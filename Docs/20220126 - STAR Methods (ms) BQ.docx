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A943" w14:textId="1F44E2B5" w:rsidR="00E93C17" w:rsidRDefault="00C273A5" w:rsidP="009113AA">
      <w:pPr>
        <w:spacing w:line="480" w:lineRule="auto"/>
        <w:jc w:val="center"/>
        <w:rPr>
          <w:rFonts w:ascii="Adobe Garamond Pro" w:hAnsi="Adobe Garamond Pro" w:cs="Adobe Devanagari"/>
          <w:b/>
          <w:bCs/>
          <w:sz w:val="28"/>
          <w:szCs w:val="28"/>
        </w:rPr>
      </w:pPr>
      <w:r w:rsidRPr="00307D4A">
        <w:rPr>
          <w:rFonts w:ascii="Adobe Garamond Pro" w:hAnsi="Adobe Garamond Pro" w:cs="Adobe Devanagari"/>
          <w:b/>
          <w:bCs/>
          <w:sz w:val="28"/>
          <w:szCs w:val="28"/>
        </w:rPr>
        <w:t xml:space="preserve">Monocytes </w:t>
      </w:r>
      <w:r w:rsidR="00E93C17">
        <w:rPr>
          <w:rFonts w:ascii="Adobe Garamond Pro" w:hAnsi="Adobe Garamond Pro" w:cs="Adobe Devanagari"/>
          <w:b/>
          <w:bCs/>
          <w:sz w:val="28"/>
          <w:szCs w:val="28"/>
        </w:rPr>
        <w:t xml:space="preserve">can </w:t>
      </w:r>
      <w:r w:rsidR="0031034D">
        <w:rPr>
          <w:rFonts w:ascii="Adobe Garamond Pro" w:hAnsi="Adobe Garamond Pro" w:cs="Adobe Devanagari"/>
          <w:b/>
          <w:bCs/>
          <w:sz w:val="28"/>
          <w:szCs w:val="28"/>
        </w:rPr>
        <w:t>P</w:t>
      </w:r>
      <w:r w:rsidR="003C4935">
        <w:rPr>
          <w:rFonts w:ascii="Adobe Garamond Pro" w:hAnsi="Adobe Garamond Pro" w:cs="Adobe Devanagari"/>
          <w:b/>
          <w:bCs/>
          <w:sz w:val="28"/>
          <w:szCs w:val="28"/>
        </w:rPr>
        <w:t xml:space="preserve">roliferate </w:t>
      </w:r>
      <w:r w:rsidR="001C4827">
        <w:rPr>
          <w:rFonts w:ascii="Adobe Garamond Pro" w:hAnsi="Adobe Garamond Pro" w:cs="Adobe Devanagari"/>
          <w:b/>
          <w:bCs/>
          <w:sz w:val="28"/>
          <w:szCs w:val="28"/>
        </w:rPr>
        <w:t xml:space="preserve">in </w:t>
      </w:r>
      <w:r w:rsidR="0031034D">
        <w:rPr>
          <w:rFonts w:ascii="Adobe Garamond Pro" w:hAnsi="Adobe Garamond Pro" w:cs="Adobe Devanagari"/>
          <w:b/>
          <w:bCs/>
          <w:sz w:val="28"/>
          <w:szCs w:val="28"/>
        </w:rPr>
        <w:t>V</w:t>
      </w:r>
      <w:r w:rsidR="00E93C17">
        <w:rPr>
          <w:rFonts w:ascii="Adobe Garamond Pro" w:hAnsi="Adobe Garamond Pro" w:cs="Adobe Devanagari"/>
          <w:b/>
          <w:bCs/>
          <w:sz w:val="28"/>
          <w:szCs w:val="28"/>
        </w:rPr>
        <w:t xml:space="preserve">acant </w:t>
      </w:r>
      <w:r w:rsidR="0031034D">
        <w:rPr>
          <w:rFonts w:ascii="Adobe Garamond Pro" w:hAnsi="Adobe Garamond Pro" w:cs="Adobe Devanagari"/>
          <w:b/>
          <w:bCs/>
          <w:sz w:val="28"/>
          <w:szCs w:val="28"/>
        </w:rPr>
        <w:t>T</w:t>
      </w:r>
      <w:r w:rsidR="00E93C17">
        <w:rPr>
          <w:rFonts w:ascii="Adobe Garamond Pro" w:hAnsi="Adobe Garamond Pro" w:cs="Adobe Devanagari"/>
          <w:b/>
          <w:bCs/>
          <w:sz w:val="28"/>
          <w:szCs w:val="28"/>
        </w:rPr>
        <w:t xml:space="preserve">issue </w:t>
      </w:r>
      <w:r w:rsidR="0031034D">
        <w:rPr>
          <w:rFonts w:ascii="Adobe Garamond Pro" w:hAnsi="Adobe Garamond Pro" w:cs="Adobe Devanagari"/>
          <w:b/>
          <w:bCs/>
          <w:sz w:val="28"/>
          <w:szCs w:val="28"/>
        </w:rPr>
        <w:t>N</w:t>
      </w:r>
      <w:r w:rsidR="00E93C17">
        <w:rPr>
          <w:rFonts w:ascii="Adobe Garamond Pro" w:hAnsi="Adobe Garamond Pro" w:cs="Adobe Devanagari"/>
          <w:b/>
          <w:bCs/>
          <w:sz w:val="28"/>
          <w:szCs w:val="28"/>
        </w:rPr>
        <w:t>iches</w:t>
      </w:r>
      <w:r w:rsidR="000203D0">
        <w:rPr>
          <w:rFonts w:ascii="Adobe Garamond Pro" w:hAnsi="Adobe Garamond Pro" w:cs="Adobe Devanagari"/>
          <w:b/>
          <w:bCs/>
          <w:sz w:val="28"/>
          <w:szCs w:val="28"/>
        </w:rPr>
        <w:t xml:space="preserve"> </w:t>
      </w:r>
    </w:p>
    <w:p w14:paraId="4A07F49A" w14:textId="461B761E" w:rsidR="005529D1" w:rsidRDefault="00A91968" w:rsidP="009113AA">
      <w:pPr>
        <w:spacing w:line="480" w:lineRule="auto"/>
        <w:jc w:val="center"/>
        <w:rPr>
          <w:rFonts w:ascii="Adobe Garamond Pro" w:hAnsi="Adobe Garamond Pro" w:cs="Adobe Devanagari"/>
          <w:b/>
          <w:bCs/>
          <w:sz w:val="28"/>
          <w:szCs w:val="28"/>
        </w:rPr>
      </w:pPr>
      <w:r>
        <w:rPr>
          <w:rFonts w:ascii="Adobe Garamond Pro" w:hAnsi="Adobe Garamond Pro" w:cs="Adobe Devanagari"/>
          <w:b/>
          <w:bCs/>
          <w:sz w:val="28"/>
          <w:szCs w:val="28"/>
        </w:rPr>
        <w:t>prior</w:t>
      </w:r>
      <w:r w:rsidR="00E93C17">
        <w:rPr>
          <w:rFonts w:ascii="Adobe Garamond Pro" w:hAnsi="Adobe Garamond Pro" w:cs="Adobe Devanagari"/>
          <w:b/>
          <w:bCs/>
          <w:sz w:val="28"/>
          <w:szCs w:val="28"/>
        </w:rPr>
        <w:t xml:space="preserve"> </w:t>
      </w:r>
      <w:r>
        <w:rPr>
          <w:rFonts w:ascii="Adobe Garamond Pro" w:hAnsi="Adobe Garamond Pro" w:cs="Adobe Devanagari"/>
          <w:b/>
          <w:bCs/>
          <w:sz w:val="28"/>
          <w:szCs w:val="28"/>
        </w:rPr>
        <w:t xml:space="preserve">to </w:t>
      </w:r>
      <w:r w:rsidR="0031034D">
        <w:rPr>
          <w:rFonts w:ascii="Adobe Garamond Pro" w:hAnsi="Adobe Garamond Pro" w:cs="Adobe Devanagari"/>
          <w:b/>
          <w:bCs/>
          <w:sz w:val="28"/>
          <w:szCs w:val="28"/>
        </w:rPr>
        <w:t>D</w:t>
      </w:r>
      <w:r w:rsidR="00307D4A" w:rsidRPr="00307D4A">
        <w:rPr>
          <w:rFonts w:ascii="Adobe Garamond Pro" w:hAnsi="Adobe Garamond Pro" w:cs="Adobe Devanagari"/>
          <w:b/>
          <w:bCs/>
          <w:sz w:val="28"/>
          <w:szCs w:val="28"/>
        </w:rPr>
        <w:t>ifferentiat</w:t>
      </w:r>
      <w:r>
        <w:rPr>
          <w:rFonts w:ascii="Adobe Garamond Pro" w:hAnsi="Adobe Garamond Pro" w:cs="Adobe Devanagari"/>
          <w:b/>
          <w:bCs/>
          <w:sz w:val="28"/>
          <w:szCs w:val="28"/>
        </w:rPr>
        <w:t>ion</w:t>
      </w:r>
      <w:r w:rsidR="00307D4A" w:rsidRPr="00307D4A">
        <w:rPr>
          <w:rFonts w:ascii="Adobe Garamond Pro" w:hAnsi="Adobe Garamond Pro" w:cs="Adobe Devanagari"/>
          <w:b/>
          <w:bCs/>
          <w:sz w:val="28"/>
          <w:szCs w:val="28"/>
        </w:rPr>
        <w:t xml:space="preserve"> </w:t>
      </w:r>
      <w:r>
        <w:rPr>
          <w:rFonts w:ascii="Adobe Garamond Pro" w:hAnsi="Adobe Garamond Pro" w:cs="Adobe Devanagari"/>
          <w:b/>
          <w:bCs/>
          <w:sz w:val="28"/>
          <w:szCs w:val="28"/>
        </w:rPr>
        <w:t xml:space="preserve">into </w:t>
      </w:r>
      <w:r w:rsidR="0031034D">
        <w:rPr>
          <w:rFonts w:ascii="Adobe Garamond Pro" w:hAnsi="Adobe Garamond Pro" w:cs="Adobe Devanagari"/>
          <w:b/>
          <w:bCs/>
          <w:sz w:val="28"/>
          <w:szCs w:val="28"/>
        </w:rPr>
        <w:t>M</w:t>
      </w:r>
      <w:r w:rsidR="00307D4A" w:rsidRPr="00307D4A">
        <w:rPr>
          <w:rFonts w:ascii="Adobe Garamond Pro" w:hAnsi="Adobe Garamond Pro" w:cs="Adobe Devanagari"/>
          <w:b/>
          <w:bCs/>
          <w:sz w:val="28"/>
          <w:szCs w:val="28"/>
        </w:rPr>
        <w:t>acrophage</w:t>
      </w:r>
      <w:r w:rsidR="009113AA">
        <w:rPr>
          <w:rFonts w:ascii="Adobe Garamond Pro" w:hAnsi="Adobe Garamond Pro" w:cs="Adobe Devanagari"/>
          <w:b/>
          <w:bCs/>
          <w:sz w:val="28"/>
          <w:szCs w:val="28"/>
        </w:rPr>
        <w:t>s</w:t>
      </w:r>
    </w:p>
    <w:p w14:paraId="4F8A1BB8" w14:textId="77777777" w:rsidR="009113AA" w:rsidRDefault="009113AA" w:rsidP="009113AA">
      <w:pPr>
        <w:spacing w:line="480" w:lineRule="auto"/>
        <w:jc w:val="center"/>
        <w:rPr>
          <w:rFonts w:ascii="Adobe Garamond Pro" w:hAnsi="Adobe Garamond Pro" w:cs="Adobe Devanagari"/>
          <w:b/>
          <w:bCs/>
          <w:sz w:val="28"/>
          <w:szCs w:val="28"/>
        </w:rPr>
      </w:pPr>
    </w:p>
    <w:p w14:paraId="5486A869" w14:textId="309515CD" w:rsidR="00307D4A" w:rsidRDefault="00307D4A" w:rsidP="00307D4A">
      <w:pPr>
        <w:spacing w:line="480" w:lineRule="auto"/>
        <w:jc w:val="both"/>
        <w:rPr>
          <w:rFonts w:ascii="Adobe Garamond Pro" w:hAnsi="Adobe Garamond Pro" w:cs="Adobe Devanagari"/>
          <w:vertAlign w:val="superscript"/>
        </w:rPr>
      </w:pPr>
      <w:r w:rsidRPr="00307D4A">
        <w:rPr>
          <w:rFonts w:ascii="Adobe Garamond Pro" w:hAnsi="Adobe Garamond Pro" w:cs="Adobe Devanagari"/>
        </w:rPr>
        <w:t>Shakir Hasan</w:t>
      </w:r>
      <w:r w:rsidRPr="00307D4A">
        <w:rPr>
          <w:rFonts w:ascii="Adobe Garamond Pro" w:hAnsi="Adobe Garamond Pro" w:cs="Adobe Devanagari"/>
          <w:vertAlign w:val="superscript"/>
        </w:rPr>
        <w:t>1,</w:t>
      </w:r>
      <w:proofErr w:type="gramStart"/>
      <w:r w:rsidRPr="00307D4A">
        <w:rPr>
          <w:rFonts w:ascii="Adobe Garamond Pro" w:hAnsi="Adobe Garamond Pro" w:cs="Adobe Devanagari"/>
          <w:vertAlign w:val="superscript"/>
        </w:rPr>
        <w:t>2,</w:t>
      </w:r>
      <w:r w:rsidRPr="00416F14">
        <w:rPr>
          <w:rFonts w:ascii="Adobe Garamond Pro" w:hAnsi="Adobe Garamond Pro" w:cs="Adobe Devanagari"/>
        </w:rPr>
        <w:t>*</w:t>
      </w:r>
      <w:proofErr w:type="gramEnd"/>
      <w:r w:rsidRPr="00307D4A">
        <w:rPr>
          <w:rFonts w:ascii="Adobe Garamond Pro" w:hAnsi="Adobe Garamond Pro" w:cs="Adobe Devanagari"/>
        </w:rPr>
        <w:t xml:space="preserve">, </w:t>
      </w:r>
      <w:proofErr w:type="spellStart"/>
      <w:r w:rsidRPr="00307D4A">
        <w:rPr>
          <w:rFonts w:ascii="Adobe Garamond Pro" w:hAnsi="Adobe Garamond Pro" w:cs="Adobe Devanagari"/>
        </w:rPr>
        <w:t>Qiang</w:t>
      </w:r>
      <w:proofErr w:type="spellEnd"/>
      <w:r w:rsidRPr="00307D4A">
        <w:rPr>
          <w:rFonts w:ascii="Adobe Garamond Pro" w:hAnsi="Adobe Garamond Pro" w:cs="Adobe Devanagari"/>
        </w:rPr>
        <w:t xml:space="preserve"> Bai</w:t>
      </w:r>
      <w:r w:rsidRPr="00307D4A">
        <w:rPr>
          <w:rFonts w:ascii="Adobe Garamond Pro" w:hAnsi="Adobe Garamond Pro" w:cs="Adobe Devanagari"/>
          <w:vertAlign w:val="superscript"/>
        </w:rPr>
        <w:t>1,2,</w:t>
      </w:r>
      <w:r w:rsidRPr="00416F14">
        <w:rPr>
          <w:rFonts w:ascii="Adobe Garamond Pro" w:hAnsi="Adobe Garamond Pro" w:cs="Adobe Devanagari"/>
        </w:rPr>
        <w:t>*</w:t>
      </w:r>
      <w:r w:rsidRPr="00307D4A">
        <w:rPr>
          <w:rFonts w:ascii="Adobe Garamond Pro" w:hAnsi="Adobe Garamond Pro" w:cs="Adobe Devanagari"/>
        </w:rPr>
        <w:t xml:space="preserve">, </w:t>
      </w:r>
      <w:proofErr w:type="spellStart"/>
      <w:r w:rsidRPr="00307D4A">
        <w:rPr>
          <w:rFonts w:ascii="Adobe Garamond Pro" w:hAnsi="Adobe Garamond Pro" w:cs="Adobe Devanagari"/>
        </w:rPr>
        <w:t>Domien</w:t>
      </w:r>
      <w:proofErr w:type="spellEnd"/>
      <w:r w:rsidRPr="00307D4A">
        <w:rPr>
          <w:rFonts w:ascii="Adobe Garamond Pro" w:hAnsi="Adobe Garamond Pro" w:cs="Adobe Devanagari"/>
        </w:rPr>
        <w:t xml:space="preserve"> Vanneste</w:t>
      </w:r>
      <w:r w:rsidRPr="00307D4A">
        <w:rPr>
          <w:rFonts w:ascii="Adobe Garamond Pro" w:hAnsi="Adobe Garamond Pro" w:cs="Adobe Devanagari"/>
          <w:vertAlign w:val="superscript"/>
        </w:rPr>
        <w:t>1,2,</w:t>
      </w:r>
      <w:r w:rsidRPr="00416F14">
        <w:rPr>
          <w:rFonts w:ascii="Adobe Garamond Pro" w:hAnsi="Adobe Garamond Pro" w:cs="Adobe Devanagari"/>
        </w:rPr>
        <w:t>*</w:t>
      </w:r>
      <w:r w:rsidRPr="00307D4A">
        <w:rPr>
          <w:rFonts w:ascii="Adobe Garamond Pro" w:hAnsi="Adobe Garamond Pro" w:cs="Adobe Devanagari"/>
        </w:rPr>
        <w:t>, Wen Peng</w:t>
      </w:r>
      <w:r w:rsidRPr="00307D4A">
        <w:rPr>
          <w:rFonts w:ascii="Adobe Garamond Pro" w:hAnsi="Adobe Garamond Pro" w:cs="Adobe Devanagari"/>
          <w:vertAlign w:val="superscript"/>
        </w:rPr>
        <w:t>1,2</w:t>
      </w:r>
      <w:r w:rsidRPr="00307D4A">
        <w:rPr>
          <w:rFonts w:ascii="Adobe Garamond Pro" w:hAnsi="Adobe Garamond Pro" w:cs="Adobe Devanagari"/>
        </w:rPr>
        <w:t>, Dimitri Pirottin</w:t>
      </w:r>
      <w:r w:rsidRPr="00307D4A">
        <w:rPr>
          <w:rFonts w:ascii="Adobe Garamond Pro" w:hAnsi="Adobe Garamond Pro" w:cs="Adobe Devanagari"/>
          <w:vertAlign w:val="superscript"/>
        </w:rPr>
        <w:t>2,3</w:t>
      </w:r>
      <w:r w:rsidR="0013145E">
        <w:rPr>
          <w:rFonts w:ascii="Adobe Garamond Pro" w:hAnsi="Adobe Garamond Pro" w:cs="Adobe Devanagari"/>
          <w:vertAlign w:val="superscript"/>
        </w:rPr>
        <w:t>,†</w:t>
      </w:r>
      <w:r w:rsidRPr="00307D4A">
        <w:rPr>
          <w:rFonts w:ascii="Adobe Garamond Pro" w:hAnsi="Adobe Garamond Pro" w:cs="Adobe Devanagari"/>
        </w:rPr>
        <w:t>, Joey Schyns</w:t>
      </w:r>
      <w:r w:rsidRPr="00307D4A">
        <w:rPr>
          <w:rFonts w:ascii="Adobe Garamond Pro" w:hAnsi="Adobe Garamond Pro" w:cs="Adobe Devanagari"/>
          <w:vertAlign w:val="superscript"/>
        </w:rPr>
        <w:t>1,2</w:t>
      </w:r>
      <w:r w:rsidRPr="00307D4A">
        <w:rPr>
          <w:rFonts w:ascii="Adobe Garamond Pro" w:hAnsi="Adobe Garamond Pro" w:cs="Adobe Devanagari"/>
        </w:rPr>
        <w:t>, Céline Legrand</w:t>
      </w:r>
      <w:r w:rsidRPr="00307D4A">
        <w:rPr>
          <w:rFonts w:ascii="Adobe Garamond Pro" w:hAnsi="Adobe Garamond Pro" w:cs="Adobe Devanagari"/>
          <w:vertAlign w:val="superscript"/>
        </w:rPr>
        <w:t>3</w:t>
      </w:r>
      <w:r w:rsidRPr="00307D4A">
        <w:rPr>
          <w:rFonts w:ascii="Adobe Garamond Pro" w:hAnsi="Adobe Garamond Pro" w:cs="Adobe Devanagari"/>
        </w:rPr>
        <w:t>, Laurence Fievez</w:t>
      </w:r>
      <w:r w:rsidRPr="00307D4A">
        <w:rPr>
          <w:rFonts w:ascii="Adobe Garamond Pro" w:hAnsi="Adobe Garamond Pro" w:cs="Adobe Devanagari"/>
          <w:vertAlign w:val="superscript"/>
        </w:rPr>
        <w:t>2,3</w:t>
      </w:r>
      <w:r w:rsidRPr="00307D4A">
        <w:rPr>
          <w:rFonts w:ascii="Adobe Garamond Pro" w:hAnsi="Adobe Garamond Pro" w:cs="Adobe Devanagari"/>
        </w:rPr>
        <w:t>, Pauline Marechal</w:t>
      </w:r>
      <w:r w:rsidRPr="00307D4A">
        <w:rPr>
          <w:rFonts w:ascii="Adobe Garamond Pro" w:hAnsi="Adobe Garamond Pro" w:cs="Adobe Devanagari"/>
          <w:vertAlign w:val="superscript"/>
        </w:rPr>
        <w:t>1,2</w:t>
      </w:r>
      <w:r w:rsidRPr="00307D4A">
        <w:rPr>
          <w:rFonts w:ascii="Adobe Garamond Pro" w:hAnsi="Adobe Garamond Pro" w:cs="Adobe Devanagari"/>
        </w:rPr>
        <w:t>, Coraline Radermecker</w:t>
      </w:r>
      <w:r w:rsidRPr="00307D4A">
        <w:rPr>
          <w:rFonts w:ascii="Adobe Garamond Pro" w:hAnsi="Adobe Garamond Pro" w:cs="Adobe Devanagari"/>
          <w:vertAlign w:val="superscript"/>
        </w:rPr>
        <w:t>1,2</w:t>
      </w:r>
      <w:r w:rsidRPr="00307D4A">
        <w:rPr>
          <w:rFonts w:ascii="Adobe Garamond Pro" w:hAnsi="Adobe Garamond Pro" w:cs="Adobe Devanagari"/>
        </w:rPr>
        <w:t>, Fabrice Bureau</w:t>
      </w:r>
      <w:r w:rsidRPr="00307D4A">
        <w:rPr>
          <w:rFonts w:ascii="Adobe Garamond Pro" w:hAnsi="Adobe Garamond Pro" w:cs="Adobe Devanagari"/>
          <w:vertAlign w:val="superscript"/>
        </w:rPr>
        <w:t>3</w:t>
      </w:r>
      <w:r w:rsidRPr="00307D4A">
        <w:rPr>
          <w:rFonts w:ascii="Adobe Garamond Pro" w:hAnsi="Adobe Garamond Pro" w:cs="Adobe Devanagari"/>
        </w:rPr>
        <w:t xml:space="preserve"> &amp; Thomas Marichal</w:t>
      </w:r>
      <w:r w:rsidRPr="00307D4A">
        <w:rPr>
          <w:rFonts w:ascii="Adobe Garamond Pro" w:hAnsi="Adobe Garamond Pro" w:cs="Adobe Devanagari"/>
          <w:vertAlign w:val="superscript"/>
        </w:rPr>
        <w:t>1,2</w:t>
      </w:r>
      <w:r>
        <w:rPr>
          <w:rFonts w:ascii="Adobe Garamond Pro" w:hAnsi="Adobe Garamond Pro" w:cs="Adobe Devanagari"/>
          <w:vertAlign w:val="superscript"/>
        </w:rPr>
        <w:t>,</w:t>
      </w:r>
      <w:r w:rsidR="003321A7">
        <w:rPr>
          <w:rFonts w:ascii="Adobe Garamond Pro" w:hAnsi="Adobe Garamond Pro" w:cs="Adobe Devanagari"/>
          <w:vertAlign w:val="superscript"/>
        </w:rPr>
        <w:t>4,</w:t>
      </w:r>
      <w:r w:rsidRPr="00416F14">
        <w:rPr>
          <w:rFonts w:ascii="Adobe Garamond Pro" w:hAnsi="Adobe Garamond Pro" w:cs="Adobe Devanagari"/>
          <w:vertAlign w:val="superscript"/>
        </w:rPr>
        <w:t>$</w:t>
      </w:r>
    </w:p>
    <w:p w14:paraId="33C8770E" w14:textId="0817D6B0" w:rsidR="00307D4A" w:rsidRDefault="00307D4A" w:rsidP="00307D4A">
      <w:pPr>
        <w:spacing w:line="480" w:lineRule="auto"/>
        <w:jc w:val="both"/>
        <w:rPr>
          <w:rFonts w:ascii="Adobe Garamond Pro" w:hAnsi="Adobe Garamond Pro" w:cs="Adobe Devanagari"/>
          <w:vertAlign w:val="superscript"/>
        </w:rPr>
      </w:pPr>
    </w:p>
    <w:p w14:paraId="1593E340" w14:textId="0F77D84C" w:rsidR="003321A7" w:rsidRPr="003321A7" w:rsidRDefault="003321A7" w:rsidP="00307D4A">
      <w:pPr>
        <w:spacing w:line="480" w:lineRule="auto"/>
        <w:jc w:val="both"/>
        <w:rPr>
          <w:rFonts w:ascii="Adobe Garamond Pro" w:hAnsi="Adobe Garamond Pro" w:cs="Adobe Devanagari"/>
          <w:b/>
          <w:bCs/>
        </w:rPr>
      </w:pPr>
      <w:r w:rsidRPr="003321A7">
        <w:rPr>
          <w:rFonts w:ascii="Adobe Garamond Pro" w:hAnsi="Adobe Garamond Pro" w:cs="Adobe Devanagari"/>
          <w:b/>
          <w:bCs/>
        </w:rPr>
        <w:t>Affiliations</w:t>
      </w:r>
    </w:p>
    <w:p w14:paraId="55F0F19A" w14:textId="77777777" w:rsidR="003321A7" w:rsidRPr="003321A7" w:rsidRDefault="003321A7" w:rsidP="003321A7">
      <w:pPr>
        <w:spacing w:line="480" w:lineRule="auto"/>
        <w:rPr>
          <w:rFonts w:ascii="Adobe Garamond Pro" w:hAnsi="Adobe Garamond Pro"/>
        </w:rPr>
      </w:pPr>
      <w:r>
        <w:rPr>
          <w:rFonts w:ascii="Adobe Garamond Pro" w:hAnsi="Adobe Garamond Pro"/>
          <w:vertAlign w:val="superscript"/>
        </w:rPr>
        <w:t>1</w:t>
      </w:r>
      <w:r w:rsidRPr="003321A7">
        <w:rPr>
          <w:rFonts w:ascii="Adobe Garamond Pro" w:hAnsi="Adobe Garamond Pro"/>
        </w:rPr>
        <w:t xml:space="preserve"> Laboratory of </w:t>
      </w:r>
      <w:proofErr w:type="spellStart"/>
      <w:r w:rsidRPr="003321A7">
        <w:rPr>
          <w:rFonts w:ascii="Adobe Garamond Pro" w:hAnsi="Adobe Garamond Pro"/>
        </w:rPr>
        <w:t>Immunophysiology</w:t>
      </w:r>
      <w:proofErr w:type="spellEnd"/>
      <w:r w:rsidRPr="003321A7">
        <w:rPr>
          <w:rFonts w:ascii="Adobe Garamond Pro" w:hAnsi="Adobe Garamond Pro"/>
        </w:rPr>
        <w:t xml:space="preserve">, GIGA Institute, </w:t>
      </w:r>
      <w:proofErr w:type="spellStart"/>
      <w:r w:rsidRPr="003321A7">
        <w:rPr>
          <w:rFonts w:ascii="Adobe Garamond Pro" w:hAnsi="Adobe Garamond Pro"/>
        </w:rPr>
        <w:t>ULiège</w:t>
      </w:r>
      <w:proofErr w:type="spellEnd"/>
      <w:r w:rsidRPr="003321A7">
        <w:rPr>
          <w:rFonts w:ascii="Adobe Garamond Pro" w:hAnsi="Adobe Garamond Pro"/>
        </w:rPr>
        <w:t>, Liège, Belgium</w:t>
      </w:r>
    </w:p>
    <w:p w14:paraId="119A54E9" w14:textId="77777777" w:rsidR="003321A7" w:rsidRDefault="003321A7" w:rsidP="003321A7">
      <w:pPr>
        <w:spacing w:line="480" w:lineRule="auto"/>
        <w:rPr>
          <w:rFonts w:ascii="Adobe Garamond Pro" w:hAnsi="Adobe Garamond Pro"/>
        </w:rPr>
      </w:pPr>
      <w:r w:rsidRPr="003321A7">
        <w:rPr>
          <w:rFonts w:ascii="Adobe Garamond Pro" w:hAnsi="Adobe Garamond Pro" w:cs="Adobe Devanagari"/>
          <w:vertAlign w:val="superscript"/>
        </w:rPr>
        <w:t>2</w:t>
      </w:r>
      <w:r w:rsidRPr="003321A7">
        <w:rPr>
          <w:rFonts w:ascii="Adobe Garamond Pro" w:hAnsi="Adobe Garamond Pro"/>
        </w:rPr>
        <w:t xml:space="preserve"> Faculty of Veterinary Medicine, </w:t>
      </w:r>
      <w:proofErr w:type="spellStart"/>
      <w:r w:rsidRPr="003321A7">
        <w:rPr>
          <w:rFonts w:ascii="Adobe Garamond Pro" w:hAnsi="Adobe Garamond Pro"/>
        </w:rPr>
        <w:t>ULiège</w:t>
      </w:r>
      <w:proofErr w:type="spellEnd"/>
      <w:r w:rsidRPr="003321A7">
        <w:rPr>
          <w:rFonts w:ascii="Adobe Garamond Pro" w:hAnsi="Adobe Garamond Pro"/>
        </w:rPr>
        <w:t>, Liège, Belgium</w:t>
      </w:r>
    </w:p>
    <w:p w14:paraId="28B3F0D7" w14:textId="374C9FC7" w:rsidR="003321A7" w:rsidRPr="003321A7" w:rsidRDefault="003321A7" w:rsidP="003321A7">
      <w:pPr>
        <w:spacing w:line="480" w:lineRule="auto"/>
        <w:rPr>
          <w:rFonts w:ascii="Adobe Garamond Pro" w:hAnsi="Adobe Garamond Pro"/>
        </w:rPr>
      </w:pPr>
      <w:r>
        <w:rPr>
          <w:rFonts w:ascii="Adobe Garamond Pro" w:hAnsi="Adobe Garamond Pro"/>
          <w:vertAlign w:val="superscript"/>
        </w:rPr>
        <w:t>3</w:t>
      </w:r>
      <w:r w:rsidRPr="003321A7">
        <w:rPr>
          <w:rFonts w:ascii="Adobe Garamond Pro" w:hAnsi="Adobe Garamond Pro"/>
        </w:rPr>
        <w:t xml:space="preserve"> Laboratory of Cellular and Molecular Immunology, GIGA Institute, </w:t>
      </w:r>
      <w:proofErr w:type="spellStart"/>
      <w:r w:rsidRPr="003321A7">
        <w:rPr>
          <w:rFonts w:ascii="Adobe Garamond Pro" w:hAnsi="Adobe Garamond Pro"/>
        </w:rPr>
        <w:t>ULiège</w:t>
      </w:r>
      <w:proofErr w:type="spellEnd"/>
      <w:r w:rsidRPr="003321A7">
        <w:rPr>
          <w:rFonts w:ascii="Adobe Garamond Pro" w:hAnsi="Adobe Garamond Pro"/>
        </w:rPr>
        <w:t>, Liège, Belgium</w:t>
      </w:r>
    </w:p>
    <w:p w14:paraId="686C244F" w14:textId="191CCA03" w:rsidR="003321A7" w:rsidRPr="003321A7" w:rsidRDefault="003321A7" w:rsidP="003321A7">
      <w:pPr>
        <w:spacing w:line="480" w:lineRule="auto"/>
        <w:rPr>
          <w:rFonts w:ascii="Adobe Garamond Pro" w:hAnsi="Adobe Garamond Pro"/>
        </w:rPr>
      </w:pPr>
      <w:r>
        <w:rPr>
          <w:rFonts w:ascii="Adobe Garamond Pro" w:hAnsi="Adobe Garamond Pro"/>
          <w:vertAlign w:val="superscript"/>
        </w:rPr>
        <w:t>4</w:t>
      </w:r>
      <w:r w:rsidRPr="003321A7">
        <w:rPr>
          <w:rFonts w:ascii="Adobe Garamond Pro" w:hAnsi="Adobe Garamond Pro"/>
        </w:rPr>
        <w:t xml:space="preserve"> Walloon Excellence in Life Sciences and Biotechnology (WELBIO), Wallonia, Belgium</w:t>
      </w:r>
    </w:p>
    <w:p w14:paraId="17B9E3DC" w14:textId="62721A82" w:rsidR="003321A7" w:rsidRDefault="003321A7" w:rsidP="003321A7">
      <w:pPr>
        <w:spacing w:line="480" w:lineRule="auto"/>
        <w:rPr>
          <w:rFonts w:ascii="Adobe Garamond Pro" w:hAnsi="Adobe Garamond Pro"/>
        </w:rPr>
      </w:pPr>
      <w:r w:rsidRPr="0013145E">
        <w:rPr>
          <w:rFonts w:ascii="Adobe Garamond Pro" w:hAnsi="Adobe Garamond Pro"/>
          <w:vertAlign w:val="superscript"/>
        </w:rPr>
        <w:t>*</w:t>
      </w:r>
      <w:r w:rsidRPr="003321A7">
        <w:rPr>
          <w:rFonts w:ascii="Adobe Garamond Pro" w:hAnsi="Adobe Garamond Pro"/>
          <w:vertAlign w:val="superscript"/>
        </w:rPr>
        <w:t xml:space="preserve"> </w:t>
      </w:r>
      <w:r w:rsidRPr="003321A7">
        <w:rPr>
          <w:rFonts w:ascii="Adobe Garamond Pro" w:hAnsi="Adobe Garamond Pro"/>
        </w:rPr>
        <w:t>These authors contributed equally to this work and are co-first authors</w:t>
      </w:r>
    </w:p>
    <w:p w14:paraId="4E6FE08A" w14:textId="1ADADBC6" w:rsidR="0013145E" w:rsidRPr="0013145E" w:rsidRDefault="0013145E" w:rsidP="003321A7">
      <w:pPr>
        <w:spacing w:line="480" w:lineRule="auto"/>
        <w:rPr>
          <w:rFonts w:ascii="Adobe Garamond Pro" w:hAnsi="Adobe Garamond Pro"/>
        </w:rPr>
      </w:pPr>
      <w:r>
        <w:rPr>
          <w:rFonts w:ascii="Adobe Garamond Pro" w:hAnsi="Adobe Garamond Pro" w:cs="Adobe Devanagari"/>
          <w:vertAlign w:val="superscript"/>
        </w:rPr>
        <w:t xml:space="preserve">† </w:t>
      </w:r>
      <w:r>
        <w:rPr>
          <w:rFonts w:ascii="Adobe Garamond Pro" w:hAnsi="Adobe Garamond Pro" w:cs="Adobe Devanagari"/>
        </w:rPr>
        <w:t xml:space="preserve">Dimitri </w:t>
      </w:r>
      <w:proofErr w:type="spellStart"/>
      <w:r>
        <w:rPr>
          <w:rFonts w:ascii="Adobe Garamond Pro" w:hAnsi="Adobe Garamond Pro" w:cs="Adobe Devanagari"/>
        </w:rPr>
        <w:t>Pirottin</w:t>
      </w:r>
      <w:proofErr w:type="spellEnd"/>
      <w:r>
        <w:rPr>
          <w:rFonts w:ascii="Adobe Garamond Pro" w:hAnsi="Adobe Garamond Pro" w:cs="Adobe Devanagari"/>
        </w:rPr>
        <w:t xml:space="preserve"> is deceased</w:t>
      </w:r>
    </w:p>
    <w:p w14:paraId="039A3C1A" w14:textId="6859F4B7" w:rsidR="004716DE" w:rsidRDefault="004716DE" w:rsidP="003321A7">
      <w:pPr>
        <w:spacing w:line="480" w:lineRule="auto"/>
        <w:rPr>
          <w:rFonts w:ascii="Adobe Garamond Pro" w:hAnsi="Adobe Garamond Pro"/>
        </w:rPr>
      </w:pPr>
    </w:p>
    <w:p w14:paraId="5E0E0332" w14:textId="476BC265" w:rsidR="004716DE" w:rsidRPr="004716DE" w:rsidRDefault="004716DE" w:rsidP="004716DE">
      <w:pPr>
        <w:spacing w:line="480" w:lineRule="auto"/>
        <w:jc w:val="both"/>
        <w:rPr>
          <w:rFonts w:ascii="Adobe Garamond Pro" w:hAnsi="Adobe Garamond Pro"/>
          <w:b/>
        </w:rPr>
      </w:pPr>
      <w:r w:rsidRPr="004716DE">
        <w:rPr>
          <w:rFonts w:ascii="Adobe Garamond Pro" w:hAnsi="Adobe Garamond Pro"/>
          <w:b/>
        </w:rPr>
        <w:t>Correspondence</w:t>
      </w:r>
    </w:p>
    <w:p w14:paraId="2F02CE71" w14:textId="4C10E285" w:rsidR="004716DE" w:rsidRPr="003321A7" w:rsidRDefault="004716DE" w:rsidP="003321A7">
      <w:pPr>
        <w:spacing w:line="480" w:lineRule="auto"/>
        <w:rPr>
          <w:rFonts w:ascii="Adobe Garamond Pro" w:hAnsi="Adobe Garamond Pro"/>
        </w:rPr>
      </w:pPr>
      <w:r w:rsidRPr="004716DE">
        <w:rPr>
          <w:rFonts w:ascii="Adobe Garamond Pro" w:hAnsi="Adobe Garamond Pro"/>
          <w:vertAlign w:val="superscript"/>
        </w:rPr>
        <w:t>$</w:t>
      </w:r>
      <w:r>
        <w:rPr>
          <w:rFonts w:ascii="Adobe Garamond Pro" w:hAnsi="Adobe Garamond Pro"/>
        </w:rPr>
        <w:t xml:space="preserve"> Corresponding author and lead contact: </w:t>
      </w:r>
      <w:hyperlink r:id="rId5" w:history="1">
        <w:r w:rsidRPr="00F60E7B">
          <w:rPr>
            <w:rStyle w:val="Hyperlink"/>
            <w:rFonts w:ascii="Adobe Garamond Pro" w:hAnsi="Adobe Garamond Pro"/>
          </w:rPr>
          <w:t>t.marichal@uliege.be</w:t>
        </w:r>
      </w:hyperlink>
      <w:r>
        <w:rPr>
          <w:rFonts w:ascii="Adobe Garamond Pro" w:hAnsi="Adobe Garamond Pro"/>
        </w:rPr>
        <w:t xml:space="preserve"> </w:t>
      </w:r>
    </w:p>
    <w:p w14:paraId="657BBA95" w14:textId="77777777" w:rsidR="003321A7" w:rsidRPr="003321A7" w:rsidRDefault="003321A7" w:rsidP="003321A7">
      <w:pPr>
        <w:pStyle w:val="NormalWeb"/>
        <w:spacing w:before="2" w:after="2" w:line="480" w:lineRule="auto"/>
        <w:jc w:val="both"/>
        <w:rPr>
          <w:rFonts w:ascii="Adobe Garamond Pro" w:hAnsi="Adobe Garamond Pro"/>
          <w:sz w:val="24"/>
          <w:szCs w:val="24"/>
        </w:rPr>
      </w:pPr>
      <w:r w:rsidRPr="003321A7">
        <w:rPr>
          <w:rFonts w:ascii="Adobe Garamond Pro" w:hAnsi="Adobe Garamond Pro"/>
          <w:sz w:val="24"/>
          <w:szCs w:val="24"/>
        </w:rPr>
        <w:t>Thomas Marichal, DVM, PhD</w:t>
      </w:r>
    </w:p>
    <w:p w14:paraId="56B1E129" w14:textId="77777777" w:rsidR="003321A7" w:rsidRPr="003321A7" w:rsidRDefault="003321A7" w:rsidP="003321A7">
      <w:pPr>
        <w:pStyle w:val="NormalWeb"/>
        <w:spacing w:before="2" w:after="2" w:line="480" w:lineRule="auto"/>
        <w:jc w:val="both"/>
        <w:rPr>
          <w:rFonts w:ascii="Adobe Garamond Pro" w:hAnsi="Adobe Garamond Pro"/>
          <w:sz w:val="24"/>
          <w:szCs w:val="24"/>
        </w:rPr>
      </w:pPr>
      <w:r w:rsidRPr="003321A7">
        <w:rPr>
          <w:rFonts w:ascii="Adobe Garamond Pro" w:hAnsi="Adobe Garamond Pro"/>
          <w:sz w:val="24"/>
          <w:szCs w:val="24"/>
        </w:rPr>
        <w:t xml:space="preserve">Laboratory of </w:t>
      </w:r>
      <w:proofErr w:type="spellStart"/>
      <w:r w:rsidRPr="003321A7">
        <w:rPr>
          <w:rFonts w:ascii="Adobe Garamond Pro" w:hAnsi="Adobe Garamond Pro"/>
          <w:sz w:val="24"/>
          <w:szCs w:val="24"/>
        </w:rPr>
        <w:t>Immunophysiology</w:t>
      </w:r>
      <w:proofErr w:type="spellEnd"/>
      <w:r w:rsidRPr="003321A7">
        <w:rPr>
          <w:rFonts w:ascii="Adobe Garamond Pro" w:hAnsi="Adobe Garamond Pro"/>
          <w:sz w:val="24"/>
          <w:szCs w:val="24"/>
        </w:rPr>
        <w:t>, GIGA Institute,</w:t>
      </w:r>
    </w:p>
    <w:p w14:paraId="0117C57A" w14:textId="77777777" w:rsidR="003321A7" w:rsidRPr="003321A7" w:rsidRDefault="003321A7" w:rsidP="003321A7">
      <w:pPr>
        <w:pStyle w:val="NormalWeb"/>
        <w:spacing w:before="2" w:after="2" w:line="480" w:lineRule="auto"/>
        <w:jc w:val="both"/>
        <w:rPr>
          <w:rFonts w:ascii="Adobe Garamond Pro" w:hAnsi="Adobe Garamond Pro"/>
          <w:sz w:val="24"/>
          <w:szCs w:val="24"/>
          <w:lang w:val="fr-FR"/>
        </w:rPr>
      </w:pPr>
      <w:r w:rsidRPr="003321A7">
        <w:rPr>
          <w:rFonts w:ascii="Adobe Garamond Pro" w:hAnsi="Adobe Garamond Pro"/>
          <w:sz w:val="24"/>
          <w:szCs w:val="24"/>
          <w:lang w:val="fr-FR"/>
        </w:rPr>
        <w:t xml:space="preserve">Avenue de l’Hôpital 11, Quartier Hôpital, B34, </w:t>
      </w:r>
    </w:p>
    <w:p w14:paraId="07FF9C29" w14:textId="77777777" w:rsidR="003321A7" w:rsidRPr="00F94F67" w:rsidRDefault="003321A7" w:rsidP="003321A7">
      <w:pPr>
        <w:pStyle w:val="NormalWeb"/>
        <w:spacing w:before="2" w:after="2" w:line="480" w:lineRule="auto"/>
        <w:jc w:val="both"/>
        <w:rPr>
          <w:rFonts w:ascii="Adobe Garamond Pro" w:hAnsi="Adobe Garamond Pro"/>
          <w:sz w:val="24"/>
          <w:szCs w:val="24"/>
        </w:rPr>
      </w:pPr>
      <w:r w:rsidRPr="00F94F67">
        <w:rPr>
          <w:rFonts w:ascii="Adobe Garamond Pro" w:hAnsi="Adobe Garamond Pro"/>
          <w:sz w:val="24"/>
          <w:szCs w:val="24"/>
        </w:rPr>
        <w:t>4000 Liège, Belgium</w:t>
      </w:r>
    </w:p>
    <w:p w14:paraId="36625DE8" w14:textId="3ECEE826" w:rsidR="003321A7" w:rsidRPr="00F94F67" w:rsidRDefault="003321A7" w:rsidP="004716DE">
      <w:pPr>
        <w:pStyle w:val="NormalWeb"/>
        <w:spacing w:before="2" w:after="2" w:line="480" w:lineRule="auto"/>
        <w:jc w:val="both"/>
        <w:rPr>
          <w:rFonts w:ascii="Adobe Garamond Pro" w:hAnsi="Adobe Garamond Pro"/>
          <w:sz w:val="24"/>
          <w:szCs w:val="24"/>
        </w:rPr>
      </w:pPr>
      <w:r w:rsidRPr="00F94F67">
        <w:rPr>
          <w:rFonts w:ascii="Adobe Garamond Pro" w:hAnsi="Adobe Garamond Pro"/>
          <w:sz w:val="24"/>
          <w:szCs w:val="24"/>
        </w:rPr>
        <w:t>Phone: +32 (0) 4 366 95 55</w:t>
      </w:r>
    </w:p>
    <w:p w14:paraId="1AADF736" w14:textId="77777777" w:rsidR="003321A7" w:rsidRPr="00F94F67" w:rsidRDefault="003321A7" w:rsidP="003321A7">
      <w:pPr>
        <w:spacing w:line="480" w:lineRule="auto"/>
        <w:rPr>
          <w:rFonts w:ascii="Adobe Garamond Pro" w:hAnsi="Adobe Garamond Pro"/>
        </w:rPr>
      </w:pPr>
    </w:p>
    <w:p w14:paraId="01378917" w14:textId="592DF273" w:rsidR="005529D1" w:rsidRDefault="005529D1">
      <w:pPr>
        <w:rPr>
          <w:rFonts w:ascii="Adobe Garamond Pro" w:hAnsi="Adobe Garamond Pro"/>
          <w:b/>
          <w:sz w:val="28"/>
          <w:szCs w:val="28"/>
        </w:rPr>
      </w:pPr>
    </w:p>
    <w:p w14:paraId="4E68C102" w14:textId="5AE043E0" w:rsidR="00BB4B6E" w:rsidRDefault="00D40EFB" w:rsidP="00BB4B6E">
      <w:pPr>
        <w:spacing w:line="480" w:lineRule="auto"/>
        <w:jc w:val="both"/>
        <w:rPr>
          <w:rFonts w:ascii="Adobe Garamond Pro" w:hAnsi="Adobe Garamond Pro"/>
          <w:b/>
          <w:color w:val="000000" w:themeColor="text1"/>
          <w:sz w:val="28"/>
          <w:szCs w:val="28"/>
        </w:rPr>
      </w:pPr>
      <w:r>
        <w:rPr>
          <w:rFonts w:ascii="Adobe Garamond Pro" w:hAnsi="Adobe Garamond Pro"/>
          <w:b/>
          <w:sz w:val="28"/>
          <w:szCs w:val="28"/>
        </w:rPr>
        <w:t>Summary</w:t>
      </w:r>
    </w:p>
    <w:p w14:paraId="320E50A9" w14:textId="21474A6E" w:rsidR="00724C32" w:rsidRPr="003C4935" w:rsidRDefault="00E2781A" w:rsidP="003C4935">
      <w:pPr>
        <w:spacing w:line="480" w:lineRule="auto"/>
        <w:jc w:val="both"/>
        <w:rPr>
          <w:rFonts w:ascii="Adobe Garamond Pro" w:hAnsi="Adobe Garamond Pro"/>
          <w:bCs/>
        </w:rPr>
      </w:pPr>
      <w:r w:rsidRPr="003031C0">
        <w:rPr>
          <w:rFonts w:ascii="Adobe Garamond Pro" w:hAnsi="Adobe Garamond Pro"/>
          <w:bCs/>
        </w:rPr>
        <w:lastRenderedPageBreak/>
        <w:t xml:space="preserve">Resident tissue macrophages (RTM) </w:t>
      </w:r>
      <w:r w:rsidR="008C1155" w:rsidRPr="003031C0">
        <w:rPr>
          <w:rFonts w:ascii="Adobe Garamond Pro" w:hAnsi="Adobe Garamond Pro"/>
          <w:bCs/>
        </w:rPr>
        <w:t xml:space="preserve">are differentiated immune cells </w:t>
      </w:r>
      <w:r w:rsidR="00E518DC" w:rsidRPr="003031C0">
        <w:rPr>
          <w:rFonts w:ascii="Adobe Garamond Pro" w:hAnsi="Adobe Garamond Pro"/>
          <w:bCs/>
        </w:rPr>
        <w:t xml:space="preserve">populating distinct niches and </w:t>
      </w:r>
      <w:r w:rsidRPr="003031C0">
        <w:rPr>
          <w:rFonts w:ascii="Adobe Garamond Pro" w:hAnsi="Adobe Garamond Pro"/>
          <w:bCs/>
        </w:rPr>
        <w:t>exhibit</w:t>
      </w:r>
      <w:r w:rsidR="008C1155" w:rsidRPr="003031C0">
        <w:rPr>
          <w:rFonts w:ascii="Adobe Garamond Pro" w:hAnsi="Adobe Garamond Pro"/>
          <w:bCs/>
        </w:rPr>
        <w:t>ing</w:t>
      </w:r>
      <w:r w:rsidRPr="003031C0">
        <w:rPr>
          <w:rFonts w:ascii="Adobe Garamond Pro" w:hAnsi="Adobe Garamond Pro"/>
          <w:bCs/>
        </w:rPr>
        <w:t xml:space="preserve"> </w:t>
      </w:r>
      <w:r w:rsidR="00F94F67" w:rsidRPr="003031C0">
        <w:rPr>
          <w:rFonts w:ascii="Adobe Garamond Pro" w:hAnsi="Adobe Garamond Pro"/>
          <w:bCs/>
        </w:rPr>
        <w:t xml:space="preserve">important </w:t>
      </w:r>
      <w:r w:rsidRPr="003031C0">
        <w:rPr>
          <w:rFonts w:ascii="Adobe Garamond Pro" w:hAnsi="Adobe Garamond Pro"/>
          <w:bCs/>
        </w:rPr>
        <w:t>tissue-supportive</w:t>
      </w:r>
      <w:r w:rsidR="008C1155" w:rsidRPr="003031C0">
        <w:rPr>
          <w:rFonts w:ascii="Adobe Garamond Pro" w:hAnsi="Adobe Garamond Pro"/>
          <w:bCs/>
        </w:rPr>
        <w:t xml:space="preserve"> functions</w:t>
      </w:r>
      <w:r w:rsidRPr="003031C0">
        <w:rPr>
          <w:rFonts w:ascii="Adobe Garamond Pro" w:hAnsi="Adobe Garamond Pro"/>
          <w:bCs/>
        </w:rPr>
        <w:t>.</w:t>
      </w:r>
      <w:r w:rsidR="008C1155" w:rsidRPr="003031C0">
        <w:rPr>
          <w:rFonts w:ascii="Adobe Garamond Pro" w:hAnsi="Adobe Garamond Pro"/>
          <w:bCs/>
        </w:rPr>
        <w:t xml:space="preserve"> </w:t>
      </w:r>
      <w:r w:rsidR="00271F3D" w:rsidRPr="003031C0">
        <w:rPr>
          <w:rFonts w:ascii="Adobe Garamond Pro" w:hAnsi="Adobe Garamond Pro"/>
          <w:bCs/>
        </w:rPr>
        <w:t>RTM maintenance is thought to depend either on monocyte engraftment and differentiation</w:t>
      </w:r>
      <w:r w:rsidR="00E64EFD">
        <w:rPr>
          <w:rFonts w:ascii="Adobe Garamond Pro" w:hAnsi="Adobe Garamond Pro"/>
          <w:bCs/>
        </w:rPr>
        <w:t>,</w:t>
      </w:r>
      <w:r w:rsidR="00271F3D" w:rsidRPr="003031C0">
        <w:rPr>
          <w:rFonts w:ascii="Adobe Garamond Pro" w:hAnsi="Adobe Garamond Pro"/>
          <w:bCs/>
        </w:rPr>
        <w:t xml:space="preserve"> or on </w:t>
      </w:r>
      <w:r w:rsidR="00E64EFD">
        <w:rPr>
          <w:rFonts w:ascii="Adobe Garamond Pro" w:hAnsi="Adobe Garamond Pro"/>
          <w:bCs/>
        </w:rPr>
        <w:t xml:space="preserve">the </w:t>
      </w:r>
      <w:r w:rsidR="00271F3D" w:rsidRPr="003031C0">
        <w:rPr>
          <w:rFonts w:ascii="Adobe Garamond Pro" w:hAnsi="Adobe Garamond Pro"/>
          <w:bCs/>
        </w:rPr>
        <w:t>self-renew</w:t>
      </w:r>
      <w:r w:rsidR="005F5D7F">
        <w:rPr>
          <w:rFonts w:ascii="Adobe Garamond Pro" w:hAnsi="Adobe Garamond Pro"/>
          <w:bCs/>
        </w:rPr>
        <w:t xml:space="preserve">al of mature </w:t>
      </w:r>
      <w:r w:rsidR="005F5D7F" w:rsidRPr="00B80641">
        <w:rPr>
          <w:rFonts w:ascii="Adobe Garamond Pro" w:hAnsi="Adobe Garamond Pro"/>
          <w:bCs/>
        </w:rPr>
        <w:t>RTM</w:t>
      </w:r>
      <w:r w:rsidR="00271F3D" w:rsidRPr="003031C0">
        <w:rPr>
          <w:rFonts w:ascii="Adobe Garamond Pro" w:hAnsi="Adobe Garamond Pro"/>
          <w:bCs/>
        </w:rPr>
        <w:t xml:space="preserve">. Here, we </w:t>
      </w:r>
      <w:r w:rsidR="005F5D7F" w:rsidRPr="003031C0">
        <w:rPr>
          <w:rFonts w:ascii="Adobe Garamond Pro" w:hAnsi="Adobe Garamond Pro"/>
          <w:bCs/>
        </w:rPr>
        <w:t>discove</w:t>
      </w:r>
      <w:r w:rsidR="005F5D7F" w:rsidRPr="00B80641">
        <w:rPr>
          <w:rFonts w:ascii="Adobe Garamond Pro" w:hAnsi="Adobe Garamond Pro"/>
          <w:bCs/>
        </w:rPr>
        <w:t>r</w:t>
      </w:r>
      <w:r w:rsidR="00C2743B" w:rsidRPr="003031C0">
        <w:rPr>
          <w:rFonts w:ascii="Adobe Garamond Pro" w:hAnsi="Adobe Garamond Pro"/>
          <w:bCs/>
        </w:rPr>
        <w:t>ed</w:t>
      </w:r>
      <w:r w:rsidR="005F5D7F" w:rsidRPr="003031C0">
        <w:rPr>
          <w:rFonts w:ascii="Adobe Garamond Pro" w:hAnsi="Adobe Garamond Pro"/>
          <w:bCs/>
        </w:rPr>
        <w:t xml:space="preserve"> that </w:t>
      </w:r>
      <w:r w:rsidR="00E64EFD" w:rsidRPr="00B80641">
        <w:rPr>
          <w:rFonts w:ascii="Adobe Garamond Pro" w:hAnsi="Adobe Garamond Pro"/>
          <w:bCs/>
        </w:rPr>
        <w:t xml:space="preserve">monocytes </w:t>
      </w:r>
      <w:r w:rsidR="00B80641">
        <w:rPr>
          <w:rFonts w:ascii="Adobe Garamond Pro" w:hAnsi="Adobe Garamond Pro"/>
          <w:bCs/>
        </w:rPr>
        <w:t>can</w:t>
      </w:r>
      <w:r w:rsidR="00E64EFD" w:rsidRPr="00B80641">
        <w:rPr>
          <w:rFonts w:ascii="Adobe Garamond Pro" w:hAnsi="Adobe Garamond Pro"/>
          <w:bCs/>
        </w:rPr>
        <w:t xml:space="preserve"> re-enter cell cycle and proliferate locally before their differentiation</w:t>
      </w:r>
      <w:r w:rsidR="005F5D7F" w:rsidRPr="00B80641">
        <w:rPr>
          <w:rFonts w:ascii="Adobe Garamond Pro" w:hAnsi="Adobe Garamond Pro"/>
          <w:bCs/>
        </w:rPr>
        <w:t xml:space="preserve"> into RTM</w:t>
      </w:r>
      <w:r w:rsidR="00E64EFD" w:rsidRPr="00B80641">
        <w:rPr>
          <w:rFonts w:ascii="Adobe Garamond Pro" w:hAnsi="Adobe Garamond Pro"/>
          <w:bCs/>
          <w:i/>
          <w:iCs/>
        </w:rPr>
        <w:t>.</w:t>
      </w:r>
      <w:r w:rsidR="00E64EFD" w:rsidRPr="00B80641">
        <w:rPr>
          <w:rFonts w:ascii="Adobe Garamond Pro" w:hAnsi="Adobe Garamond Pro"/>
          <w:bCs/>
        </w:rPr>
        <w:t xml:space="preserve"> W</w:t>
      </w:r>
      <w:r w:rsidR="008C6B83" w:rsidRPr="00B80641">
        <w:rPr>
          <w:rFonts w:ascii="Adobe Garamond Pro" w:hAnsi="Adobe Garamond Pro"/>
          <w:bCs/>
        </w:rPr>
        <w:t>e developed a</w:t>
      </w:r>
      <w:r w:rsidR="00131181" w:rsidRPr="00B80641">
        <w:rPr>
          <w:rFonts w:ascii="Adobe Garamond Pro" w:hAnsi="Adobe Garamond Pro"/>
          <w:bCs/>
        </w:rPr>
        <w:t xml:space="preserve"> </w:t>
      </w:r>
      <w:r w:rsidR="008C6B83" w:rsidRPr="00B80641">
        <w:rPr>
          <w:rFonts w:ascii="Adobe Garamond Pro" w:hAnsi="Adobe Garamond Pro"/>
          <w:bCs/>
        </w:rPr>
        <w:t xml:space="preserve">mouse model of </w:t>
      </w:r>
      <w:r w:rsidR="00AF5C0B" w:rsidRPr="00B80641">
        <w:rPr>
          <w:rFonts w:ascii="Adobe Garamond Pro" w:hAnsi="Adobe Garamond Pro"/>
          <w:bCs/>
        </w:rPr>
        <w:t>inducible</w:t>
      </w:r>
      <w:r w:rsidR="00AF5C0B">
        <w:rPr>
          <w:rFonts w:ascii="Adobe Garamond Pro" w:hAnsi="Adobe Garamond Pro"/>
          <w:bCs/>
        </w:rPr>
        <w:t xml:space="preserve"> </w:t>
      </w:r>
      <w:r w:rsidR="008C6B83">
        <w:rPr>
          <w:rFonts w:ascii="Adobe Garamond Pro" w:hAnsi="Adobe Garamond Pro"/>
          <w:bCs/>
        </w:rPr>
        <w:t xml:space="preserve">lung interstitial macrophage (IM) depletion in which the </w:t>
      </w:r>
      <w:r w:rsidR="000467A7">
        <w:rPr>
          <w:rFonts w:ascii="Adobe Garamond Pro" w:hAnsi="Adobe Garamond Pro"/>
          <w:bCs/>
        </w:rPr>
        <w:t>vacant</w:t>
      </w:r>
      <w:r w:rsidR="008C6B83">
        <w:rPr>
          <w:rFonts w:ascii="Adobe Garamond Pro" w:hAnsi="Adobe Garamond Pro"/>
          <w:bCs/>
        </w:rPr>
        <w:t xml:space="preserve"> niche is repopulated by BM-derived monocytes giving rise to fully </w:t>
      </w:r>
      <w:r w:rsidR="008C6B83" w:rsidRPr="002B31B5">
        <w:rPr>
          <w:rFonts w:ascii="Adobe Garamond Pro" w:hAnsi="Adobe Garamond Pro"/>
          <w:bCs/>
        </w:rPr>
        <w:t>differentiated IM</w:t>
      </w:r>
      <w:r w:rsidR="00416F14">
        <w:rPr>
          <w:rFonts w:ascii="Adobe Garamond Pro" w:hAnsi="Adobe Garamond Pro"/>
          <w:bCs/>
        </w:rPr>
        <w:t xml:space="preserve"> subsets</w:t>
      </w:r>
      <w:r w:rsidR="008C6B83" w:rsidRPr="002B31B5">
        <w:rPr>
          <w:rFonts w:ascii="Adobe Garamond Pro" w:hAnsi="Adobe Garamond Pro"/>
          <w:bCs/>
        </w:rPr>
        <w:t xml:space="preserve">. By performing </w:t>
      </w:r>
      <w:r w:rsidR="00433A22" w:rsidRPr="002B31B5">
        <w:rPr>
          <w:rFonts w:ascii="Adobe Garamond Pro" w:hAnsi="Adobe Garamond Pro"/>
          <w:bCs/>
        </w:rPr>
        <w:t xml:space="preserve">time-course single-cell RNA-sequencing analyses of </w:t>
      </w:r>
      <w:r w:rsidR="008C6B83" w:rsidRPr="002B31B5">
        <w:rPr>
          <w:rFonts w:ascii="Adobe Garamond Pro" w:hAnsi="Adobe Garamond Pro"/>
          <w:bCs/>
        </w:rPr>
        <w:t>myeloid cells</w:t>
      </w:r>
      <w:r w:rsidR="00433A22" w:rsidRPr="002B31B5">
        <w:rPr>
          <w:rFonts w:ascii="Adobe Garamond Pro" w:hAnsi="Adobe Garamond Pro"/>
          <w:bCs/>
        </w:rPr>
        <w:t xml:space="preserve"> during niche refilling, we found that few </w:t>
      </w:r>
      <w:r w:rsidR="005B732A" w:rsidRPr="002B31B5">
        <w:rPr>
          <w:rFonts w:ascii="Adobe Garamond Pro" w:hAnsi="Adobe Garamond Pro"/>
          <w:bCs/>
        </w:rPr>
        <w:t>Ly6C</w:t>
      </w:r>
      <w:r w:rsidR="005B732A" w:rsidRPr="003031C0">
        <w:rPr>
          <w:rFonts w:ascii="Adobe Garamond Pro" w:hAnsi="Adobe Garamond Pro"/>
          <w:bCs/>
          <w:vertAlign w:val="superscript"/>
        </w:rPr>
        <w:t>+</w:t>
      </w:r>
      <w:r w:rsidR="005B732A">
        <w:rPr>
          <w:rFonts w:ascii="Adobe Garamond Pro" w:hAnsi="Adobe Garamond Pro"/>
          <w:bCs/>
          <w:vertAlign w:val="superscript"/>
        </w:rPr>
        <w:t xml:space="preserve"> </w:t>
      </w:r>
      <w:r w:rsidR="00433A22" w:rsidRPr="002B31B5">
        <w:rPr>
          <w:rFonts w:ascii="Adobe Garamond Pro" w:hAnsi="Adobe Garamond Pro"/>
          <w:bCs/>
        </w:rPr>
        <w:t xml:space="preserve">classical monocytes </w:t>
      </w:r>
      <w:r w:rsidR="00B80641">
        <w:rPr>
          <w:rFonts w:ascii="Adobe Garamond Pro" w:hAnsi="Adobe Garamond Pro"/>
          <w:bCs/>
        </w:rPr>
        <w:t xml:space="preserve">could self-renew </w:t>
      </w:r>
      <w:r w:rsidR="002B31B5" w:rsidRPr="002B31B5">
        <w:rPr>
          <w:rFonts w:ascii="Adobe Garamond Pro" w:hAnsi="Adobe Garamond Pro"/>
          <w:bCs/>
        </w:rPr>
        <w:t xml:space="preserve">locally </w:t>
      </w:r>
      <w:r w:rsidR="00433A22" w:rsidRPr="002B31B5">
        <w:rPr>
          <w:rFonts w:ascii="Adobe Garamond Pro" w:hAnsi="Adobe Garamond Pro"/>
          <w:bCs/>
        </w:rPr>
        <w:t>in a C</w:t>
      </w:r>
      <w:r w:rsidR="00794076">
        <w:rPr>
          <w:rFonts w:ascii="Adobe Garamond Pro" w:hAnsi="Adobe Garamond Pro"/>
          <w:bCs/>
        </w:rPr>
        <w:t>SF1R</w:t>
      </w:r>
      <w:r w:rsidR="00433A22" w:rsidRPr="002B31B5">
        <w:rPr>
          <w:rFonts w:ascii="Adobe Garamond Pro" w:hAnsi="Adobe Garamond Pro"/>
          <w:bCs/>
        </w:rPr>
        <w:t xml:space="preserve">-dependent manner. </w:t>
      </w:r>
      <w:r w:rsidR="00C2743B">
        <w:rPr>
          <w:rFonts w:ascii="Adobe Garamond Pro" w:hAnsi="Adobe Garamond Pro"/>
          <w:bCs/>
        </w:rPr>
        <w:t xml:space="preserve">We </w:t>
      </w:r>
      <w:r w:rsidR="00B80641">
        <w:rPr>
          <w:rFonts w:ascii="Adobe Garamond Pro" w:hAnsi="Adobe Garamond Pro"/>
          <w:bCs/>
        </w:rPr>
        <w:t xml:space="preserve">further </w:t>
      </w:r>
      <w:r w:rsidR="00C2743B">
        <w:rPr>
          <w:rFonts w:ascii="Adobe Garamond Pro" w:hAnsi="Adobe Garamond Pro"/>
          <w:bCs/>
        </w:rPr>
        <w:t xml:space="preserve">showed that the transcription factor </w:t>
      </w:r>
      <w:proofErr w:type="spellStart"/>
      <w:r w:rsidR="00C2743B">
        <w:rPr>
          <w:rFonts w:ascii="Adobe Garamond Pro" w:hAnsi="Adobe Garamond Pro"/>
          <w:bCs/>
        </w:rPr>
        <w:t>MafB</w:t>
      </w:r>
      <w:proofErr w:type="spellEnd"/>
      <w:r w:rsidR="00C2743B">
        <w:rPr>
          <w:rFonts w:ascii="Adobe Garamond Pro" w:hAnsi="Adobe Garamond Pro"/>
          <w:bCs/>
        </w:rPr>
        <w:t xml:space="preserve"> restricted such proliferation and was essential to mediate </w:t>
      </w:r>
      <w:r w:rsidR="005B732A">
        <w:rPr>
          <w:rFonts w:ascii="Adobe Garamond Pro" w:hAnsi="Adobe Garamond Pro"/>
          <w:bCs/>
        </w:rPr>
        <w:t xml:space="preserve">RTM specification </w:t>
      </w:r>
      <w:r w:rsidR="00C2743B">
        <w:rPr>
          <w:rFonts w:ascii="Adobe Garamond Pro" w:hAnsi="Adobe Garamond Pro"/>
          <w:bCs/>
        </w:rPr>
        <w:t>and identity in our model</w:t>
      </w:r>
      <w:r w:rsidR="00B80641">
        <w:rPr>
          <w:rFonts w:ascii="Adobe Garamond Pro" w:hAnsi="Adobe Garamond Pro"/>
          <w:bCs/>
        </w:rPr>
        <w:t xml:space="preserve">. </w:t>
      </w:r>
      <w:r w:rsidR="001F5A6E">
        <w:rPr>
          <w:rFonts w:ascii="Adobe Garamond Pro" w:hAnsi="Adobe Garamond Pro"/>
          <w:bCs/>
        </w:rPr>
        <w:t xml:space="preserve">Our data </w:t>
      </w:r>
      <w:r w:rsidR="00B80641">
        <w:rPr>
          <w:rFonts w:ascii="Adobe Garamond Pro" w:hAnsi="Adobe Garamond Pro"/>
          <w:bCs/>
        </w:rPr>
        <w:t xml:space="preserve">provide evidence </w:t>
      </w:r>
      <w:r w:rsidR="001F5A6E">
        <w:rPr>
          <w:rFonts w:ascii="Adobe Garamond Pro" w:hAnsi="Adobe Garamond Pro"/>
          <w:bCs/>
        </w:rPr>
        <w:t>that, in the mononuclear phagocyte system,</w:t>
      </w:r>
      <w:r w:rsidR="002F1F78">
        <w:rPr>
          <w:rFonts w:ascii="Adobe Garamond Pro" w:hAnsi="Adobe Garamond Pro"/>
          <w:bCs/>
        </w:rPr>
        <w:t xml:space="preserve"> self-renewal is not </w:t>
      </w:r>
      <w:r w:rsidR="00416F14">
        <w:rPr>
          <w:rFonts w:ascii="Adobe Garamond Pro" w:hAnsi="Adobe Garamond Pro"/>
          <w:bCs/>
        </w:rPr>
        <w:t xml:space="preserve">merely </w:t>
      </w:r>
      <w:r w:rsidR="002F1F78">
        <w:rPr>
          <w:rFonts w:ascii="Adobe Garamond Pro" w:hAnsi="Adobe Garamond Pro"/>
          <w:bCs/>
        </w:rPr>
        <w:t>restricted to myeloid progenitor cells and mature macrophages</w:t>
      </w:r>
      <w:r w:rsidR="00C43788">
        <w:rPr>
          <w:rFonts w:ascii="Adobe Garamond Pro" w:hAnsi="Adobe Garamond Pro"/>
          <w:bCs/>
        </w:rPr>
        <w:t>,</w:t>
      </w:r>
      <w:r w:rsidR="002F1F78">
        <w:rPr>
          <w:rFonts w:ascii="Adobe Garamond Pro" w:hAnsi="Adobe Garamond Pro"/>
          <w:bCs/>
        </w:rPr>
        <w:t xml:space="preserve"> but is also a </w:t>
      </w:r>
      <w:r w:rsidR="003525D1">
        <w:rPr>
          <w:rFonts w:ascii="Adobe Garamond Pro" w:hAnsi="Adobe Garamond Pro"/>
          <w:bCs/>
        </w:rPr>
        <w:t>tightly regulated capability</w:t>
      </w:r>
      <w:r w:rsidR="002F1F78">
        <w:rPr>
          <w:rFonts w:ascii="Adobe Garamond Pro" w:hAnsi="Adobe Garamond Pro"/>
          <w:bCs/>
        </w:rPr>
        <w:t xml:space="preserve"> of mature monocytes </w:t>
      </w:r>
      <w:r w:rsidR="003525D1">
        <w:rPr>
          <w:rFonts w:ascii="Adobe Garamond Pro" w:hAnsi="Adobe Garamond Pro"/>
          <w:bCs/>
        </w:rPr>
        <w:t xml:space="preserve">developing into </w:t>
      </w:r>
      <w:r w:rsidR="002F1F78">
        <w:rPr>
          <w:rFonts w:ascii="Adobe Garamond Pro" w:hAnsi="Adobe Garamond Pro"/>
          <w:bCs/>
        </w:rPr>
        <w:t xml:space="preserve">RTM </w:t>
      </w:r>
      <w:r w:rsidR="002F1F78" w:rsidRPr="00C40C54">
        <w:rPr>
          <w:rFonts w:ascii="Adobe Garamond Pro" w:hAnsi="Adobe Garamond Pro"/>
          <w:bCs/>
          <w:i/>
          <w:iCs/>
        </w:rPr>
        <w:t>in vivo</w:t>
      </w:r>
      <w:r w:rsidR="002F1F78">
        <w:rPr>
          <w:rFonts w:ascii="Adobe Garamond Pro" w:hAnsi="Adobe Garamond Pro"/>
          <w:bCs/>
        </w:rPr>
        <w:t>.</w:t>
      </w:r>
      <w:r w:rsidR="00724C32" w:rsidRPr="00307D4A">
        <w:rPr>
          <w:rFonts w:ascii="Adobe Garamond Pro" w:hAnsi="Adobe Garamond Pro" w:cs="Adobe Devanagari"/>
          <w:b/>
          <w:bCs/>
          <w:vertAlign w:val="superscript"/>
        </w:rPr>
        <w:br w:type="page"/>
      </w:r>
    </w:p>
    <w:p w14:paraId="2E3D1782" w14:textId="7C0BECD9" w:rsidR="00724C32" w:rsidRDefault="0042259D" w:rsidP="00724C32">
      <w:pPr>
        <w:spacing w:line="480" w:lineRule="auto"/>
        <w:rPr>
          <w:rFonts w:ascii="Adobe Garamond Pro" w:hAnsi="Adobe Garamond Pro"/>
          <w:b/>
          <w:sz w:val="28"/>
          <w:szCs w:val="28"/>
        </w:rPr>
      </w:pPr>
      <w:r>
        <w:rPr>
          <w:rFonts w:ascii="Adobe Garamond Pro" w:hAnsi="Adobe Garamond Pro"/>
          <w:b/>
          <w:sz w:val="28"/>
          <w:szCs w:val="28"/>
        </w:rPr>
        <w:lastRenderedPageBreak/>
        <w:t>Introduction</w:t>
      </w:r>
    </w:p>
    <w:p w14:paraId="0918118E" w14:textId="03576399" w:rsidR="00CC5D0F" w:rsidRPr="00920684" w:rsidRDefault="00CC5D0F" w:rsidP="004E66C6">
      <w:pPr>
        <w:spacing w:line="480" w:lineRule="auto"/>
        <w:jc w:val="both"/>
        <w:rPr>
          <w:rFonts w:ascii="Adobe Garamond Pro" w:hAnsi="Adobe Garamond Pro"/>
          <w:bCs/>
          <w:lang w:val="fr-FR"/>
        </w:rPr>
      </w:pPr>
      <w:r>
        <w:rPr>
          <w:rFonts w:ascii="Adobe Garamond Pro" w:hAnsi="Adobe Garamond Pro"/>
          <w:bCs/>
        </w:rPr>
        <w:t xml:space="preserve">Resident tissue macrophages (RTM) are </w:t>
      </w:r>
      <w:r w:rsidR="002E46F0">
        <w:rPr>
          <w:rFonts w:ascii="Adobe Garamond Pro" w:hAnsi="Adobe Garamond Pro"/>
          <w:bCs/>
        </w:rPr>
        <w:t>self-</w:t>
      </w:r>
      <w:r w:rsidR="00244463">
        <w:rPr>
          <w:rFonts w:ascii="Adobe Garamond Pro" w:hAnsi="Adobe Garamond Pro"/>
          <w:bCs/>
        </w:rPr>
        <w:t>maintaining</w:t>
      </w:r>
      <w:r w:rsidR="002E46F0">
        <w:rPr>
          <w:rFonts w:ascii="Adobe Garamond Pro" w:hAnsi="Adobe Garamond Pro"/>
          <w:bCs/>
        </w:rPr>
        <w:t xml:space="preserve"> immune cells </w:t>
      </w:r>
      <w:r w:rsidR="00244463">
        <w:rPr>
          <w:rFonts w:ascii="Adobe Garamond Pro" w:hAnsi="Adobe Garamond Pro"/>
          <w:bCs/>
        </w:rPr>
        <w:t>that are integral parts of</w:t>
      </w:r>
      <w:r>
        <w:rPr>
          <w:rFonts w:ascii="Adobe Garamond Pro" w:hAnsi="Adobe Garamond Pro"/>
          <w:bCs/>
        </w:rPr>
        <w:t xml:space="preserve"> mammalian tissues and exert important tissue-s</w:t>
      </w:r>
      <w:r w:rsidR="00131181">
        <w:rPr>
          <w:rFonts w:ascii="Adobe Garamond Pro" w:hAnsi="Adobe Garamond Pro"/>
          <w:bCs/>
        </w:rPr>
        <w:t>upportive</w:t>
      </w:r>
      <w:r>
        <w:rPr>
          <w:rFonts w:ascii="Adobe Garamond Pro" w:hAnsi="Adobe Garamond Pro"/>
          <w:bCs/>
        </w:rPr>
        <w:t xml:space="preserve"> functions. </w:t>
      </w:r>
      <w:r w:rsidR="0080095B">
        <w:rPr>
          <w:rFonts w:ascii="Adobe Garamond Pro" w:hAnsi="Adobe Garamond Pro"/>
          <w:bCs/>
        </w:rPr>
        <w:t>The relationship</w:t>
      </w:r>
      <w:r w:rsidR="00C522BB">
        <w:rPr>
          <w:rFonts w:ascii="Adobe Garamond Pro" w:hAnsi="Adobe Garamond Pro"/>
          <w:bCs/>
        </w:rPr>
        <w:t>s</w:t>
      </w:r>
      <w:r w:rsidR="0080095B">
        <w:rPr>
          <w:rFonts w:ascii="Adobe Garamond Pro" w:hAnsi="Adobe Garamond Pro"/>
          <w:bCs/>
        </w:rPr>
        <w:t xml:space="preserve"> between </w:t>
      </w:r>
      <w:r w:rsidR="00263CB7">
        <w:rPr>
          <w:rFonts w:ascii="Adobe Garamond Pro" w:hAnsi="Adobe Garamond Pro"/>
          <w:bCs/>
        </w:rPr>
        <w:t xml:space="preserve">RTM, blood monocytes and </w:t>
      </w:r>
      <w:r w:rsidR="0080095B">
        <w:rPr>
          <w:rFonts w:ascii="Adobe Garamond Pro" w:hAnsi="Adobe Garamond Pro"/>
          <w:bCs/>
        </w:rPr>
        <w:t xml:space="preserve">bone marrow (BM) progenitors </w:t>
      </w:r>
      <w:r w:rsidR="00C522BB">
        <w:rPr>
          <w:rFonts w:ascii="Adobe Garamond Pro" w:hAnsi="Adobe Garamond Pro"/>
          <w:bCs/>
        </w:rPr>
        <w:t>were</w:t>
      </w:r>
      <w:r w:rsidR="0080095B">
        <w:rPr>
          <w:rFonts w:ascii="Adobe Garamond Pro" w:hAnsi="Adobe Garamond Pro"/>
          <w:bCs/>
        </w:rPr>
        <w:t xml:space="preserve"> </w:t>
      </w:r>
      <w:r w:rsidR="004E66C6">
        <w:rPr>
          <w:rFonts w:ascii="Adobe Garamond Pro" w:hAnsi="Adobe Garamond Pro"/>
          <w:bCs/>
        </w:rPr>
        <w:t>originally</w:t>
      </w:r>
      <w:r w:rsidR="0080095B">
        <w:rPr>
          <w:rFonts w:ascii="Adobe Garamond Pro" w:hAnsi="Adobe Garamond Pro"/>
          <w:bCs/>
        </w:rPr>
        <w:t xml:space="preserve"> </w:t>
      </w:r>
      <w:r w:rsidR="00244463">
        <w:rPr>
          <w:rFonts w:ascii="Adobe Garamond Pro" w:hAnsi="Adobe Garamond Pro"/>
          <w:bCs/>
        </w:rPr>
        <w:t>appreciated</w:t>
      </w:r>
      <w:r w:rsidR="0080095B">
        <w:rPr>
          <w:rFonts w:ascii="Adobe Garamond Pro" w:hAnsi="Adobe Garamond Pro"/>
          <w:bCs/>
        </w:rPr>
        <w:t xml:space="preserve"> by van Furth and Cohn</w:t>
      </w:r>
      <w:r w:rsidR="004E66C6">
        <w:rPr>
          <w:rFonts w:ascii="Adobe Garamond Pro" w:hAnsi="Adobe Garamond Pro"/>
          <w:bCs/>
        </w:rPr>
        <w:t>, who classifi</w:t>
      </w:r>
      <w:r w:rsidR="00263CB7">
        <w:rPr>
          <w:rFonts w:ascii="Adobe Garamond Pro" w:hAnsi="Adobe Garamond Pro"/>
          <w:bCs/>
        </w:rPr>
        <w:t>ed</w:t>
      </w:r>
      <w:r w:rsidR="004E66C6">
        <w:rPr>
          <w:rFonts w:ascii="Adobe Garamond Pro" w:hAnsi="Adobe Garamond Pro"/>
          <w:bCs/>
        </w:rPr>
        <w:t xml:space="preserve"> these cells </w:t>
      </w:r>
      <w:r w:rsidR="00D53503">
        <w:rPr>
          <w:rFonts w:ascii="Adobe Garamond Pro" w:hAnsi="Adobe Garamond Pro"/>
          <w:bCs/>
        </w:rPr>
        <w:t>in</w:t>
      </w:r>
      <w:r w:rsidR="004E66C6">
        <w:rPr>
          <w:rFonts w:ascii="Adobe Garamond Pro" w:hAnsi="Adobe Garamond Pro"/>
          <w:bCs/>
        </w:rPr>
        <w:t xml:space="preserve"> the </w:t>
      </w:r>
      <w:r w:rsidR="00263CB7">
        <w:rPr>
          <w:rFonts w:ascii="Adobe Garamond Pro" w:hAnsi="Adobe Garamond Pro"/>
          <w:bCs/>
        </w:rPr>
        <w:t>“</w:t>
      </w:r>
      <w:r w:rsidR="004E66C6">
        <w:rPr>
          <w:rFonts w:ascii="Adobe Garamond Pro" w:hAnsi="Adobe Garamond Pro"/>
          <w:bCs/>
        </w:rPr>
        <w:t>mononuclear phagocyte system</w:t>
      </w:r>
      <w:r w:rsidR="00263CB7">
        <w:rPr>
          <w:rFonts w:ascii="Adobe Garamond Pro" w:hAnsi="Adobe Garamond Pro"/>
          <w:bCs/>
        </w:rPr>
        <w:t>”</w:t>
      </w:r>
      <w:r w:rsidR="004E66C6">
        <w:rPr>
          <w:rFonts w:ascii="Adobe Garamond Pro" w:hAnsi="Adobe Garamond Pro"/>
          <w:bCs/>
        </w:rPr>
        <w:t xml:space="preserve"> (MPS)</w:t>
      </w:r>
      <w:r w:rsidR="0080095B">
        <w:rPr>
          <w:rFonts w:ascii="Adobe Garamond Pro" w:hAnsi="Adobe Garamond Pro"/>
          <w:bCs/>
        </w:rPr>
        <w:t xml:space="preserve"> </w:t>
      </w:r>
      <w:r w:rsidR="0080095B">
        <w:rPr>
          <w:rFonts w:ascii="Adobe Garamond Pro" w:hAnsi="Adobe Garamond Pro"/>
          <w:bCs/>
        </w:rPr>
        <w:fldChar w:fldCharType="begin"/>
      </w:r>
      <w:r w:rsidR="0080095B">
        <w:rPr>
          <w:rFonts w:ascii="Adobe Garamond Pro" w:hAnsi="Adobe Garamond Pro"/>
          <w:bCs/>
        </w:rPr>
        <w:instrText xml:space="preserve"> ADDIN ZOTERO_ITEM CSL_CITATION {"citationID":"rJtsXyL0","properties":{"formattedCitation":"(van Furth and Cohn, 1968; van Furth et al., 1972)","plainCitation":"(van Furth and Cohn, 1968; van Furth et al., 1972)","noteIndex":0},"citationItems":[{"id":1579,"uris":["http://zotero.org/users/local/ScSpagv3/items/NBMCBFCN"],"uri":["http://zotero.org/users/local/ScSpagv3/items/NBMCBFCN"],"itemData":{"id":1579,"type":"article-journal","abstract":"The origin and turnover of efferent populations of mouse mononuclear phagocytes has been described. Mononuclear phagocytes were defined as mononuclear cells which are able to adhere to glass and phagocytize. In vitro labeling studies with thymidine-(3)H showed that monocytes in the peripheral blood and peritoneal macrophages do not multiply and can be considered end cells in a normal, steady state situation. However, the mononuclear phagocytes of the bone marrow appear to be rapidly dividing cells. This conclusion was supported by in vivo labeling experiments. A peak of labeled mononuclear phagocytes of the bone marrow was found 24 hr after a pulse of thymidine-(3)H. This was followed, 24 hr later, by a peak of labeled monocytes in the peripheral blood. From these experiments it was concluded that the rapidly dividing mononuclear phagocytes of the bone marrow, called promonocytes, are the progenitor cells of the monocytes. Labeling studies after splenectomy and after X-irradiation excluded other organs as a major source of the monocytes. Peak labeling of both the blood monocyte and peritoneal macrophages occurred at the same time. A rapid entry of monocytes from the blood into the peritoneal cavity was observed, after a sterile inflammation was evoked by an injection of newborn calf serum. These data have led to the conclusion that monocytes give rise to peritoneal macrophages. No indications have been obtained that mononuclear phagocytes originate from lymphocytes. In the normal steady state the monocytes leave the circulation by a random process, with a half-time of 22 hr. The average blood transit time of the monocytes has been calculated to be 32 hr. The turnover rate of peritoneal macrophages was low and estimated at about 0.1% per hour. On the basis of these studies the life history of mouse mononuclear phagocytes was formulated to be: promonocytes in the bone marrow, --&gt; monocytes in the peripheral blood, --&gt; macrophages in the tissue.","archive_location":"5666958","container-title":"J Exp Med","ISSN":"0022-1007 (Print) 0022-1007 (Linking)","issue":"3","page":"415-35","title":"The origin and kinetics of mononuclear phagocytes","volume":"128","author":[{"family":"Furth","given":"R.","non-dropping-particle":"van"},{"family":"Cohn","given":"Z. A."}],"issued":{"date-parts":[["1968",9,1]]}}},{"id":2763,"uris":["http://zotero.org/users/local/ScSpagv3/items/BG29C5J4"],"uri":["http://zotero.org/users/local/ScSpagv3/items/BG29C5J4"],"itemData":{"id":2763,"type":"article-journal","abstract":"There have been many attempts in the past to classify phagocytic mononuclear cells and to define the cell system they are considered to form-among these being the \"macrophage system\" of Metchnikoff, the \"reticulo-endothelial system\" of Aschoff, and the \"reticulo-histiocyte system\" proposed by Volterra and reintroduced by Thomas. None of these is entirely adequate in the light of present knowledge. In 1969, therefore, a group of workers proposed a new classification of all highly phagocytic mononuclear cells and their precursors in what they termed the \"mononuclear phagocyte system\". This system includes the promonocytes and their precursors in the bone marrow, the monocytes in the peripheral blood, and the macrophages in the tissues. Subsequent consultation with numerous other specialists throughout the world led to a certain number of changes in this classification, which is now proposed in revised form.Inclusion of cells in the \"mononuclear phagocyte system\" is based on similarities in the morphology, function, origin, and kinetics of the phagocytes. By these criteria reticular cells, dendritic cells, endothelial cells, and fibroblasts (fibrocytes) are excluded. The proponents point out that as new knowledge is acquired modifications may have to be made, certain cells being added to or removed from the new classification.","container-title":"Bulletin of the World Health Organization","ISSN":"0042-9686","issue":"6","journalAbbreviation":"Bull World Health Organ","language":"eng","note":"PMID: 4538544\nPMCID: PMC2480884","page":"845-852","source":"PubMed","title":"The mononuclear phagocyte system: a new classification of macrophages, monocytes, and their precursor cells","title-short":"The mononuclear phagocyte system","volume":"46","author":[{"family":"Furth","given":"R.","non-dropping-particle":"van"},{"family":"Cohn","given":"Z. A."},{"family":"Hirsch","given":"J. G."},{"family":"Humphrey","given":"J. H."},{"family":"Spector","given":"W. G."},{"family":"Langevoort","given":"H. L."}],"issued":{"date-parts":[["1972"]]}}}],"schema":"https://github.com/citation-style-language/schema/raw/master/csl-citation.json"} </w:instrText>
      </w:r>
      <w:r w:rsidR="0080095B">
        <w:rPr>
          <w:rFonts w:ascii="Adobe Garamond Pro" w:hAnsi="Adobe Garamond Pro"/>
          <w:bCs/>
        </w:rPr>
        <w:fldChar w:fldCharType="separate"/>
      </w:r>
      <w:r w:rsidR="0080095B">
        <w:rPr>
          <w:rFonts w:ascii="Adobe Garamond Pro" w:hAnsi="Adobe Garamond Pro"/>
          <w:bCs/>
          <w:noProof/>
        </w:rPr>
        <w:t>(van Furth and Cohn, 1968; van Furth et al., 1972)</w:t>
      </w:r>
      <w:r w:rsidR="0080095B">
        <w:rPr>
          <w:rFonts w:ascii="Adobe Garamond Pro" w:hAnsi="Adobe Garamond Pro"/>
          <w:bCs/>
        </w:rPr>
        <w:fldChar w:fldCharType="end"/>
      </w:r>
      <w:r w:rsidR="004E66C6">
        <w:rPr>
          <w:rFonts w:ascii="Adobe Garamond Pro" w:hAnsi="Adobe Garamond Pro"/>
          <w:bCs/>
        </w:rPr>
        <w:t xml:space="preserve">. The </w:t>
      </w:r>
      <w:r w:rsidR="0045764D">
        <w:rPr>
          <w:rFonts w:ascii="Adobe Garamond Pro" w:hAnsi="Adobe Garamond Pro"/>
          <w:bCs/>
        </w:rPr>
        <w:t>dogma</w:t>
      </w:r>
      <w:r w:rsidR="004E66C6">
        <w:rPr>
          <w:rFonts w:ascii="Adobe Garamond Pro" w:hAnsi="Adobe Garamond Pro"/>
          <w:bCs/>
        </w:rPr>
        <w:t xml:space="preserve"> that BM progenitors give rise to mature circulating monocytes </w:t>
      </w:r>
      <w:r w:rsidR="0045764D">
        <w:rPr>
          <w:rFonts w:ascii="Adobe Garamond Pro" w:hAnsi="Adobe Garamond Pro"/>
          <w:bCs/>
        </w:rPr>
        <w:t>differentiat</w:t>
      </w:r>
      <w:r w:rsidR="00EC048F">
        <w:rPr>
          <w:rFonts w:ascii="Adobe Garamond Pro" w:hAnsi="Adobe Garamond Pro"/>
          <w:bCs/>
        </w:rPr>
        <w:t>ing</w:t>
      </w:r>
      <w:r w:rsidR="0045764D">
        <w:rPr>
          <w:rFonts w:ascii="Adobe Garamond Pro" w:hAnsi="Adobe Garamond Pro"/>
          <w:bCs/>
        </w:rPr>
        <w:t xml:space="preserve"> into RTM</w:t>
      </w:r>
      <w:r w:rsidR="00B871AE">
        <w:rPr>
          <w:rFonts w:ascii="Adobe Garamond Pro" w:hAnsi="Adobe Garamond Pro"/>
          <w:bCs/>
        </w:rPr>
        <w:t xml:space="preserve"> </w:t>
      </w:r>
      <w:r w:rsidR="0045764D">
        <w:rPr>
          <w:rFonts w:ascii="Adobe Garamond Pro" w:hAnsi="Adobe Garamond Pro"/>
          <w:bCs/>
        </w:rPr>
        <w:t xml:space="preserve">has been challenged </w:t>
      </w:r>
      <w:r w:rsidR="00244463">
        <w:rPr>
          <w:rFonts w:ascii="Adobe Garamond Pro" w:hAnsi="Adobe Garamond Pro"/>
          <w:bCs/>
        </w:rPr>
        <w:t xml:space="preserve">later </w:t>
      </w:r>
      <w:r w:rsidR="00EC048F">
        <w:rPr>
          <w:rFonts w:ascii="Adobe Garamond Pro" w:hAnsi="Adobe Garamond Pro"/>
          <w:bCs/>
        </w:rPr>
        <w:t xml:space="preserve">by </w:t>
      </w:r>
      <w:r w:rsidR="009C437E">
        <w:rPr>
          <w:rFonts w:ascii="Adobe Garamond Pro" w:hAnsi="Adobe Garamond Pro"/>
          <w:bCs/>
        </w:rPr>
        <w:t>multiple reports</w:t>
      </w:r>
      <w:r w:rsidR="00EC048F">
        <w:rPr>
          <w:rFonts w:ascii="Adobe Garamond Pro" w:hAnsi="Adobe Garamond Pro"/>
          <w:bCs/>
        </w:rPr>
        <w:t xml:space="preserve"> </w:t>
      </w:r>
      <w:r w:rsidR="00182C4F">
        <w:rPr>
          <w:rFonts w:ascii="Adobe Garamond Pro" w:hAnsi="Adobe Garamond Pro"/>
          <w:bCs/>
        </w:rPr>
        <w:t>show</w:t>
      </w:r>
      <w:r w:rsidR="00EC048F">
        <w:rPr>
          <w:rFonts w:ascii="Adobe Garamond Pro" w:hAnsi="Adobe Garamond Pro"/>
          <w:bCs/>
        </w:rPr>
        <w:t>ing</w:t>
      </w:r>
      <w:r w:rsidR="00182C4F">
        <w:rPr>
          <w:rFonts w:ascii="Adobe Garamond Pro" w:hAnsi="Adobe Garamond Pro"/>
          <w:bCs/>
        </w:rPr>
        <w:t xml:space="preserve"> that </w:t>
      </w:r>
      <w:r w:rsidR="00B871AE" w:rsidRPr="00B871AE">
        <w:rPr>
          <w:rFonts w:ascii="Adobe Garamond Pro" w:hAnsi="Adobe Garamond Pro"/>
          <w:bCs/>
        </w:rPr>
        <w:t xml:space="preserve">RTM populations </w:t>
      </w:r>
      <w:r w:rsidR="00C522BB">
        <w:rPr>
          <w:rFonts w:ascii="Adobe Garamond Pro" w:hAnsi="Adobe Garamond Pro"/>
          <w:bCs/>
        </w:rPr>
        <w:t xml:space="preserve">can </w:t>
      </w:r>
      <w:r w:rsidR="00244463">
        <w:rPr>
          <w:rFonts w:ascii="Adobe Garamond Pro" w:hAnsi="Adobe Garamond Pro"/>
          <w:bCs/>
        </w:rPr>
        <w:t>arise from embryonic yolk sac macrophages and fetal monocytes seeding the tissues before the establishment of definitive hematopoiesis, and</w:t>
      </w:r>
      <w:r w:rsidR="003632A9">
        <w:rPr>
          <w:rFonts w:ascii="Adobe Garamond Pro" w:hAnsi="Adobe Garamond Pro"/>
          <w:bCs/>
        </w:rPr>
        <w:t xml:space="preserve"> </w:t>
      </w:r>
      <w:r w:rsidR="00244463">
        <w:rPr>
          <w:rFonts w:ascii="Adobe Garamond Pro" w:hAnsi="Adobe Garamond Pro"/>
          <w:bCs/>
        </w:rPr>
        <w:t xml:space="preserve">are </w:t>
      </w:r>
      <w:r w:rsidR="00B871AE" w:rsidRPr="00B871AE">
        <w:rPr>
          <w:rFonts w:ascii="Adobe Garamond Pro" w:hAnsi="Adobe Garamond Pro"/>
          <w:bCs/>
        </w:rPr>
        <w:t xml:space="preserve">long-lived </w:t>
      </w:r>
      <w:r w:rsidR="005F2955">
        <w:rPr>
          <w:rFonts w:ascii="Adobe Garamond Pro" w:hAnsi="Adobe Garamond Pro"/>
          <w:bCs/>
        </w:rPr>
        <w:t xml:space="preserve">cells </w:t>
      </w:r>
      <w:r w:rsidR="00385B9C">
        <w:rPr>
          <w:rFonts w:ascii="Adobe Garamond Pro" w:hAnsi="Adobe Garamond Pro"/>
          <w:bCs/>
        </w:rPr>
        <w:t xml:space="preserve">that </w:t>
      </w:r>
      <w:r w:rsidR="00244463">
        <w:rPr>
          <w:rFonts w:ascii="Adobe Garamond Pro" w:hAnsi="Adobe Garamond Pro"/>
          <w:bCs/>
        </w:rPr>
        <w:t xml:space="preserve">can </w:t>
      </w:r>
      <w:r w:rsidR="00385B9C">
        <w:rPr>
          <w:rFonts w:ascii="Adobe Garamond Pro" w:hAnsi="Adobe Garamond Pro"/>
          <w:bCs/>
        </w:rPr>
        <w:t>self-</w:t>
      </w:r>
      <w:r w:rsidR="00244463">
        <w:rPr>
          <w:rFonts w:ascii="Adobe Garamond Pro" w:hAnsi="Adobe Garamond Pro"/>
          <w:bCs/>
        </w:rPr>
        <w:t>maintain</w:t>
      </w:r>
      <w:r w:rsidR="00385B9C">
        <w:rPr>
          <w:rFonts w:ascii="Adobe Garamond Pro" w:hAnsi="Adobe Garamond Pro"/>
          <w:bCs/>
        </w:rPr>
        <w:t xml:space="preserve"> </w:t>
      </w:r>
      <w:r w:rsidR="00B871AE">
        <w:rPr>
          <w:rFonts w:ascii="Adobe Garamond Pro" w:hAnsi="Adobe Garamond Pro"/>
          <w:bCs/>
        </w:rPr>
        <w:t>in tissues</w:t>
      </w:r>
      <w:r w:rsidR="005F2955">
        <w:rPr>
          <w:rFonts w:ascii="Adobe Garamond Pro" w:hAnsi="Adobe Garamond Pro"/>
          <w:bCs/>
        </w:rPr>
        <w:t xml:space="preserve"> </w:t>
      </w:r>
      <w:r w:rsidR="00244463">
        <w:rPr>
          <w:rFonts w:ascii="Adobe Garamond Pro" w:hAnsi="Adobe Garamond Pro"/>
          <w:bCs/>
        </w:rPr>
        <w:t xml:space="preserve">with minimal contribution from monocytes </w:t>
      </w:r>
      <w:r w:rsidR="005F2955">
        <w:rPr>
          <w:rFonts w:ascii="Adobe Garamond Pro" w:hAnsi="Adobe Garamond Pro"/>
          <w:bCs/>
        </w:rPr>
        <w:fldChar w:fldCharType="begin"/>
      </w:r>
      <w:r w:rsidR="005F2955">
        <w:rPr>
          <w:rFonts w:ascii="Adobe Garamond Pro" w:hAnsi="Adobe Garamond Pro"/>
          <w:bCs/>
        </w:rPr>
        <w:instrText xml:space="preserve"> ADDIN ZOTERO_ITEM CSL_CITATION {"citationID":"HiIW1zzu","properties":{"formattedCitation":"(Ginhoux et al., 2010; Gomez Perdiguero et al., 2015; Hashimoto et al., 2013; Yona et al., 2013)","plainCitation":"(Ginhoux et al., 2010; Gomez Perdiguero et al., 2015; Hashimoto et al., 2013; Yona et al., 2013)","noteIndex":0},"citationItems":[{"id":1257,"uris":["http://zotero.org/users/local/ScSpagv3/items/IWN2GMLV"],"uri":["http://zotero.org/users/local/ScSpagv3/items/IWN2GMLV"],"itemData":{"id":1257,"type":"article-journal","abstract":"Microglia are the resident macrophages of the central nervous system and are associated with the pathogenesis of many neurodegenerative and brain inflammatory diseases; however, the origin of adult microglia remains controversial. We show that postnatal hematopoietic progenitors do not significantly contribute to microglia homeostasis in the adult brain. In contrast to many macrophage populations, we show that microglia develop in mice that lack colony stimulating factor-1 (CSF-1) but are absent in CSF-1 receptor-deficient mice. In vivo lineage tracing studies established that adult microglia derive from primitive myeloid progenitors that arise before embryonic day 8. These results identify microglia as an ontogenically distinct population in the mononuclear phagocyte system and have implications for the use of embryonically derived microglial progenitors for the treatment of various brain disorders.","archive":"PubMed","container-title":"Science (New York, N.Y.)","DOI":"10.1126/science.1194637","ISSN":"1095-9203","language":"eng","page":"841-845","title":"Fate mapping analysis reveals that adult microglia derive from primitive macrophages","volume":"330","author":[{"family":"Ginhoux","given":"Florent"},{"family":"Greter","given":"Melanie"},{"family":"Leboeuf","given":"Marylene"},{"family":"Nandi","given":"Sayan"},{"family":"See","given":"Peter"},{"family":"Gokhan","given":"Solen"},{"family":"Mehler","given":"Mark F."},{"family":"Conway","given":"Simon J."},{"family":"Ng","given":"Lai Guan"},{"family":"Stanley","given":"E. Richard"},{"family":"Samokhvalov","given":"Igor M."},{"family":"Merad","given":"Miriam"}],"issued":{"date-parts":[["2010",11,5]]}}},{"id":1264,"uris":["http://zotero.org/users/local/ScSpagv3/items/Q5P9ZBV9"],"uri":["http://zotero.org/users/local/ScSpagv3/items/Q5P9ZBV9"],"itemData":{"id":1264,"type":"article-journal","abstract":"Most haematopoietic cells renew from adult haematopoietic stem cells (HSCs), however, macrophages in adult tissues can self-maintain independently of HSCs. Progenitors with macrophage potential in vitro have been described in the yolk sac before emergence of HSCs, and fetal macrophages can develop independently of Myb, a transcription factor required for HSC, and can persist in adult tissues. Nevertheless, the origin of adult macrophages and the qualitative and quantitative contributions of HSC and putative non-HSC-derived progenitors are still unclear. Here we show in mice that the vast majority of adult tissue-resident macrophages in liver (Kupffer cells), brain (microglia), epidermis (Langerhans cells) and lung (alveolar macrophages) originate from a Tie2(+) (also known as Tek) cellular pathway generating Csf1r(+) erythro-myeloid progenitors (EMPs) distinct from HSCs. EMPs develop in the yolk sac at embryonic day (E) 8.5, migrate and colonize the nascent fetal liver before E10.5, and give rise to fetal erythrocytes, macrophages, granulocytes and monocytes until at least E16.5. Subsequently, HSC-derived cells replace erythrocytes, granulocytes and monocytes. Kupffer cells, microglia and Langerhans cells are only marginally replaced in one-year-old mice, whereas alveolar macrophages may be progressively replaced in ageing mice. Our fate-mapping experiments identify, in the fetal liver, a sequence of yolk sac EMP-derived and HSC-derived haematopoiesis, and identify yolk sac EMPs as a common origin for tissue macrophages.","archive":"PubMed","container-title":"Nature","DOI":"10.1038/nature13989","ISSN":"1476-4687","language":"eng","page":"547-551","title":"Tissue-resident macrophages originate from yolk-sac-derived erythro-myeloid progenitors","volume":"518","author":[{"family":"Gomez Perdiguero","given":"Elisa"},{"family":"Klapproth","given":"Kay"},{"family":"Schulz","given":"Christian"},{"family":"Busch","given":"Katrin"},{"family":"Azzoni","given":"Emanuele"},{"family":"Crozet","given":"Lucile"},{"family":"Garner","given":"Hannah"},{"family":"Trouillet","given":"Celine"},{"family":"Bruijn","given":"Marella F.","non-dropping-particle":"de"},{"family":"Geissmann","given":"Frederic"},{"family":"Rodewald","given":"Hans-Reimer"}],"issued":{"date-parts":[["2015",2,26]]}}},{"id":1289,"uris":["http://zotero.org/users/local/ScSpagv3/items/DPH7AI3C"],"uri":["http://zotero.org/users/local/ScSpagv3/items/DPH7AI3C"],"itemData":{"id":1289,"type":"article-journal","abstract":"Despite accumulating evidence suggesting local self-maintenance of tissue macrophages in the steady state, the dogma remains that tissue macrophages derive from monocytes. Using parabiosis and fate-mapping approaches, we confirmed that monocytes do not show significant contribution to tissue macrophages in the steady state. Similarly, we found that after depletion of lung macrophages, the majority of repopulation occurred by stochastic cellular proliferation in situ in a macrophage colony-stimulating factor (M-Csf)- and granulocyte macrophage (GM)-CSF-dependent manner but independently of interleukin-4. We also found that after bone marrow transplantation, host macrophages retained the capacity to expand when the development of donor macrophages was compromised. Expansion of host macrophages was functional and prevented the development of alveolar proteinosis in mice transplanted with GM-Csf-receptor-deficient progenitors. Collectively, these results indicate that tissue-resident macrophages and circulating monocytes should be classified as mononuclear phagocyte lineages that are independently maintained in the steady state.","archive_location":"23601688","container-title":"Immunity","DOI":"10.1016/j.immuni.2013.04.004","ISSN":"1097-4180 (Electronic) 1074-7613 (Linking)","issue":"4","page":"792-804","title":"Tissue-resident macrophages self-maintain locally throughout adult life with minimal contribution from circulating monocytes","volume":"38","author":[{"family":"Hashimoto","given":"D."},{"family":"Chow","given":"A."},{"family":"Noizat","given":"C."},{"family":"Teo","given":"P."},{"family":"Beasley","given":"M. B."},{"family":"Leboeuf","given":"M."},{"family":"Becker","given":"C. D."},{"family":"See","given":"P."},{"family":"Price","given":"J."},{"family":"Lucas","given":"D."},{"family":"Greter","given":"M."},{"family":"Mortha","given":"A."},{"family":"Boyer","given":"S. W."},{"family":"Forsberg","given":"E. C."},{"family":"Tanaka","given":"M."},{"family":"Rooijen","given":"N.","non-dropping-particle":"van"},{"family":"Garcia-Sastre","given":"A."},{"family":"Stanley","given":"E. R."},{"family":"Ginhoux","given":"F."},{"family":"Frenette","given":"P. S."},{"family":"Merad","given":"M."}],"issued":{"date-parts":[["2013",4,18]]}}},{"id":1619,"uris":["http://zotero.org/users/local/ScSpagv3/items/T4MMTJ35"],"uri":["http://zotero.org/users/local/ScSpagv3/items/T4MMTJ35"],"itemData":{"id":1619,"type":"article-journal","abstract":"Mononuclear phagocytes, including monocytes, macrophages, and dendritic cells, contribute to tissue integrity as well as to innate and adaptive immune defense. Emerging evidence for labor division indicates that manipulation of these cells could bear therapeutic potential. However, specific ontogenies of individual populations and the overall functional organization of this cellular network are not well defined. Here we report a fate-mapping study of the murine monocyte and macrophage compartment taking advantage of constitutive and conditional CX(3)CR1 promoter-driven Cre recombinase expression. We have demonstrated t</w:instrText>
      </w:r>
      <w:r w:rsidR="005F2955" w:rsidRPr="00920684">
        <w:rPr>
          <w:rFonts w:ascii="Adobe Garamond Pro" w:hAnsi="Adobe Garamond Pro"/>
          <w:bCs/>
          <w:lang w:val="fr-FR"/>
        </w:rPr>
        <w:instrText xml:space="preserve">hat major tissue-resident macrophage populations, including liver Kupffer cells and lung alveolar, splenic, and peritoneal macrophages, are established prior to birth and maintain themselves subsequently during adulthood independent of replenishment by blood monocytes. Furthermore, we have established that short-lived Ly6C(+) monocytes constitute obligatory steady-state precursors of blood-resident Ly6C(-) cells and that the abundance of Ly6C(+) blood monocytes dynamically controls the circulation lifespan of their progeny.","archive":"PubMed","container-title":"Immunity","DOI":"10.1016/j.immuni.2012.12.001","ISSN":"1097-4180","language":"eng","page":"79-91","title":"Fate mapping reveals origins and dynamics of monocytes and tissue macrophages under homeostasis","volume":"38","author":[{"family":"Yona","given":"Simon"},{"family":"Kim","given":"Ki-Wook"},{"family":"Wolf","given":"Yochai"},{"family":"Mildner","given":"Alexander"},{"family":"Varol","given":"Diana"},{"family":"Breker","given":"Michal"},{"family":"Strauss-Ayali","given":"Dalit"},{"family":"Viukov","given":"Sergey"},{"family":"Guilliams","given":"Martin"},{"family":"Misharin","given":"Alexander"},{"family":"Hume","given":"David A."},{"family":"Perlman","given":"Harris"},{"family":"Malissen","given":"Bernard"},{"family":"Zelzer","given":"Elazar"},{"family":"Jung","given":"Steffen"}],"issued":{"date-parts":[["2013",1,24]]}}}],"schema":"https://github.com/citation-style-language/schema/raw/master/csl-citation.json"} </w:instrText>
      </w:r>
      <w:r w:rsidR="005F2955">
        <w:rPr>
          <w:rFonts w:ascii="Adobe Garamond Pro" w:hAnsi="Adobe Garamond Pro"/>
          <w:bCs/>
        </w:rPr>
        <w:fldChar w:fldCharType="separate"/>
      </w:r>
      <w:r w:rsidR="005F2955" w:rsidRPr="00920684">
        <w:rPr>
          <w:rFonts w:ascii="Adobe Garamond Pro" w:hAnsi="Adobe Garamond Pro"/>
          <w:bCs/>
          <w:noProof/>
          <w:lang w:val="fr-FR"/>
        </w:rPr>
        <w:t>(Ginhoux et al., 2010; Gomez Perdiguero et al., 2015; Hashimoto et al., 2013; Yona et al., 2013)</w:t>
      </w:r>
      <w:r w:rsidR="005F2955">
        <w:rPr>
          <w:rFonts w:ascii="Adobe Garamond Pro" w:hAnsi="Adobe Garamond Pro"/>
          <w:bCs/>
        </w:rPr>
        <w:fldChar w:fldCharType="end"/>
      </w:r>
      <w:r w:rsidR="00182C4F" w:rsidRPr="00920684">
        <w:rPr>
          <w:rFonts w:ascii="Adobe Garamond Pro" w:hAnsi="Adobe Garamond Pro"/>
          <w:bCs/>
          <w:lang w:val="fr-FR"/>
        </w:rPr>
        <w:t xml:space="preserve">. </w:t>
      </w:r>
      <w:r w:rsidR="00182C4F" w:rsidRPr="00182C4F">
        <w:rPr>
          <w:rFonts w:ascii="Adobe Garamond Pro" w:hAnsi="Adobe Garamond Pro"/>
          <w:bCs/>
        </w:rPr>
        <w:t xml:space="preserve">Nevertheless, </w:t>
      </w:r>
      <w:r w:rsidR="00182C4F">
        <w:rPr>
          <w:rFonts w:ascii="Adobe Garamond Pro" w:hAnsi="Adobe Garamond Pro"/>
          <w:bCs/>
        </w:rPr>
        <w:t xml:space="preserve">several pieces of evidence </w:t>
      </w:r>
      <w:r w:rsidR="00C522BB">
        <w:rPr>
          <w:rFonts w:ascii="Adobe Garamond Pro" w:hAnsi="Adobe Garamond Pro"/>
          <w:bCs/>
        </w:rPr>
        <w:t>still</w:t>
      </w:r>
      <w:r w:rsidR="00EC048F">
        <w:rPr>
          <w:rFonts w:ascii="Adobe Garamond Pro" w:hAnsi="Adobe Garamond Pro"/>
          <w:bCs/>
        </w:rPr>
        <w:t xml:space="preserve"> </w:t>
      </w:r>
      <w:r w:rsidR="00182C4F">
        <w:rPr>
          <w:rFonts w:ascii="Adobe Garamond Pro" w:hAnsi="Adobe Garamond Pro"/>
          <w:bCs/>
        </w:rPr>
        <w:t xml:space="preserve">support </w:t>
      </w:r>
      <w:r w:rsidR="006E37C4">
        <w:rPr>
          <w:rFonts w:ascii="Adobe Garamond Pro" w:hAnsi="Adobe Garamond Pro"/>
          <w:bCs/>
        </w:rPr>
        <w:t>the validity of the MPS model</w:t>
      </w:r>
      <w:r w:rsidR="00B053A1">
        <w:rPr>
          <w:rFonts w:ascii="Adobe Garamond Pro" w:hAnsi="Adobe Garamond Pro"/>
          <w:bCs/>
        </w:rPr>
        <w:t>,</w:t>
      </w:r>
      <w:r w:rsidR="006E37C4">
        <w:rPr>
          <w:rFonts w:ascii="Adobe Garamond Pro" w:hAnsi="Adobe Garamond Pro"/>
          <w:bCs/>
        </w:rPr>
        <w:t xml:space="preserve"> </w:t>
      </w:r>
      <w:r w:rsidR="009C437E">
        <w:rPr>
          <w:rFonts w:ascii="Adobe Garamond Pro" w:hAnsi="Adobe Garamond Pro"/>
          <w:bCs/>
        </w:rPr>
        <w:t xml:space="preserve">as it has been demonstrated </w:t>
      </w:r>
      <w:r w:rsidR="006E37C4">
        <w:rPr>
          <w:rFonts w:ascii="Adobe Garamond Pro" w:hAnsi="Adobe Garamond Pro"/>
          <w:bCs/>
        </w:rPr>
        <w:t xml:space="preserve">that, </w:t>
      </w:r>
      <w:r w:rsidR="006E37C4" w:rsidRPr="00182C4F">
        <w:rPr>
          <w:rFonts w:ascii="Adobe Garamond Pro" w:hAnsi="Adobe Garamond Pro"/>
          <w:bCs/>
        </w:rPr>
        <w:t>throughout</w:t>
      </w:r>
      <w:r w:rsidR="006E37C4">
        <w:rPr>
          <w:rFonts w:ascii="Adobe Garamond Pro" w:hAnsi="Adobe Garamond Pro"/>
          <w:bCs/>
        </w:rPr>
        <w:t xml:space="preserve"> adult</w:t>
      </w:r>
      <w:r w:rsidR="006E37C4" w:rsidRPr="00182C4F">
        <w:rPr>
          <w:rFonts w:ascii="Adobe Garamond Pro" w:hAnsi="Adobe Garamond Pro"/>
          <w:bCs/>
        </w:rPr>
        <w:t xml:space="preserve"> life</w:t>
      </w:r>
      <w:r w:rsidR="006E37C4">
        <w:rPr>
          <w:rFonts w:ascii="Adobe Garamond Pro" w:hAnsi="Adobe Garamond Pro"/>
          <w:bCs/>
        </w:rPr>
        <w:t xml:space="preserve">, </w:t>
      </w:r>
      <w:r w:rsidR="00182C4F">
        <w:rPr>
          <w:rFonts w:ascii="Adobe Garamond Pro" w:hAnsi="Adobe Garamond Pro"/>
          <w:bCs/>
        </w:rPr>
        <w:t>monocytes can give rise to RTM in</w:t>
      </w:r>
      <w:r w:rsidR="009C437E">
        <w:rPr>
          <w:rFonts w:ascii="Adobe Garamond Pro" w:hAnsi="Adobe Garamond Pro"/>
          <w:bCs/>
        </w:rPr>
        <w:t xml:space="preserve"> </w:t>
      </w:r>
      <w:r w:rsidR="00182C4F">
        <w:rPr>
          <w:rFonts w:ascii="Adobe Garamond Pro" w:hAnsi="Adobe Garamond Pro"/>
          <w:bCs/>
        </w:rPr>
        <w:t xml:space="preserve">proportions that depend on the tissue </w:t>
      </w:r>
      <w:r w:rsidR="003632A9">
        <w:rPr>
          <w:rFonts w:ascii="Adobe Garamond Pro" w:hAnsi="Adobe Garamond Pro"/>
          <w:bCs/>
        </w:rPr>
        <w:t xml:space="preserve">accessibility </w:t>
      </w:r>
      <w:r w:rsidR="00182C4F">
        <w:rPr>
          <w:rFonts w:ascii="Adobe Garamond Pro" w:hAnsi="Adobe Garamond Pro"/>
          <w:bCs/>
        </w:rPr>
        <w:t>and on the nature and extent of perturbations</w:t>
      </w:r>
      <w:r w:rsidR="00244463">
        <w:rPr>
          <w:rFonts w:ascii="Adobe Garamond Pro" w:hAnsi="Adobe Garamond Pro"/>
          <w:bCs/>
        </w:rPr>
        <w:t xml:space="preserve"> leading to RTM depletion</w:t>
      </w:r>
      <w:r w:rsidR="006E37C4">
        <w:rPr>
          <w:rFonts w:ascii="Adobe Garamond Pro" w:hAnsi="Adobe Garamond Pro"/>
          <w:bCs/>
        </w:rPr>
        <w:t xml:space="preserve"> </w:t>
      </w:r>
      <w:r w:rsidR="006E37C4">
        <w:rPr>
          <w:rFonts w:ascii="Adobe Garamond Pro" w:hAnsi="Adobe Garamond Pro"/>
          <w:bCs/>
        </w:rPr>
        <w:fldChar w:fldCharType="begin"/>
      </w:r>
      <w:r w:rsidR="006E37C4">
        <w:rPr>
          <w:rFonts w:ascii="Adobe Garamond Pro" w:hAnsi="Adobe Garamond Pro"/>
          <w:bCs/>
        </w:rPr>
        <w:instrText xml:space="preserve"> ADDIN ZOTERO_ITEM CSL_CITATION {"citationID":"lCh82bRe","properties":{"formattedCitation":"(Bl\\uc0\\u233{}riot et al., 2020; Guilliams and Svedberg, 2021; Hume et al., 2019; Liu et al., 2019; Mould et al., 2021)","plainCitation":"(Blériot et al., 2020; Guilliams and Svedberg, 2021; Hume et al., 2019; Liu et al., 2019; Mould et al., 2021)","noteIndex":0},"citationItems":[{"id":2171,"uris":["http://zotero.org/users/local/ScSpagv3/items/B2QNVA2P"],"uri":["http://zotero.org/users/local/ScSpagv3/items/B2QNVA2P"],"itemData":{"id":2171,"type":"article-journal","abstract":"Resident tissue macrophages (RTMs) have a broad spectrum of immune- and non-immune-related tissue-supporting activities. The roots of this heterogeneity and versatility are only beginning to be understood. Here, we propose a conceptual framework for considering the RTM heterogeneity that organizes the factors shaping RTM identity within four cardinal points: (1) ontogeny and the view that adult RTM populations comprise a defined mixture of cells that arise from either embryonic precursors or adult monocytes; (2) local factors unique to the niche of residence, evolving during development and aging; (3) inflammation status; and (4) the cumulative effect of time spent in a specific tissue that contributes to the resilient adaptation of macrophages to their dynamic environment. We review recent findings within this context and discuss the technological advances that are revolutionizing the study of macrophage biology.","container-title":"Immunity","DOI":"10.1016/j.immuni.2020.05.014","ISSN":"1097-4180","issue":"6","journalAbbreviation":"Immunity","language":"eng","note":"PMID: 32553181","page":"957-970","source":"PubMed","title":"Determinants of Resident Tissue Macrophage Identity and Function","volume":"52","author":[{"family":"Blériot","given":"Camille"},{"family":"Chakarov","given":"Svetoslav"},{"family":"Ginhoux","given":"Florent"}],"issued":{"date-parts":[["2020",6,16]]}}},{"id":2356,"uris":["http://zotero.org/users/local/ScSpagv3/items/76X477SG"],"uri":["http://zotero.org/users/local/ScSpagv3/items/76X477SG"],"itemData":{"id":2356,"type":"article-journal","abstract":"Macrophages have long been considered as particularly plastic cells. However, recent work combining fate mapping, single-cell transcriptomics and epigenetics has undermined the macrophage plasticity dogma. Here, we discuss recent studies that have carefully dissected the response of individual macrophage subsets to pulmonary insults and call for an adjustment of the macrophage plasticity concept. We hypothesize that prolonged tissue residency shuts down much of the plasticity of macrophages and propose that the restricted plasticity of resident macrophages has been favored by evolution to safeguard tissue homeostasis. Recruited monocytes are more plastic and their differentiation into resident macrophages during inflammation can result in a dual imprinting from both the ongoing inflammation and the macrophage niche. This results in inflammation-imprinted resident macrophages, and we speculate that rewired niche circuits could maintain this inflammatory state. We believe that this revisited plasticity model offers opportunities to reset the macrophage pool after a severe inflammatory episode.","container-title":"Nature Immunology","DOI":"10.1038/s41590-020-00849-2","ISSN":"1529-2916","issue":"2","journalAbbreviation":"Nat Immunol","language":"eng","note":"PMID: 33462453","page":"118-127","source":"PubMed","title":"Does tissue imprinting restrict macrophage plasticity?","volume":"22","author":[{"family":"Guilliams","given":"Martin"},{"family":"Svedberg","given":"Freya R."}],"issued":{"date-parts":[["2021",2]]}}},{"id":2768,"uris":["http://zotero.org/users/local/ScSpagv3/items/6P2P7QWI"],"uri":["http://zotero.org/users/local/ScSpagv3/items/6P2P7QWI"],"itemData":{"id":2768,"type":"article-journal","abstract":"The mononuclear phagocyte system (MPS) is defined as a cell lineage in which committed marrow progenitors give rise to blood monocytes and tissue macrophages. Here, we discuss the concept of self-proscribed macrophage territories and homeostatic regulation of tissue macrophage abundance through growth factor availability. Recent studies have questioned the validity of the MPS model and argued that tissue-resident macrophages are a separate lineage seeded during development and maintained by self-renewal. We address this issue; discuss the limitations of inbred mouse models of monocyte-macrophage homeostasis; and summarize the evidence suggesting that during postnatal life, monocytes can replace resident macrophages in all major organs and adopt their tissue-specific gene expression. We conclude that the MPS remains a valid and accurate framework for understanding macrophage development and homeostasis.","container-title":"Trends in Immunology","DOI":"10.1016/j.it.2018.11.007","ISSN":"1471-4981","issue":"2","journalAbbreviation":"Trends Immunol","language":"eng","note":"PMID: 30579704","page":"98-112","source":"PubMed","title":"The Mononuclear Phagocyte System: The Relationship between Monocytes and Macrophages","title-short":"The Mononuclear Phagocyte System","volume":"40","author":[{"family":"Hume","given":"David A."},{"family":"Irvine","given":"Katharine M."},{"family":"Pridans","given":"Clare"}],"issued":{"date-parts":[["2019",2]]}}},{"id":1777,"uris":["http://zotero.org/users/local/ScSpagv3/items/CL9Y6SFH"],"uri":["http://zotero.org/users/local/ScSpagv3/items/CL9Y6SFH"],"itemData":{"id":1777,"type":"article-journal","abstract":"Most tissue-resident macrophage (RTM) populations are seeded by waves of embryonic hematopoiesis and are self-maintained independently of a bone marrow contribution during adulthood. A proportion of RTMs, however, is constantly replaced by blood monocytes, and their functions compared to embryonic RTMs remain unclear. The kinetics and extent of the contribution of circulating monocytes to RTM replacement during homeostasis, inflammation, and disease are highly debated. Here, we identified Ms4a3 as a specific gene expressed by granulocyte-monocyte progenitors (GMPs) and subsequently generated Ms4a3TdT reporter, Ms4a3Cre, and Ms4a3CreERT2 fate-mapping models. These models traced efficiently monocytes and granulocytes, but no lymphocytes or tissue dendritic cells. Using these models, we precisely quantified the contribution of monocytes to the RTM pool during homeostasis and inflammation. The unambiguous identification of monocyte-derived cells will permit future studies of their function under any condition.","container-title":"Cell","DOI":"10.1016/j.cell.2019.08.009","ISSN":"1097-4172","issue":"6","journalAbbreviation":"Cell","language":"eng","note":"PMID: 31491389","page":"1509-1525.e19","source":"PubMed","title":"Fate Mapping via Ms4a3-Expression History Traces Monocyte-Derived Cells","volume":"178","author":[{"family":"Liu","given":"Zhaoyuan"},{"family":"Gu","given":"Yaqi"},{"family":"Chakarov","given":"Svetoslav"},{"family":"Bleriot","given":"Camille"},{"family":"Kwok","given":"Immanuel"},{"family":"Chen","given":"Xin"},{"family":"Shin","given":"Amanda"},{"family":"Huang","given":"Weijie"},{"family":"Dress","given":"Regine J."},{"family":"Dutertre","given":"Charles-Antoine"},{"family":"Schlitzer","given":"Andreas"},{"family":"Chen","given":"Jinmiao"},{"family":"Ng","given":"Lai Guan"},{"family":"Wang","given":"Honglin"},{"family":"Liu","given":"Zhiduo"},{"family":"Su","given":"Bing"},{"family":"Ginhoux","given":"Florent"}],"issued":{"date-parts":[["2019",9,5]]}}},{"id":2575,"uris":["http://zotero.org/users/local/ScSpagv3/items/SHXGCW64"],"uri":["http://zotero.org/users/local/ScSpagv3/items/SHXGCW64"],"itemData":{"id":2575,"type":"article-journal","abstract":"Rationale: Macrophages are the most abundant immune cell in the alveoli and small airways and are traditionally viewed as a homogeneous population during health. Whether distinct subsets of airspace macrophages are present in healthy humans is unknown. Single-cell RNA sequencing allows for examination of transcriptional heterogeneity between cells and between individuals. Understanding the conserved repertoire of airspace macrophages during health is essential to understanding cellular programing during disease.Objectives: We sought to determine the transcriptional heterogeneity of human cells obtained from BAL of healthy adults.Methods: Ten subjects underwent bronchoscopy with BAL. Cells from lavage were subjected to single-cell RNA sequencing. Unique cell populations and putative functions were identified. Transcriptional profiles were compared across individuals.Measurements and Main Results: We identify two novel subgroups of resident airspace macrophages-defined by proinflammatory and metallothionein gene expression profiles. We define subsets of monocyte-like cells and compare them with peripheral blood mononuclear cells. Finally, we compare global macrophage and monocyte programing between males and females.Conclusions: Healthy huma</w:instrText>
      </w:r>
      <w:r w:rsidR="006E37C4" w:rsidRPr="00920684">
        <w:rPr>
          <w:rFonts w:ascii="Adobe Garamond Pro" w:hAnsi="Adobe Garamond Pro"/>
          <w:bCs/>
          <w:lang w:val="fr-FR"/>
        </w:rPr>
        <w:instrText xml:space="preserve">n airspaces contain multiple populations of myeloid cells that are highly conserved between individuals and between sexes. Resident macrophages make up the largest population and include novel subsets defined by inflammatory and metal-binding profiles. Monocyte-like cells within the airspaces are transcriptionally aligned with circulating blood cells and include a rare population defined by expression of cell-matrix interaction genes. This study is the first to delineate the conserved heterogeneity of airspace immune cells during health and identifies two previously unrecognized macrophage subsets.","container-title":"American Journal of Respiratory and Critical Care Medicine","DOI":"10.1164/rccm.202005-1989OC","ISSN":"1535-4970","issue":"8","journalAbbreviation":"Am J Respir Crit Care Med","language":"eng","note":"PMID: 33079572\nPMCID: PMC8048748","page":"946-956","source":"PubMed","title":"Airspace Macrophages and Monocytes Exist in Transcriptionally Distinct Subsets in Healthy Adults","volume":"203","author":[{"family":"Mould","given":"Kara J."},{"family":"Moore","given":"Camille M."},{"family":"McManus","given":"Shannon A."},{"family":"McCubbrey","given":"Alexandra L."},{"family":"McClendon","given":"Jazalle D."},{"family":"Griesmer","given":"Christine L."},{"family":"Henson","given":"Peter M."},{"family":"Janssen","given":"William J."}],"issued":{"date-parts":[["2021",4,15]]}}}],"schema":"https://github.com/citation-style-language/schema/raw/master/csl-citation.json"} </w:instrText>
      </w:r>
      <w:r w:rsidR="006E37C4">
        <w:rPr>
          <w:rFonts w:ascii="Adobe Garamond Pro" w:hAnsi="Adobe Garamond Pro"/>
          <w:bCs/>
        </w:rPr>
        <w:fldChar w:fldCharType="separate"/>
      </w:r>
      <w:r w:rsidR="006E37C4" w:rsidRPr="00920684">
        <w:rPr>
          <w:rFonts w:ascii="Adobe Garamond Pro" w:hAnsi="Adobe Garamond Pro"/>
          <w:lang w:val="fr-FR"/>
        </w:rPr>
        <w:t>(Bl</w:t>
      </w:r>
      <w:r w:rsidR="006E37C4" w:rsidRPr="00920684">
        <w:rPr>
          <w:rFonts w:ascii="Adobe Garamond Pro" w:hAnsi="Adobe Garamond Pro" w:hint="eastAsia"/>
          <w:lang w:val="fr-FR"/>
        </w:rPr>
        <w:t>é</w:t>
      </w:r>
      <w:r w:rsidR="006E37C4" w:rsidRPr="00920684">
        <w:rPr>
          <w:rFonts w:ascii="Adobe Garamond Pro" w:hAnsi="Adobe Garamond Pro"/>
          <w:lang w:val="fr-FR"/>
        </w:rPr>
        <w:t xml:space="preserve">riot et al., 2020; </w:t>
      </w:r>
      <w:proofErr w:type="spellStart"/>
      <w:r w:rsidR="006E37C4" w:rsidRPr="00920684">
        <w:rPr>
          <w:rFonts w:ascii="Adobe Garamond Pro" w:hAnsi="Adobe Garamond Pro"/>
          <w:lang w:val="fr-FR"/>
        </w:rPr>
        <w:t>Guilliams</w:t>
      </w:r>
      <w:proofErr w:type="spellEnd"/>
      <w:r w:rsidR="006E37C4" w:rsidRPr="00920684">
        <w:rPr>
          <w:rFonts w:ascii="Adobe Garamond Pro" w:hAnsi="Adobe Garamond Pro"/>
          <w:lang w:val="fr-FR"/>
        </w:rPr>
        <w:t xml:space="preserve"> and Svedberg, 2021; Hume et al., 2019; Liu et al., 2019; </w:t>
      </w:r>
      <w:proofErr w:type="spellStart"/>
      <w:r w:rsidR="006E37C4" w:rsidRPr="00920684">
        <w:rPr>
          <w:rFonts w:ascii="Adobe Garamond Pro" w:hAnsi="Adobe Garamond Pro"/>
          <w:lang w:val="fr-FR"/>
        </w:rPr>
        <w:t>Mould</w:t>
      </w:r>
      <w:proofErr w:type="spellEnd"/>
      <w:r w:rsidR="006E37C4" w:rsidRPr="00920684">
        <w:rPr>
          <w:rFonts w:ascii="Adobe Garamond Pro" w:hAnsi="Adobe Garamond Pro"/>
          <w:lang w:val="fr-FR"/>
        </w:rPr>
        <w:t xml:space="preserve"> et al., 2021)</w:t>
      </w:r>
      <w:r w:rsidR="006E37C4">
        <w:rPr>
          <w:rFonts w:ascii="Adobe Garamond Pro" w:hAnsi="Adobe Garamond Pro"/>
          <w:bCs/>
        </w:rPr>
        <w:fldChar w:fldCharType="end"/>
      </w:r>
      <w:r w:rsidR="00D53503" w:rsidRPr="00920684">
        <w:rPr>
          <w:rFonts w:ascii="Adobe Garamond Pro" w:hAnsi="Adobe Garamond Pro"/>
          <w:bCs/>
          <w:lang w:val="fr-FR"/>
        </w:rPr>
        <w:t>.</w:t>
      </w:r>
    </w:p>
    <w:p w14:paraId="46847764" w14:textId="2B81ABFC" w:rsidR="006E37C4" w:rsidRDefault="00D53503" w:rsidP="00263CB7">
      <w:pPr>
        <w:spacing w:line="480" w:lineRule="auto"/>
        <w:jc w:val="both"/>
        <w:rPr>
          <w:rFonts w:ascii="Adobe Garamond Pro" w:hAnsi="Adobe Garamond Pro"/>
        </w:rPr>
      </w:pPr>
      <w:r w:rsidRPr="00920684">
        <w:rPr>
          <w:rFonts w:ascii="Adobe Garamond Pro" w:hAnsi="Adobe Garamond Pro"/>
          <w:bCs/>
          <w:lang w:val="fr-FR"/>
        </w:rPr>
        <w:tab/>
      </w:r>
      <w:r w:rsidR="002B6DFD" w:rsidRPr="002B6DFD">
        <w:rPr>
          <w:rFonts w:ascii="Adobe Garamond Pro" w:hAnsi="Adobe Garamond Pro"/>
          <w:bCs/>
        </w:rPr>
        <w:t>Regard</w:t>
      </w:r>
      <w:r w:rsidR="002B6DFD">
        <w:rPr>
          <w:rFonts w:ascii="Adobe Garamond Pro" w:hAnsi="Adobe Garamond Pro"/>
          <w:bCs/>
        </w:rPr>
        <w:t xml:space="preserve">less of origin, </w:t>
      </w:r>
      <w:r w:rsidR="002B6DFD" w:rsidRPr="002B6DFD">
        <w:rPr>
          <w:rFonts w:ascii="Adobe Garamond Pro" w:hAnsi="Adobe Garamond Pro"/>
          <w:bCs/>
        </w:rPr>
        <w:t>the niche of residence</w:t>
      </w:r>
      <w:r w:rsidR="002B6DFD">
        <w:rPr>
          <w:rFonts w:ascii="Adobe Garamond Pro" w:hAnsi="Adobe Garamond Pro"/>
          <w:bCs/>
        </w:rPr>
        <w:t xml:space="preserve"> is thought to be an essential determinant of RTM identity and function </w:t>
      </w:r>
      <w:r w:rsidR="002B6DFD">
        <w:rPr>
          <w:rFonts w:ascii="Adobe Garamond Pro" w:hAnsi="Adobe Garamond Pro"/>
          <w:bCs/>
        </w:rPr>
        <w:fldChar w:fldCharType="begin"/>
      </w:r>
      <w:r w:rsidR="002B6DFD">
        <w:rPr>
          <w:rFonts w:ascii="Adobe Garamond Pro" w:hAnsi="Adobe Garamond Pro"/>
          <w:bCs/>
        </w:rPr>
        <w:instrText xml:space="preserve"> ADDIN ZOTERO_ITEM CSL_CITATION {"citationID":"e3lrjOUP","properties":{"formattedCitation":"(Bl\\uc0\\u233{}riot et al., 2020; Guilliams and Scott, 2017; Guilliams et al., 2020)","plainCitation":"(Blériot et al., 2020; Guilliams and Scott, 2017; Guilliams et al., 2020)","noteIndex":0},"citationItems":[{"id":2171,"uris":["http://zotero.org/users/local/ScSpagv3/items/B2QNVA2P"],"uri":["http://zotero.org/users/local/ScSpagv3/items/B2QNVA2P"],"itemData":{"id":2171,"type":"article-journal","abstract":"Resident tissue macrophages (RTMs) have a broad spectrum of immune- and non-immune-related tissue-supporting activities. The roots of this heterogeneity and versatility are only beginning to be understood. Here, we propose a conceptual framework for considering the RTM heterogeneity that organizes the factors shaping RTM identity within four cardinal points: (1) ontogeny and the view that adult RTM populations comprise a defined mixture of cells that arise from either embryonic precursors or adult monocytes; (2) local factors unique to the niche of residence, evolving during development and aging; (3) inflammation status; and (4) the cumulative effect of time spent in a specific tissue that contributes to the resilient adaptation of macrophages to their dynamic environment. We review recent findings within this context and discuss the technological advances that are revolutionizing the study of macrophage biology.","container-title":"Immunity","DOI":"10.1016/j.immuni.2020.05.014","ISSN":"1097-4180","issue":"6","journalAbbreviation":"Immunity","language":"eng","note":"PMID: 32553181","page":"957-970","source":"PubMed","title":"Determinants of Resident Tissue Macrophage Identity and Function","volume":"52","author":[{"family":"Blériot","given":"Camille"},{"family":"Chakarov","given":"Svetoslav"},{"family":"Ginhoux","given":"Florent"}],"issued":{"date-parts":[["2020",6,16]]}}},{"id":1280,"uris":["http://zotero.org/users/local/ScSpagv3/items/RCNL3J3X"],"uri":["http://zotero.org/users/local/ScSpagv3/items/RCNL3J3X"],"itemData":{"id":1280,"type":"article-journal","abstract":"Most tissue-resident macrophages are derived from embryonic precursors but, under certain circumstances, circulating monocytes can differentiate into self-maintaining tissue-resident macrophages that resemble their embryonic counterparts. In this Opinion article, we propose that distinct macrophage precursors have an almost identical potential to develop into resident macrophages but they compete for a restricted number of niches. The tight regulation of the niche ensures that monocytes do not differentiate into macrophages when the niche is full but that these cells can differentiate efficiently into macrophages when the niche is available. Imprinting by the niche would be the dominant factor conferring macrophage identity and self-maintenance capacity, rather than origin as was previously proposed.","archive":"PubMed","container-title":"Nature Reviews. Immunology","DOI":"10.1038/nri.2017.42","ISSN":"1474-1741","language":"eng","page":"451-460","title":"Does niche competition determine the origin of tissue-resident macrophages?","volume":"17","author":[{"family":"Guilliams","given":"Martin"},{"family":"Scott","given":"Charlotte L."}],"issued":{"date-parts":[["2017",7]]}}},{"id":1816,"uris":["http://zotero.org/users/local/ScSpagv3/items/88J77UVQ"],"uri":["http://zotero.org/users/local/ScSpagv3/items/88J77UVQ"],"itemData":{"id":1816,"type":"article-journal","abstract":"Self-maintaining resident macrophages populate all mammalian organs. In addition to their role as immune sentinels, macrophages also perform day-to-day functions essential to tissue homeostasis. The homeostatic functions of macrophages are regulated by so-called tissular \"niches\" that control the size of the macrophage population and imprint tissue-specific identity. Here, we review the mechanisms underlying self-maintenance of distinct macrophage populations and outline the organizing principles of the macrophage niche. We examine recent studies that uncovered mutually beneficial cell-cell circuits established between macrophages and their niche and propose a modular view of tissues that integrates the resident macrophage as an essential component of each individual module. Manipulating macrophage niche cells to control the function of resident macrophages in vivo might have therapeutic value in various disease settings.","container-title":"Immunity","DOI":"10.1016/j.immuni.2020.02.015","ISSN":"1097-4180","issue":"3","journalAbbreviation":"Immunity","language":"eng","note":"PMID: 32187515","page":"434-451","source":"PubMed","title":"Establishment and Maintenance of the Macrophage Niche","volume":"52","author":[{"family":"Guilliams","given":"Martin"},{"family":"Thierry","given":"Guilhem R."},{"family":"Bonnardel","given":"Johnny"},{"family":"Bajenoff","given":"Marc"}],"issued":{"date-parts":[["2020",3,17]]}}}],"schema":"https://github.com/citation-style-language/schema/raw/master/csl-citation.json"} </w:instrText>
      </w:r>
      <w:r w:rsidR="002B6DFD">
        <w:rPr>
          <w:rFonts w:ascii="Adobe Garamond Pro" w:hAnsi="Adobe Garamond Pro"/>
          <w:bCs/>
        </w:rPr>
        <w:fldChar w:fldCharType="separate"/>
      </w:r>
      <w:r w:rsidR="002B6DFD" w:rsidRPr="00436C59">
        <w:rPr>
          <w:rFonts w:ascii="Adobe Garamond Pro" w:hAnsi="Adobe Garamond Pro"/>
        </w:rPr>
        <w:t>(Blériot et al., 2020; Guilliams and Scott, 2017; Guilliams et al., 2020)</w:t>
      </w:r>
      <w:r w:rsidR="002B6DFD">
        <w:rPr>
          <w:rFonts w:ascii="Adobe Garamond Pro" w:hAnsi="Adobe Garamond Pro"/>
          <w:bCs/>
        </w:rPr>
        <w:fldChar w:fldCharType="end"/>
      </w:r>
      <w:r w:rsidR="002B6DFD">
        <w:rPr>
          <w:rFonts w:ascii="Adobe Garamond Pro" w:hAnsi="Adobe Garamond Pro"/>
          <w:bCs/>
        </w:rPr>
        <w:t xml:space="preserve">. </w:t>
      </w:r>
      <w:r w:rsidR="00FF1A11">
        <w:rPr>
          <w:rFonts w:ascii="Adobe Garamond Pro" w:hAnsi="Adobe Garamond Pro"/>
          <w:bCs/>
        </w:rPr>
        <w:t>I</w:t>
      </w:r>
      <w:r w:rsidR="003632A9">
        <w:rPr>
          <w:rFonts w:ascii="Adobe Garamond Pro" w:hAnsi="Adobe Garamond Pro"/>
          <w:bCs/>
        </w:rPr>
        <w:t>n a given niche</w:t>
      </w:r>
      <w:r w:rsidR="00436C59" w:rsidRPr="00436C59">
        <w:rPr>
          <w:rFonts w:ascii="Adobe Garamond Pro" w:hAnsi="Adobe Garamond Pro"/>
          <w:bCs/>
        </w:rPr>
        <w:t xml:space="preserve">, </w:t>
      </w:r>
      <w:r w:rsidR="003632A9">
        <w:rPr>
          <w:rFonts w:ascii="Adobe Garamond Pro" w:hAnsi="Adobe Garamond Pro"/>
          <w:bCs/>
        </w:rPr>
        <w:t xml:space="preserve">RTM </w:t>
      </w:r>
      <w:r w:rsidR="00C522BB">
        <w:rPr>
          <w:rFonts w:ascii="Adobe Garamond Pro" w:hAnsi="Adobe Garamond Pro"/>
          <w:bCs/>
        </w:rPr>
        <w:t xml:space="preserve">can </w:t>
      </w:r>
      <w:r w:rsidR="00FB1076">
        <w:rPr>
          <w:rFonts w:ascii="Adobe Garamond Pro" w:hAnsi="Adobe Garamond Pro"/>
          <w:bCs/>
        </w:rPr>
        <w:t>respond to</w:t>
      </w:r>
      <w:r w:rsidR="003632A9">
        <w:rPr>
          <w:rFonts w:ascii="Adobe Garamond Pro" w:hAnsi="Adobe Garamond Pro"/>
          <w:bCs/>
        </w:rPr>
        <w:t xml:space="preserve"> </w:t>
      </w:r>
      <w:r w:rsidR="00FF1A11">
        <w:rPr>
          <w:rFonts w:ascii="Adobe Garamond Pro" w:hAnsi="Adobe Garamond Pro"/>
        </w:rPr>
        <w:t>local</w:t>
      </w:r>
      <w:r w:rsidR="00FB1076">
        <w:rPr>
          <w:rFonts w:ascii="Adobe Garamond Pro" w:hAnsi="Adobe Garamond Pro"/>
        </w:rPr>
        <w:t xml:space="preserve"> </w:t>
      </w:r>
      <w:r w:rsidR="00FF1A11">
        <w:rPr>
          <w:rFonts w:ascii="Adobe Garamond Pro" w:hAnsi="Adobe Garamond Pro"/>
        </w:rPr>
        <w:t>trophic factors</w:t>
      </w:r>
      <w:r w:rsidR="00C40C54">
        <w:rPr>
          <w:rFonts w:ascii="Adobe Garamond Pro" w:hAnsi="Adobe Garamond Pro"/>
        </w:rPr>
        <w:t xml:space="preserve"> </w:t>
      </w:r>
      <w:r w:rsidR="00FB1076">
        <w:rPr>
          <w:rFonts w:ascii="Adobe Garamond Pro" w:hAnsi="Adobe Garamond Pro"/>
        </w:rPr>
        <w:t xml:space="preserve">for their maintenance, </w:t>
      </w:r>
      <w:r w:rsidR="00C40C54">
        <w:rPr>
          <w:rFonts w:ascii="Adobe Garamond Pro" w:hAnsi="Adobe Garamond Pro"/>
        </w:rPr>
        <w:t>such as colony stimulating factor 1 (CSF1), and</w:t>
      </w:r>
      <w:r w:rsidR="00FB1076">
        <w:rPr>
          <w:rFonts w:ascii="Adobe Garamond Pro" w:hAnsi="Adobe Garamond Pro"/>
        </w:rPr>
        <w:t xml:space="preserve"> are also imprinted by </w:t>
      </w:r>
      <w:r w:rsidR="00C522BB">
        <w:rPr>
          <w:rFonts w:ascii="Adobe Garamond Pro" w:hAnsi="Adobe Garamond Pro"/>
        </w:rPr>
        <w:t>niche-derived</w:t>
      </w:r>
      <w:r w:rsidR="003632A9" w:rsidRPr="00436C59">
        <w:rPr>
          <w:rFonts w:ascii="Adobe Garamond Pro" w:hAnsi="Adobe Garamond Pro"/>
        </w:rPr>
        <w:t xml:space="preserve"> signals</w:t>
      </w:r>
      <w:r w:rsidR="00FB1076">
        <w:rPr>
          <w:rFonts w:ascii="Adobe Garamond Pro" w:hAnsi="Adobe Garamond Pro"/>
        </w:rPr>
        <w:t xml:space="preserve"> </w:t>
      </w:r>
      <w:r w:rsidR="003632A9" w:rsidRPr="00436C59">
        <w:rPr>
          <w:rFonts w:ascii="Adobe Garamond Pro" w:hAnsi="Adobe Garamond Pro"/>
        </w:rPr>
        <w:t>trigger</w:t>
      </w:r>
      <w:r w:rsidR="00C522BB">
        <w:rPr>
          <w:rFonts w:ascii="Adobe Garamond Pro" w:hAnsi="Adobe Garamond Pro"/>
        </w:rPr>
        <w:t>ing</w:t>
      </w:r>
      <w:r w:rsidR="003632A9">
        <w:rPr>
          <w:rFonts w:ascii="Adobe Garamond Pro" w:hAnsi="Adobe Garamond Pro"/>
          <w:bCs/>
        </w:rPr>
        <w:t xml:space="preserve"> </w:t>
      </w:r>
      <w:r w:rsidR="003632A9" w:rsidRPr="00436C59">
        <w:rPr>
          <w:rFonts w:ascii="Adobe Garamond Pro" w:hAnsi="Adobe Garamond Pro"/>
        </w:rPr>
        <w:t>expression of specific transcription factors (TF)</w:t>
      </w:r>
      <w:r w:rsidR="003632A9">
        <w:rPr>
          <w:rFonts w:ascii="Adobe Garamond Pro" w:hAnsi="Adobe Garamond Pro"/>
        </w:rPr>
        <w:t xml:space="preserve"> </w:t>
      </w:r>
      <w:r w:rsidR="003632A9" w:rsidRPr="00436C59">
        <w:rPr>
          <w:rFonts w:ascii="Adobe Garamond Pro" w:hAnsi="Adobe Garamond Pro"/>
        </w:rPr>
        <w:t xml:space="preserve">and differentiation programs, </w:t>
      </w:r>
      <w:r w:rsidR="00C522BB">
        <w:rPr>
          <w:rFonts w:ascii="Adobe Garamond Pro" w:hAnsi="Adobe Garamond Pro"/>
        </w:rPr>
        <w:t>thereby</w:t>
      </w:r>
      <w:r w:rsidR="003632A9">
        <w:rPr>
          <w:rFonts w:ascii="Adobe Garamond Pro" w:hAnsi="Adobe Garamond Pro"/>
          <w:bCs/>
        </w:rPr>
        <w:t xml:space="preserve"> </w:t>
      </w:r>
      <w:r w:rsidR="003632A9" w:rsidRPr="00436C59">
        <w:rPr>
          <w:rFonts w:ascii="Adobe Garamond Pro" w:hAnsi="Adobe Garamond Pro"/>
        </w:rPr>
        <w:t xml:space="preserve">tailoring a </w:t>
      </w:r>
      <w:r w:rsidR="00C522BB">
        <w:rPr>
          <w:rFonts w:ascii="Adobe Garamond Pro" w:hAnsi="Adobe Garamond Pro"/>
        </w:rPr>
        <w:t>tissue-specific</w:t>
      </w:r>
      <w:r w:rsidR="003632A9" w:rsidRPr="00436C59">
        <w:rPr>
          <w:rFonts w:ascii="Adobe Garamond Pro" w:hAnsi="Adobe Garamond Pro"/>
        </w:rPr>
        <w:t xml:space="preserve"> </w:t>
      </w:r>
      <w:r w:rsidR="003632A9">
        <w:rPr>
          <w:rFonts w:ascii="Adobe Garamond Pro" w:hAnsi="Adobe Garamond Pro"/>
        </w:rPr>
        <w:t>identity,</w:t>
      </w:r>
      <w:r w:rsidR="003632A9" w:rsidRPr="00436C59">
        <w:rPr>
          <w:rFonts w:ascii="Adobe Garamond Pro" w:hAnsi="Adobe Garamond Pro"/>
        </w:rPr>
        <w:t xml:space="preserve"> i.e., a phenotypic and functional specialization that fulfills</w:t>
      </w:r>
      <w:r w:rsidR="003632A9">
        <w:rPr>
          <w:rFonts w:ascii="Adobe Garamond Pro" w:hAnsi="Adobe Garamond Pro"/>
          <w:bCs/>
        </w:rPr>
        <w:t xml:space="preserve"> </w:t>
      </w:r>
      <w:r w:rsidR="003632A9" w:rsidRPr="00436C59">
        <w:rPr>
          <w:rFonts w:ascii="Adobe Garamond Pro" w:hAnsi="Adobe Garamond Pro"/>
        </w:rPr>
        <w:t>the functional needs of a given tissue</w:t>
      </w:r>
      <w:r w:rsidR="003632A9">
        <w:rPr>
          <w:rFonts w:ascii="Adobe Garamond Pro" w:hAnsi="Adobe Garamond Pro"/>
        </w:rPr>
        <w:t xml:space="preserve"> </w:t>
      </w:r>
      <w:r w:rsidR="003632A9">
        <w:rPr>
          <w:rFonts w:ascii="Adobe Garamond Pro" w:hAnsi="Adobe Garamond Pro"/>
        </w:rPr>
        <w:fldChar w:fldCharType="begin"/>
      </w:r>
      <w:r w:rsidR="00FB1076">
        <w:rPr>
          <w:rFonts w:ascii="Adobe Garamond Pro" w:hAnsi="Adobe Garamond Pro"/>
        </w:rPr>
        <w:instrText xml:space="preserve"> ADDIN ZOTERO_ITEM CSL_CITATION {"citationID":"PfKqbVSM","properties":{"formattedCitation":"(Gautier et al., 2012; Lavin et al., 2014, 2015; Schneider et al., 2014)","plainCitation":"(Gautier et al., 2012; Lavin et al., 2014, 2015; Schneider et al., 2014)","noteIndex":0},"citationItems":[{"id":1241,"uris":["http://zotero.org/users/local/ScSpagv3/items/6NWQSQRG"],"uri":["http://zotero.org/users/local/ScSpagv3/items/6NWQSQRG"],"itemData":{"id":1241,"type":"article-journal","abstract":"We assessed gene expression in tissue macrophages from various mouse organs. The diversity in gene expression among different populations of macrophages was considerable. Only a few hundred mRNA transcripts were selectively expressed by macrophages rather than dendritic cells, and many of these were not present in all macrophages. Nonetheless, well-characterized surface markers, including MerTK and FcgammaR1 (CD64), along with a cluster of previously unidentified transcripts, were distinctly and universally associated with mature tissue macrophages. TCEF3, C/EBP-alpha, Bach1 and CREG-1 were among the transcriptional regulators predicted to regulate these core macrophage-associated genes. The mRNA encoding other transcription factors, such as Gata6, was associated with single macrophage populations. We further identified how these transcripts and the proteins they encode facilitated distinguishing macrophages from dendritic cells.","archive_location":"23023392","container-title":"Nat Immunol","DOI":"10.1038/ni.2419","ISSN":"1529-2916 (Electronic) 1529-2908 (Linking)","issue":"11","journalAbbreviation":"Nature immunology","page":"1118-28","title":"Gene-expression profiles and transcriptional regulatory pathways that underlie the identity and diversity of mouse tissue macrophages","volume":"13","author":[{"family":"Gautier","given":"E. L."},{"family":"Shay","given":"T."},{"family":"Miller","given":"J."},{"family":"Greter","given":"M."},{"family":"Jakubzick","given":"C."},{"family":"Ivanov","given":"S."},{"family":"Helft","given":"J."},{"family":"Chow","given":"A."},{"family":"Elpek","given":"K. G."},{"family":"Gordonov","given":"S."},{"family":"Mazloom","given":"A. R."},{"family":"Ma'ayan","given":"A."},{"family":"Chua","given":"W. J."},{"family":"Hansen","given":"T. H."},{"family":"Turley","given":"S. J."},{"family":"Merad","given":"M."},{"family":"Randolph","given":"G. J."},{"family":"Immunological Genome","given":"Consortium"}],"issued":{"date-parts":[["2012",11]]}}},{"id":1367,"uris":["http://zotero.org/users/local/ScSpagv3/items/CPY65HLT"],"uri":["http://zotero.org/users/local/ScSpagv3/items/CPY65HLT"],"itemData":{"id":1367,"type":"article-journal","abstract":"Macrophages are critical for innate immune defense and also control organ homeostasis in a tissue-specific manner. They provide a fitting model to study the impact of ontogeny and microenvironment on chromatin state and whether chromatin modifications contribute to macrophage identity. Here, we profile the dynamics of four histone modifications across seven tissue-resident macrophage populations. We identify 12,743 macrophage-specific enhancers and establish that tissue-resident macrophages have distinct enhancer landscapes beyond what can be explained by developmental origin. Combining our enhancer catalog with gene expression profiles and open chromatin regions, we show that a combination of tissue- and lineage-specific transcription factors form the regulatory networks controlling chromatin specification in tissue-resident macrophages. The environment is capable of shaping the chromatin landscape of transplanted bone marrow precursors, and even differentiated macrophages can be reprogrammed when transferred into a new microenvironment. These results provide a comprehensive view of macrophage regulatory landscape and highlight the importance of the microenvironment, along with pioneer factors in orchestrating identity and plasticity.","archive":"PubMed","container-title":"Cell","DOI":"10.1016/j.cell.2014.11.018","ISSN":"1097-4172","language":"eng","page":"1312-1326","title":"Tissue-resident macrophage enhancer landscapes are shaped by the local microenvironment","volume":"159","author":[{"family":"Lavin","given":"Yonit"},{"family":"Winter","given":"Deborah"},{"family":"Blecher-Gonen","given":"Ronnie"},{"family":"David","given":"Eyal"},{"family":"Keren-Shaul","given":"Hadas"},{"family":"Merad","given":"Miriam"},{"family":"Jung","given":"Steffen"},{"family":"Amit","given":"Ido"}],"issued":{"date-parts":[["2014",12,4]]}}},{"id":2770,"uris":["http://zotero.org/users/local/ScSpagv3/items/6W2UAG59"],"uri":["http://zotero.org/users/local/ScSpagv3/items/6W2UAG59"],"itemData":{"id":2770,"type":"article-journal","abstract":"Macrophages are immune cells of haematopoietic origin that provide crucial innate immune defence and have tissue-specific functions in the regulation and maintenance of organ homeostasis. Recent studies of macrophage ontogeny, as well as transcriptional and epigenetic identity, have started to reveal the decisive role of the tissue stroma in the regulation of macrophage function. These findings suggest that most macrophages seed the tissues during embryonic development and functionally specialize in response to cytokines and metabolites that are released by the stroma and drive the expression of unique transcription factors. In this Review, we discuss how recent insights into macrophage ontogeny and macrophage-stroma interactions contribute to our understanding of the crosstalk that shapes macrophage function and the maintenance of organ integrity.","container-title":"Nature Reviews. Immunology","DOI":"10.1038/nri3920","ISSN":"1474-1741","issue":"12","journalAbbreviation":"Nat Rev Immunol","language":"eng","note":"PMID: 26603899\nPMCID: PMC4706379","page":"731-744","source":"PubMed","title":"Regulation of macrophage development and function in peripheral tissues","volume":"15","author":[{"family":"Lavin","given":"Yonit"},{"family":"Mortha","given":"Arthur"},{"family":"Rahman","given":"Adeeb"},{"family":"Merad","given":"Miriam"}],"issued":{"date-parts":[["2015",12]]}}},{"id":1491,"uris":["http://zotero.org/users/local/ScSpagv3/items/SZ6ETXX2"],"uri":["http://zotero.org/users/local/ScSpagv3/items/SZ6ETXX2"],"itemData":{"id":1491,"type":"article-journal","abstract":"Tissue-resident macrophages constitute heterogeneous populations with unique functions and distinct gene-expression signatures. While it has been established that they originate mostly from embryonic progenitor cells, the signals that induce a characteristic tissue-specific differentiation program remain unknown. We found that the nuclear receptor PPAR-gamma determined the perinatal differentiation and identity of alveolar macrophages (AMs). In contrast, PPAR-gamma was dispensable for the development of macrophages located in the peritoneum, liver, brain, heart, kidneys, intestine and fat. Transcriptome analysis of the precursors of AMs from newborn mice showed that PPAR-gamma conferred a unique signature, including several transcription factors and genes associated with the differentiation and function of AMs. Expression of PPAR-gamma in fetal lung monocytes was dependent on the cytokine GM-CSF. Therefore, GM-CSF has a lung-specific role in the perinatal development of AMs through the induction of PPAR-gamma in fetal monocytes.","archive_location":"25263125","container-title":"Nat Immunol","DOI":"10.1038/ni.3005","ISSN":"1529-2916 (Electronic) 1529-2908 (Linking)","issue":"11","page":"1026-37","title":"Induction of the nuclear receptor PPAR-gamma by the cytokine GM-CSF is critical for the differentiation of fetal monocytes into alveolar macrophages","volume":"15","author":[{"family":"Schneider","given":"C."},{"family":"Nobs","given":"S. P."},{"family":"Kurrer","given":"M."},{"family":"Rehrauer","given":"H."},{"family":"Thiele","given":"C."},{"family":"Kopf","given":"M."}],"issued":{"date-parts":[["2014",11]]}}}],"schema":"https://github.com/citation-style-language/schema/raw/master/csl-citation.json"} </w:instrText>
      </w:r>
      <w:r w:rsidR="003632A9">
        <w:rPr>
          <w:rFonts w:ascii="Adobe Garamond Pro" w:hAnsi="Adobe Garamond Pro"/>
        </w:rPr>
        <w:fldChar w:fldCharType="separate"/>
      </w:r>
      <w:r w:rsidR="00FB1076">
        <w:rPr>
          <w:rFonts w:ascii="Adobe Garamond Pro" w:hAnsi="Adobe Garamond Pro"/>
          <w:noProof/>
        </w:rPr>
        <w:t>(Gautier et al., 2012; Lavin et al., 2014, 2015; Schneider et al., 2014)</w:t>
      </w:r>
      <w:r w:rsidR="003632A9">
        <w:rPr>
          <w:rFonts w:ascii="Adobe Garamond Pro" w:hAnsi="Adobe Garamond Pro"/>
        </w:rPr>
        <w:fldChar w:fldCharType="end"/>
      </w:r>
      <w:r w:rsidR="003632A9" w:rsidRPr="00436C59">
        <w:rPr>
          <w:rFonts w:ascii="Adobe Garamond Pro" w:hAnsi="Adobe Garamond Pro"/>
        </w:rPr>
        <w:t>.</w:t>
      </w:r>
      <w:r w:rsidR="002B6DFD">
        <w:rPr>
          <w:rFonts w:ascii="Adobe Garamond Pro" w:hAnsi="Adobe Garamond Pro"/>
          <w:bCs/>
        </w:rPr>
        <w:t xml:space="preserve"> </w:t>
      </w:r>
      <w:r w:rsidR="00263CB7">
        <w:rPr>
          <w:rFonts w:ascii="Adobe Garamond Pro" w:hAnsi="Adobe Garamond Pro"/>
        </w:rPr>
        <w:t xml:space="preserve">Supporting this, </w:t>
      </w:r>
      <w:r w:rsidR="00436C59" w:rsidRPr="00436C59">
        <w:rPr>
          <w:rFonts w:ascii="Adobe Garamond Pro" w:hAnsi="Adobe Garamond Pro"/>
        </w:rPr>
        <w:t xml:space="preserve">distinct </w:t>
      </w:r>
      <w:r w:rsidR="00263CB7">
        <w:rPr>
          <w:rFonts w:ascii="Adobe Garamond Pro" w:hAnsi="Adobe Garamond Pro"/>
        </w:rPr>
        <w:t>RTM</w:t>
      </w:r>
      <w:r w:rsidR="00436C59" w:rsidRPr="00436C59">
        <w:rPr>
          <w:rFonts w:ascii="Adobe Garamond Pro" w:hAnsi="Adobe Garamond Pro"/>
        </w:rPr>
        <w:t xml:space="preserve"> precursors have </w:t>
      </w:r>
      <w:r w:rsidR="00263CB7">
        <w:rPr>
          <w:rFonts w:ascii="Adobe Garamond Pro" w:hAnsi="Adobe Garamond Pro"/>
        </w:rPr>
        <w:t xml:space="preserve">been shown to be equally able to </w:t>
      </w:r>
      <w:r w:rsidR="00436C59" w:rsidRPr="00436C59">
        <w:rPr>
          <w:rFonts w:ascii="Adobe Garamond Pro" w:hAnsi="Adobe Garamond Pro"/>
        </w:rPr>
        <w:t xml:space="preserve">differentiate into </w:t>
      </w:r>
      <w:r w:rsidR="006D1BDA">
        <w:rPr>
          <w:rFonts w:ascii="Adobe Garamond Pro" w:hAnsi="Adobe Garamond Pro"/>
        </w:rPr>
        <w:t>transcriptionally similar</w:t>
      </w:r>
      <w:r w:rsidR="00436C59" w:rsidRPr="00436C59">
        <w:rPr>
          <w:rFonts w:ascii="Adobe Garamond Pro" w:hAnsi="Adobe Garamond Pro"/>
        </w:rPr>
        <w:t xml:space="preserve"> </w:t>
      </w:r>
      <w:r w:rsidR="00263CB7">
        <w:rPr>
          <w:rFonts w:ascii="Adobe Garamond Pro" w:hAnsi="Adobe Garamond Pro"/>
        </w:rPr>
        <w:t>RTM</w:t>
      </w:r>
      <w:r w:rsidR="00436C59" w:rsidRPr="00436C59">
        <w:rPr>
          <w:rFonts w:ascii="Adobe Garamond Pro" w:hAnsi="Adobe Garamond Pro"/>
        </w:rPr>
        <w:t xml:space="preserve"> populations</w:t>
      </w:r>
      <w:r w:rsidR="00263CB7">
        <w:rPr>
          <w:rFonts w:ascii="Adobe Garamond Pro" w:hAnsi="Adobe Garamond Pro"/>
        </w:rPr>
        <w:t xml:space="preserve"> </w:t>
      </w:r>
      <w:r w:rsidR="00FF1A11" w:rsidRPr="00C40C54">
        <w:rPr>
          <w:rFonts w:ascii="Adobe Garamond Pro" w:hAnsi="Adobe Garamond Pro"/>
          <w:i/>
          <w:iCs/>
        </w:rPr>
        <w:t>in vivo</w:t>
      </w:r>
      <w:r w:rsidR="00FF1A11">
        <w:rPr>
          <w:rFonts w:ascii="Adobe Garamond Pro" w:hAnsi="Adobe Garamond Pro"/>
        </w:rPr>
        <w:t xml:space="preserve"> </w:t>
      </w:r>
      <w:r w:rsidR="00263CB7">
        <w:rPr>
          <w:rFonts w:ascii="Adobe Garamond Pro" w:hAnsi="Adobe Garamond Pro"/>
        </w:rPr>
        <w:fldChar w:fldCharType="begin"/>
      </w:r>
      <w:r w:rsidR="00263CB7">
        <w:rPr>
          <w:rFonts w:ascii="Adobe Garamond Pro" w:hAnsi="Adobe Garamond Pro"/>
        </w:rPr>
        <w:instrText xml:space="preserve"> ADDIN ZOTERO_ITEM CSL_CITATION {"citationID":"Jp8pNXBD","properties":{"formattedCitation":"(van de Laar et al., 2016; Scott et al., 2016)","plainCitation":"(van de Laar et al., 2016; Scott et al., 2016)","noteIndex":0},"citationItems":[{"id":1576,"uris":["http://zotero.org/users/local/ScSpagv3/items/VZBUIPP5"],"uri":["http://zotero.org/users/local/ScSpagv3/items/VZBUIPP5"],"itemData":{"id":1576,"type":"article-journal","abstract":"Tissue-resident macrophages can derive from yolk sac macrophages (YS-Macs), fetal liver monocytes (FL-MOs), or adult bone-marrow monocytes (BM-MOs). The relative capacity of these precursors to colonize a niche, self-maintain, and perform tissue-specific functions is unknown. We simultaneously transferred traceable YS-Macs, FL-MOs, and BM-MOs into the empty alveolar macrophage (AM) niche of neonatal Csf2rb(-/-) mice. All subsets produced AMs, but in competition preferential outgrowth of FL-MOs was observed, correlating with their superior granulocyte macrophage-colony stimulating factor (GM-CSF) reactivity and proliferation capacity. When transferred separately, however, all precursors efficiently colonized the alveolar niche and generated AMs that were transcriptionally almost identical, self-maintained, and durably prevented alveolar proteinosis. Mature liver, peritoneal, or colon macrophages could not efficiently colonize the empty AM niche, whereas mature AMs could. Thus, precursor origin does not affect the development of functional self-maintaining tissue-resident macrophages and the plasticity of the mononuclear phagocyte system is largest at the precursor stage.","archive":"PubMed","container-title":"Immunity","DOI":"10.1016/j.immuni.2016.02.017","ISSN":"1097-4180","language":"eng","page":"755-768","title":"Yolk Sac Macrophages, Fetal Liver, and Adult Monocytes Can Colonize an Empty Niche and Develop into Functional Tissue-Resident Macrophages","volume":"44","author":[{"family":"Laar","given":"Lianne","non-dropping-particle":"van de"},{"family":"Saelens","given":"Wouter"},{"family":"De Prijck","given":"Sofie"},{"family":"Martens","given":"Liesbet"},{"family":"Scott","given":"Charlotte L."},{"family":"Van Isterdael","given":"Gert"},{"family":"Hoffmann","given":"Eik"},{"family":"Beyaert","given":"Rudi"},{"family":"Saeys","given":"Yvan"},{"family":"Lambrecht","given":"Bart N."},{"family":"Guilliams","given":"Martin"}],"issued":{"date-parts":[["2016",4,19]]}}},{"id":1503,"uris":["http://zotero.org/users/local/ScSpagv3/items/Q4VP8XTE"],"uri":["http://zotero.org/users/local/ScSpagv3/items/Q4VP8XTE"],"itemData":{"id":1503,"type":"article-journal","abstract":"Self-renewing tissue-resident macrophages are thought to be exclusively derived from embryonic progenitors. However, whether circulating monocytes can also give rise to such macrophages has not been formally investigated. Here we use a new model of diphtheria toxin-mediated depletion of liver-resident Kupffer cells to generate niche availability and show that circulating monocytes engraft in the liver, gradually adopt the transcriptional profile of their depleted counterparts and become long-lived self-renewing cells. Underlining the physiological relevance of our findings, circulating monocytes also contribute to the expanding pool of macrophages in the liver shortly after birth, when macrophage niches become available during normal organ growth. Thus, like embryonic precursors, monocytes can and do give rise to self-renewing tissue-resident macrophages if the niche is available to them.","archive_location":"26813785","container-title":"Nat Commun","DOI":"10.1038/ncomms10321","ISSN":"2041-1723 (Electronic) 2041-1723 (Linking)","page":"10321","title":"Bone marrow-derived monocytes give rise to self-renewing and fully differentiated Kupffer cells","volume":"7","author":[{"family":"Scott","given":"C. L."},{"family":"Zheng","given":"F."},{"family":"De Baetselier","given":"P."},{"family":"Martens","given":"L."},{"family":"Saeys","given":"Y."},{"family":"De Prijck","given":"S."},{"family":"Lippens","given":"S."},{"family":"Abels","given":"C."},{"family":"Schoonooghe","given":"S."},{"family":"Raes","given":"G."},{"family":"Devoogdt","given":"N."},{"family":"Lambrecht","given":"B. N."},{"family":"Beschin","given":"A."},{"family":"Guilliams","given":"M."}],"issued":{"date-parts":[["2016",1,27]]}}}],"schema":"https://github.com/citation-style-language/schema/raw/master/csl-citation.json"} </w:instrText>
      </w:r>
      <w:r w:rsidR="00263CB7">
        <w:rPr>
          <w:rFonts w:ascii="Adobe Garamond Pro" w:hAnsi="Adobe Garamond Pro"/>
        </w:rPr>
        <w:fldChar w:fldCharType="separate"/>
      </w:r>
      <w:r w:rsidR="00263CB7">
        <w:rPr>
          <w:rFonts w:ascii="Adobe Garamond Pro" w:hAnsi="Adobe Garamond Pro"/>
          <w:noProof/>
        </w:rPr>
        <w:t>(van de Laar et al., 2016; Scott et al., 2016)</w:t>
      </w:r>
      <w:r w:rsidR="00263CB7">
        <w:rPr>
          <w:rFonts w:ascii="Adobe Garamond Pro" w:hAnsi="Adobe Garamond Pro"/>
        </w:rPr>
        <w:fldChar w:fldCharType="end"/>
      </w:r>
      <w:r w:rsidR="00263CB7">
        <w:rPr>
          <w:rFonts w:ascii="Adobe Garamond Pro" w:hAnsi="Adobe Garamond Pro"/>
        </w:rPr>
        <w:t>.</w:t>
      </w:r>
      <w:r w:rsidR="00C522BB">
        <w:rPr>
          <w:rFonts w:ascii="Adobe Garamond Pro" w:hAnsi="Adobe Garamond Pro"/>
        </w:rPr>
        <w:t xml:space="preserve"> </w:t>
      </w:r>
    </w:p>
    <w:p w14:paraId="46B585E7" w14:textId="2D91FA86" w:rsidR="00B31604" w:rsidRPr="00D7284B" w:rsidRDefault="00455FE1" w:rsidP="00D7284B">
      <w:pPr>
        <w:spacing w:line="480" w:lineRule="auto"/>
        <w:jc w:val="both"/>
        <w:rPr>
          <w:rFonts w:ascii="Adobe Garamond Pro" w:hAnsi="Adobe Garamond Pro"/>
          <w:highlight w:val="yellow"/>
        </w:rPr>
      </w:pPr>
      <w:r>
        <w:rPr>
          <w:rFonts w:ascii="Adobe Garamond Pro" w:hAnsi="Adobe Garamond Pro"/>
        </w:rPr>
        <w:tab/>
        <w:t xml:space="preserve">While the current paradigm proposes that the repopulation and maintenance of RTM niches can be achieved either </w:t>
      </w:r>
      <w:r w:rsidR="006D1BDA">
        <w:rPr>
          <w:rFonts w:ascii="Adobe Garamond Pro" w:hAnsi="Adobe Garamond Pro"/>
        </w:rPr>
        <w:t>via monocyte engraftment and differentiation</w:t>
      </w:r>
      <w:r w:rsidR="00B053A1">
        <w:rPr>
          <w:rFonts w:ascii="Adobe Garamond Pro" w:hAnsi="Adobe Garamond Pro"/>
        </w:rPr>
        <w:t>,</w:t>
      </w:r>
      <w:r w:rsidR="006D1BDA">
        <w:rPr>
          <w:rFonts w:ascii="Adobe Garamond Pro" w:hAnsi="Adobe Garamond Pro"/>
        </w:rPr>
        <w:t xml:space="preserve"> or </w:t>
      </w:r>
      <w:r>
        <w:rPr>
          <w:rFonts w:ascii="Adobe Garamond Pro" w:hAnsi="Adobe Garamond Pro"/>
        </w:rPr>
        <w:t xml:space="preserve">via self-renewal </w:t>
      </w:r>
      <w:r w:rsidR="007B63D5">
        <w:rPr>
          <w:rFonts w:ascii="Adobe Garamond Pro" w:hAnsi="Adobe Garamond Pro"/>
        </w:rPr>
        <w:t xml:space="preserve">of </w:t>
      </w:r>
      <w:r w:rsidR="007B63D5">
        <w:rPr>
          <w:rFonts w:ascii="Adobe Garamond Pro" w:hAnsi="Adobe Garamond Pro"/>
        </w:rPr>
        <w:lastRenderedPageBreak/>
        <w:t>mature RTM</w:t>
      </w:r>
      <w:r>
        <w:rPr>
          <w:rFonts w:ascii="Adobe Garamond Pro" w:hAnsi="Adobe Garamond Pro"/>
        </w:rPr>
        <w:t xml:space="preserve"> </w:t>
      </w:r>
      <w:r>
        <w:rPr>
          <w:rFonts w:ascii="Adobe Garamond Pro" w:hAnsi="Adobe Garamond Pro"/>
        </w:rPr>
        <w:fldChar w:fldCharType="begin"/>
      </w:r>
      <w:r>
        <w:rPr>
          <w:rFonts w:ascii="Adobe Garamond Pro" w:hAnsi="Adobe Garamond Pro"/>
        </w:rPr>
        <w:instrText xml:space="preserve"> ADDIN ZOTERO_ITEM CSL_CITATION {"citationID":"QVWuVCKb","properties":{"formattedCitation":"(Guilliams et al., 2020; Hume et al., 2019)","plainCitation":"(Guilliams et al., 2020; Hume et al., 2019)","noteIndex":0},"citationItems":[{"id":1816,"uris":["http://zotero.org/users/local/ScSpagv3/items/88J77UVQ"],"uri":["http://zotero.org/users/local/ScSpagv3/items/88J77UVQ"],"itemData":{"id":1816,"type":"article-journal","abstract":"Self-maintaining resident macrophages populate all mammalian organs. In addition to their role as immune sentinels, macrophages also perform day-to-day functions essential to tissue homeostasis. The homeostatic functions of macrophages are regulated by so-called tissular \"niches\" that control the size of the macrophage population and imprint tissue-specific identity. Here, we review the mechanisms underlying self-maintenance of distinct macrophage populations and outline the organizing principles of the macrophage niche. We examine recent studies that uncovered mutually beneficial cell-cell circuits established between macrophages and their niche and propose a modular view of tissues that integrates the resident macrophage as an essential component of each individual module. Manipulating macrophage niche cells to control the function of resident macrophages in vivo might have therapeutic value in various disease settings.","container-title":"Immunity","DOI":"10.1016/j.immuni.2020.02.015","ISSN":"1097-4180","issue":"3","journalAbbreviation":"Immunity","language":"eng","note":"PMID: 32187515","page":"434-451","source":"PubMed","title":"Establishment and Maintenance of the Macrophage Niche","volume":"52","author":[{"family":"Guilliams","given":"Martin"},{"family":"Thierry","given":"Guilhem R."},{"family":"Bonnardel","given":"Johnny"},{"family":"Bajenoff","given":"Marc"}],"issued":{"date-parts":[["2020",3,17]]}}},{"id":2768,"uris":["http://zotero.org/users/local/ScSpagv3/items/6P2P7QWI"],"uri":["http://zotero.org/users/local/ScSpagv3/items/6P2P7QWI"],"itemData":{"id":2768,"type":"article-journal","abstract":"The mononuclear phagocyte system (MPS) is defined as a cell lineage in which committed marrow progenitors give rise to blood monocytes and tissue macrophages. Here, we discuss the concept of self-proscribed macrophage territories and homeostatic regulation of tissue macrophage abundance through growth factor availability. Recent studies have questioned the validity of the MPS model and argued that tissue-resident macrophages are a separate lineage seeded during development and maintained by self-renewal. We address this issue; discuss the limitations of inbred mouse models of monocyte-macrophage homeostasis; and summarize the evidence suggesting that during postnatal life, monocytes can replace resident macrophages in all major organs and adopt their tissue-specific gene expression. We conclude that the MPS remains a valid and accurate framework for understanding macrophage development and homeostasis.","container-title":"Trends in Immunology","DOI":"10.1016/j.it.2018.11.007","ISSN":"1471-4981","issue":"2","journalAbbreviation":"Trends Immunol","language":"eng","note":"PMID: 30579704","page":"98-112","source":"PubMed","title":"The Mononuclear Phagocyte System: The Relationship between Monocytes and Macrophages","title-short":"The Mononuclear Phagocyte System","volume":"40","author":[{"family":"Hume","given":"David A."},{"family":"Irvine","given":"Katharine M."},{"family":"Pridans","given":"Clare"}],"issued":{"date-parts":[["2019",2]]}}}],"schema":"https://github.com/citation-style-language/schema/raw/master/csl-citation.json"} </w:instrText>
      </w:r>
      <w:r>
        <w:rPr>
          <w:rFonts w:ascii="Adobe Garamond Pro" w:hAnsi="Adobe Garamond Pro"/>
        </w:rPr>
        <w:fldChar w:fldCharType="separate"/>
      </w:r>
      <w:r>
        <w:rPr>
          <w:rFonts w:ascii="Adobe Garamond Pro" w:hAnsi="Adobe Garamond Pro"/>
          <w:noProof/>
        </w:rPr>
        <w:t>(Guilliams et al., 2020; Hume et al., 2019)</w:t>
      </w:r>
      <w:r>
        <w:rPr>
          <w:rFonts w:ascii="Adobe Garamond Pro" w:hAnsi="Adobe Garamond Pro"/>
        </w:rPr>
        <w:fldChar w:fldCharType="end"/>
      </w:r>
      <w:r>
        <w:rPr>
          <w:rFonts w:ascii="Adobe Garamond Pro" w:hAnsi="Adobe Garamond Pro"/>
        </w:rPr>
        <w:t>, the slow turnover of RTM at steady-state and the lack of models allowing to capture rare events such as monocyte-to-</w:t>
      </w:r>
      <w:r w:rsidR="00C40C54">
        <w:rPr>
          <w:rFonts w:ascii="Adobe Garamond Pro" w:hAnsi="Adobe Garamond Pro"/>
        </w:rPr>
        <w:t>RTM</w:t>
      </w:r>
      <w:r>
        <w:rPr>
          <w:rFonts w:ascii="Adobe Garamond Pro" w:hAnsi="Adobe Garamond Pro"/>
        </w:rPr>
        <w:t xml:space="preserve"> transition</w:t>
      </w:r>
      <w:r w:rsidR="00244F78">
        <w:rPr>
          <w:rFonts w:ascii="Adobe Garamond Pro" w:hAnsi="Adobe Garamond Pro"/>
        </w:rPr>
        <w:t>ing cells</w:t>
      </w:r>
      <w:r>
        <w:rPr>
          <w:rFonts w:ascii="Adobe Garamond Pro" w:hAnsi="Adobe Garamond Pro"/>
        </w:rPr>
        <w:t xml:space="preserve"> have hampered investigation</w:t>
      </w:r>
      <w:r w:rsidR="00244F78">
        <w:rPr>
          <w:rFonts w:ascii="Adobe Garamond Pro" w:hAnsi="Adobe Garamond Pro"/>
        </w:rPr>
        <w:t>s</w:t>
      </w:r>
      <w:r>
        <w:rPr>
          <w:rFonts w:ascii="Adobe Garamond Pro" w:hAnsi="Adobe Garamond Pro"/>
        </w:rPr>
        <w:t xml:space="preserve"> of RTM dynamics</w:t>
      </w:r>
      <w:r w:rsidR="006D1BDA">
        <w:rPr>
          <w:rFonts w:ascii="Adobe Garamond Pro" w:hAnsi="Adobe Garamond Pro"/>
        </w:rPr>
        <w:t xml:space="preserve"> </w:t>
      </w:r>
      <w:r w:rsidR="00C40C54" w:rsidRPr="00C40C54">
        <w:rPr>
          <w:rFonts w:ascii="Adobe Garamond Pro" w:hAnsi="Adobe Garamond Pro"/>
          <w:i/>
          <w:iCs/>
        </w:rPr>
        <w:t>in vivo</w:t>
      </w:r>
      <w:r>
        <w:rPr>
          <w:rFonts w:ascii="Adobe Garamond Pro" w:hAnsi="Adobe Garamond Pro"/>
        </w:rPr>
        <w:t>.</w:t>
      </w:r>
      <w:r w:rsidR="003031C0">
        <w:rPr>
          <w:rFonts w:ascii="Adobe Garamond Pro" w:hAnsi="Adobe Garamond Pro"/>
        </w:rPr>
        <w:t xml:space="preserve"> </w:t>
      </w:r>
      <w:r w:rsidR="00B053A1">
        <w:rPr>
          <w:rFonts w:ascii="Adobe Garamond Pro" w:hAnsi="Adobe Garamond Pro"/>
        </w:rPr>
        <w:t xml:space="preserve">Lung interstitial macrophages (IM) represent an interesting model to study RTM dynamic, as we and others have shown </w:t>
      </w:r>
      <w:r w:rsidR="007E7AA5">
        <w:rPr>
          <w:rFonts w:ascii="Adobe Garamond Pro" w:hAnsi="Adobe Garamond Pro"/>
        </w:rPr>
        <w:t xml:space="preserve">that IM </w:t>
      </w:r>
      <w:r w:rsidR="006D1BDA">
        <w:rPr>
          <w:rFonts w:ascii="Adobe Garamond Pro" w:hAnsi="Adobe Garamond Pro"/>
        </w:rPr>
        <w:t>were</w:t>
      </w:r>
      <w:r>
        <w:rPr>
          <w:rFonts w:ascii="Adobe Garamond Pro" w:hAnsi="Adobe Garamond Pro"/>
        </w:rPr>
        <w:t xml:space="preserve"> </w:t>
      </w:r>
      <w:r w:rsidR="003031C0">
        <w:rPr>
          <w:rFonts w:ascii="Adobe Garamond Pro" w:hAnsi="Adobe Garamond Pro"/>
        </w:rPr>
        <w:t xml:space="preserve">long-lived RTM that were </w:t>
      </w:r>
      <w:r>
        <w:rPr>
          <w:rFonts w:ascii="Adobe Garamond Pro" w:hAnsi="Adobe Garamond Pro"/>
        </w:rPr>
        <w:t>slowly replenished by BM-derived monocytes in adults</w:t>
      </w:r>
      <w:r w:rsidR="003031C0">
        <w:rPr>
          <w:rFonts w:ascii="Adobe Garamond Pro" w:hAnsi="Adobe Garamond Pro"/>
        </w:rPr>
        <w:t xml:space="preserve"> and</w:t>
      </w:r>
      <w:r>
        <w:rPr>
          <w:rFonts w:ascii="Adobe Garamond Pro" w:hAnsi="Adobe Garamond Pro"/>
        </w:rPr>
        <w:t xml:space="preserve"> </w:t>
      </w:r>
      <w:r w:rsidRPr="007A6285">
        <w:rPr>
          <w:rFonts w:ascii="Adobe Garamond Pro" w:hAnsi="Adobe Garamond Pro"/>
        </w:rPr>
        <w:t xml:space="preserve">encompassed two functionally distinct </w:t>
      </w:r>
      <w:r w:rsidR="006D1BDA" w:rsidRPr="007A6285">
        <w:rPr>
          <w:rFonts w:ascii="Adobe Garamond Pro" w:hAnsi="Adobe Garamond Pro"/>
        </w:rPr>
        <w:t>subsets</w:t>
      </w:r>
      <w:r w:rsidRPr="007A6285">
        <w:rPr>
          <w:rFonts w:ascii="Adobe Garamond Pro" w:hAnsi="Adobe Garamond Pro"/>
        </w:rPr>
        <w:t xml:space="preserve"> populating different niches </w:t>
      </w:r>
      <w:r w:rsidRPr="007A6285">
        <w:rPr>
          <w:rFonts w:ascii="Adobe Garamond Pro" w:hAnsi="Adobe Garamond Pro"/>
        </w:rPr>
        <w:fldChar w:fldCharType="begin"/>
      </w:r>
      <w:r w:rsidR="006D1BDA" w:rsidRPr="007A6285">
        <w:rPr>
          <w:rFonts w:ascii="Adobe Garamond Pro" w:hAnsi="Adobe Garamond Pro"/>
        </w:rPr>
        <w:instrText xml:space="preserve"> ADDIN ZOTERO_ITEM CSL_CITATION {"citationID":"G15IXY0U","properties":{"formattedCitation":"(Chakarov et al., 2019; Gibbings et al., 2017; Sabatel et al., 2017; Schyns et al., 2018, 2019)","plainCitation":"(Chakarov et al., 2019; Gibbings et al., 2017; Sabatel et al., 2017; Schyns et al., 2018, 2019)","noteIndex":0},"citationItems":[{"id":1696,"uris":["http://zotero.org/users/local/ScSpagv3/items/9XAX6HRF"],"uri":["http://zotero.org/users/local/ScSpagv3/items/9XAX6HRF"],"itemData":{"id":1696,"type":"article-journal","abstract":"Macrophages are a heterogeneous cell population involved in tissue homeostasis, inflammation, and various pathologies. Although the major tissue-resident macrophage populations have been extensively studied, interstitial macrophages (IMs) residing within the tissue parenchyma remain poorly defined. Here we studied IMs from murine lung, fat, heart, and dermis. We identified two independent IM subpopulations that are conserved across tissues: Lyve1loMHCIIhiCX3CR1hi (Lyve1loMHCIIhi) and Lyve1hiMHCIIloCX3CR1lo (Lyve1hiMHCIIlo) monocyte-derived IMs, with distinct gene expression profiles, phenotypes, functions, and localizations. Using a new mouse model of inducible macrophage depletion (Slco2b1flox/DTR), we found that the absence of Lyve1hiMHCIIlo IMs exacerbated experimental lung fibrosis. Thus, we demonstrate that two independent populations of IMs coexist across tissues and exhibit conserved niche-dependent functional programming.","container-title":"Science (New York, N.Y.)","DOI":"10.1126/science.aau0964","ISSN":"1095-9203","issue":"6432","journalAbbreviation":"Science","language":"eng","note":"PMID: 30872492","source":"PubMed","title":"Two distinct interstitial macrophage populations coexist across tissues in specific subtissular niches","volume":"363","author":[{"family":"Chakarov","given":"Svetoslav"},{"family":"Lim","given":"Hwee Ying"},{"family":"Tan","given":"Leonard"},{"family":"Lim","given":"Sheau Yng"},{"family":"See","given":"Peter"},{"family":"Lum","given":"Josephine"},{"family":"Zhang","given":"Xiao-Meng"},{"family":"Foo","given":"Shihui"},{"family":"Nakamizo","given":"Satoshi"},{"family":"Duan","given":"Kaibo"},{"family":"Kong","given":"Wan Ting"},{"family":"Gentek","given":"Rebecca"},{"family":"Balachander","given":"Akhila"},{"family":"Carbajo","given":"Daniel"},{"family":"Bleriot","given":"Camille"},{"family":"Malleret","given":"Benoit"},{"family":"Tam","given":"John Kit Chung"},{"family":"Baig","given":"Sonia"},{"family":"Shabeer","given":"Muhammad"},{"family":"Toh","given":"Sue-Anne Ee Shiow"},{"family":"Schlitzer","given":"Andreas"},{"family":"Larbi","given":"Anis"},{"family":"Marichal","given":"Thomas"},{"family":"Malissen","given":"Bernard"},{"family":"Chen","given":"Jinmiao"},{"family":"Poidinger","given":"Michael"},{"family":"Kabashima","given":"Kenji"},{"family":"Bajenoff","given":"Marc"},{"family":"Ng","given":"Lai Guan"},{"family":"Angeli","given":"Veronique"},{"family":"Ginhoux","given":"Florent"}],"issued":{"date-parts":[["2019"]],"season":"15"}}},{"id":1252,"uris":["http://zotero.org/users/local/ScSpagv3/items/XW5T58E5"],"uri":["http://zotero.org/users/local/ScSpagv3/items/XW5T58E5"],"itemData":{"id":1252,"type":"article-journal","abstract":"The current paradigm in macrophage biology is that some tissues mainly contain macrophages from embryonic origin, such as microglia in the brain, whereas other tissues contain postnatal-derived macrophages, such as the gut. However, in the lung and in other organs, such as the skin, there are both embryonic and postnatal-derived macrophages. In this study, we demonstrate in the steady-state lung that the mononuclear phagocyte system is comprised of three newly identified interstitial macrophages (IMs), alveolar macrophages, dendritic cells, and few extravascular monocytes. We focused on similarities and differences between the three IM subtypes, specifically, their phenotype, location, transcriptional signature, phagocytic capacity, turnover, and lack of survival dependency on fractalkine receptor, CX3CR1. Pulmonary IMs were located in the bronchial interstitium but not the alveolar interstitium. At the transcriptional level, all three IMs displayed a macrophage signature and phenotype. All IMs expressed MER proto-oncogene, tyrosine kinase, CD64, CD11b, and CX3CR1, and were further distinguished by differences in cell surface protein expression of CD206, Lyve-1, CD11c, CCR2, and MHC class II, along with the absence of Ly6C, Ly6G, and Siglec F. Most intriguingly, in addition to the lung, similar phenotypic populations of IMs were observed in other nonlymphoid organs, perhaps highlighting conserved functions throughout the body. These findings promote future research to track four distinct pulmonary macrophages and decipher the division of labor that exists between them.","archive":"PubMed","container-title":"American Journal of Respiratory Cell and Molecular Biology","DOI":"10.1165/rcmb.2016-0361OC","ISSN":"1535-4989","language":"eng","page":"66-76","title":"Three Unique Interstitial Macrophages in the Murine Lung at Steady State","volume":"57","author":[{"family":"Gibbings","given":"Sophie L."},{"family":"Thomas","given":"Stacey M."},{"family":"Atif","given":"Shaikh M."},{"family":"McCubbrey","given":"Alexandra L."},{"family":"Desch","given":"A. Nicole"},{"family":"Danhorn","given":"Thomas"},{"family":"Leach","given":"Sonia M."},{"family":"Bratton","given":"Donna L."},{"family":"Henson","given":"Peter M."},{"family":"Janssen","given":"William J."},{"family":"Jakubzick","given":"Claudia V."}],"issued":{"date-parts":[["2017",7]]}}},{"id":943,"uris":["http://zotero.org/users/local/ScSpagv3/items/LR7RG89H"],"uri":["http://zotero.org/users/local/ScSpagv3/items/LR7RG89H"],"itemData":{"id":943,"type":"article-journal","abstract":"Living in a microbe-rich environment reduces the risk of developing asthma. Exposure of humans or mice to unmethylated CpG DNA (CpG) from bacteria reproduces these protective effects, suggesting a major contribution of CpG to microbe-induced asthma resistance. However, how CpG confers protection remains elusive. We found that exposure to CpG expanded regulatory lung interstitial macrophages (IMs) from monocytes infiltrating the lung or mobilized from the spleen. Trafficking of IM precursors to the lung was independent of CCR2, a chemokine receptor required for monocyte mobilization from the bone marrow. Using a mouse model of allergic airway inflammation, we found that adoptive transfer of IMs isolated from CpG-treated mice recapitulated the protective effects of CpG when administered before allergen sensitization or challenge. IM-mediated protection was dependent on IL-10, given that Il10-/- CpG-induced IMs lacked regulatory effects. Thus, the expansion of regulatory lung IMs upon exposure to CpG might underlie the reduced risk of asthma development associated with a microbe-rich environment.","archive_location":"28329706","container-title":"Immunity","DOI":"10.1016/j.immuni.2017.02.016","ISSN":"1097-4180 (Electronic) 1074-7613 (Linking)","issue":"3","page":"457-473","title":"Exposure to Bacterial CpG DNA Protects from Airway Allergic Inflammation by Expanding Regulatory Lung Interstitial Macrophages","volume":"46","author":[{"family":"Sabatel","given":"C."},{"family":"Radermecker","given":"C."},{"family":"Fievez","given":"L."},{"family":"Paulissen","given":"G."},{"family":"Chakarov","given":"S."},{"family":"Fernandes","given":"C."},{"family":"Olivier","given":"S."},{"family":"Toussaint","given":"M."},{"family":"Pirottin","given":"D."},{"family":"Xiao","given":"X."},{"family":"Quatresooz","given":"P."},{"family":"Sirard","given":"J. C."},{"family":"Cataldo","given":"D."},{"family":"Gillet","given":"L."},{"family":"Bouabe","given":"H."},{"family":"Desmet","given":"C. J."},{"family":"Ginhoux","given":"F."},{"family":"Marichal","given":"T."},{"family":"Bureau","given":"F."}],"issued":{"date-parts":[["2017",3,21]]}}},{"id":951,"uris":["http://zotero.org/users/local/ScSpagv3/items/AFMIMK8E"],"uri":["http://zotero.org/users/local/ScSpagv3/items/AFMIMK8E"],"itemData":{"id":951,"type":"article-journal","abstract":"For a long time, investigations about the lung myeloid compartment have been mainly limited to the macrophages located within the airways, that is, the well-known alveolar macrophages specialized in recycling of surfactant molecules and removal of debris. However, a growing number of reports have highlighted the complexity of the lung myeloid compartment, which also encompass different subsets of dendritic cells, tissue monocytes, and nonalveolar macrophages, called interstitial macrophages (IM). Recent evidence supports that, in mice, IM perform important immune functions, including the maintenance of lung homeostasis and prevention of immune-mediated allergic airway inflammation. In this article, we describe lung IM from a historical perspective and we review current knowledge on their characteristics, ontogeny, and functions, mostly in rodents. Finally, we emphasize some important future challenges for the field.","archive_location":"29854841","container-title":"J Immunol Res","DOI":"10.1155/2018/5160794","ISSN":"2314-7156 (Electronic) 2314-7156 (Linking)","page":"5160794","title":"Lung Interstitial Macrophages: Past, Present, and Future","volume":"2018","author":[{"family":"Schyns","given":"J."},{"family":"Bureau","given":"F."},{"family":"Marichal","given":"T."}],"issued":{"date-parts":[["2018"]]}}},{"id":1761,"uris":["http://zotero.org/users/local/ScSpagv3/items/B4EAS4B4"],"uri":["http://zotero.org/users/local/ScSpagv3/items/B4EAS4B4"],"itemData":{"id":1761,"type":"article-journal","abstract":"Resident tissue macrophages (RTM) can fulfill various tasks during development, homeostasis, inflammation and repair. In the lung, non-alveolar RTM, called interstitial macrophages (IM), importantly contribute to tissue homeostasis but remain little characterized. Here we show, using single-cell RNA-sequencing (scRNA-seq), two phenotypically distinct subpopulations of long-lived monocyte-derived IM, i.e. CD206+ and CD206-IM, as well as a discrete population of extravasating CD64+CD16.2+ monocytes. CD206+ IM are peribronchial self-maintaining RTM that constitutively produce high levels of chemokines and immunosuppressive cytokines. Conversely, CD206-</w:instrText>
      </w:r>
      <w:r w:rsidR="006D1BDA" w:rsidRPr="00920684">
        <w:rPr>
          <w:rFonts w:ascii="Adobe Garamond Pro" w:hAnsi="Adobe Garamond Pro"/>
          <w:lang w:val="fr-FR"/>
        </w:rPr>
        <w:instrText>IM preferentially populate the alveolar interstitium and exhibit features of antigen-presenting cells. In addition, our data support that CD64+CD16.2+ monocytes arise from intravascular Ly-6Clo patrolling monocytes that enter the tissue at steady-state to become putative precursors of CD206-IM. This study expands our knowledge about the complexity of lung IM and reveals an ontogenic pathway for one IM subset, an important step for elaborating future macrophage-targeted therapies.","container-title":"Nature Communications","DOI":"10.1038/s41467-019-11843-0","ISSN":"2041-1723","issue":"1","journalAbbreviation":"Nat Commun","language":"eng","note":"PMID: 31481690\nPMCID: PMC6722135","page":"3964","source":"PubMed","title":"Non-classical tissue monocytes and two functionally distinct populations of interstitial macrophages populate the mouse lung","volume":"10","author":[{"family":"Schyns","given":"Joey"},{"family":"Bai","given":"Qiang"},{"family":"Ruscitti","given":"Cecilia"},{"family":"Radermecker","given":"Coraline"},{"family":"De Schepper","given":"Sebastiaan"},{"family":"Chakarov","given":"Svetoslav"},{"family":"Farnir","given":"Fr</w:instrText>
      </w:r>
      <w:r w:rsidR="006D1BDA" w:rsidRPr="00920684">
        <w:rPr>
          <w:rFonts w:ascii="Adobe Garamond Pro" w:hAnsi="Adobe Garamond Pro" w:hint="eastAsia"/>
          <w:lang w:val="fr-FR"/>
        </w:rPr>
        <w:instrText>é</w:instrText>
      </w:r>
      <w:r w:rsidR="006D1BDA" w:rsidRPr="00920684">
        <w:rPr>
          <w:rFonts w:ascii="Adobe Garamond Pro" w:hAnsi="Adobe Garamond Pro"/>
          <w:lang w:val="fr-FR"/>
        </w:rPr>
        <w:instrText>d</w:instrText>
      </w:r>
      <w:r w:rsidR="006D1BDA" w:rsidRPr="00920684">
        <w:rPr>
          <w:rFonts w:ascii="Adobe Garamond Pro" w:hAnsi="Adobe Garamond Pro" w:hint="eastAsia"/>
          <w:lang w:val="fr-FR"/>
        </w:rPr>
        <w:instrText>é</w:instrText>
      </w:r>
      <w:r w:rsidR="006D1BDA" w:rsidRPr="00920684">
        <w:rPr>
          <w:rFonts w:ascii="Adobe Garamond Pro" w:hAnsi="Adobe Garamond Pro"/>
          <w:lang w:val="fr-FR"/>
        </w:rPr>
        <w:instrText xml:space="preserve">ric"},{"family":"Pirottin","given":"Dimitri"},{"family":"Ginhoux","given":"Florent"},{"family":"Boeckxstaens","given":"Guy"},{"family":"Bureau","given":"Fabrice"},{"family":"Marichal","given":"Thomas"}],"issued":{"date-parts":[["2019"]],"season":"03"}}}],"schema":"https://github.com/citation-style-language/schema/raw/master/csl-citation.json"} </w:instrText>
      </w:r>
      <w:r w:rsidRPr="007A6285">
        <w:rPr>
          <w:rFonts w:ascii="Adobe Garamond Pro" w:hAnsi="Adobe Garamond Pro"/>
        </w:rPr>
        <w:fldChar w:fldCharType="separate"/>
      </w:r>
      <w:r w:rsidR="006D1BDA" w:rsidRPr="00920684">
        <w:rPr>
          <w:rFonts w:ascii="Adobe Garamond Pro" w:hAnsi="Adobe Garamond Pro"/>
          <w:noProof/>
          <w:lang w:val="fr-FR"/>
        </w:rPr>
        <w:t>(Chakarov et al., 2019; Gibbings et al., 2017; Sabatel et al., 2017; Schyns et al., 2018, 2019)</w:t>
      </w:r>
      <w:r w:rsidRPr="007A6285">
        <w:rPr>
          <w:rFonts w:ascii="Adobe Garamond Pro" w:hAnsi="Adobe Garamond Pro"/>
        </w:rPr>
        <w:fldChar w:fldCharType="end"/>
      </w:r>
      <w:r w:rsidRPr="00920684">
        <w:rPr>
          <w:rFonts w:ascii="Adobe Garamond Pro" w:hAnsi="Adobe Garamond Pro"/>
          <w:lang w:val="fr-FR"/>
        </w:rPr>
        <w:t xml:space="preserve">. </w:t>
      </w:r>
      <w:r w:rsidR="008B5C5E" w:rsidRPr="007A6285">
        <w:rPr>
          <w:rFonts w:ascii="Adobe Garamond Pro" w:hAnsi="Adobe Garamond Pro"/>
        </w:rPr>
        <w:t>Here</w:t>
      </w:r>
      <w:r w:rsidRPr="007A6285">
        <w:rPr>
          <w:rFonts w:ascii="Adobe Garamond Pro" w:hAnsi="Adobe Garamond Pro"/>
        </w:rPr>
        <w:t xml:space="preserve">, we developed a </w:t>
      </w:r>
      <w:r w:rsidR="00F85B0C" w:rsidRPr="007A6285">
        <w:rPr>
          <w:rFonts w:ascii="Adobe Garamond Pro" w:hAnsi="Adobe Garamond Pro"/>
        </w:rPr>
        <w:t xml:space="preserve">novel </w:t>
      </w:r>
      <w:r w:rsidRPr="007A6285">
        <w:rPr>
          <w:rFonts w:ascii="Adobe Garamond Pro" w:hAnsi="Adobe Garamond Pro"/>
        </w:rPr>
        <w:t xml:space="preserve">transgenic mouse model of </w:t>
      </w:r>
      <w:proofErr w:type="spellStart"/>
      <w:r w:rsidRPr="007A6285">
        <w:rPr>
          <w:rFonts w:ascii="Adobe Garamond Pro" w:hAnsi="Adobe Garamond Pro"/>
        </w:rPr>
        <w:t>diphteria</w:t>
      </w:r>
      <w:proofErr w:type="spellEnd"/>
      <w:r w:rsidRPr="007A6285">
        <w:rPr>
          <w:rFonts w:ascii="Adobe Garamond Pro" w:hAnsi="Adobe Garamond Pro"/>
        </w:rPr>
        <w:t xml:space="preserve"> toxin (DT)-inducible IM niche depletion </w:t>
      </w:r>
      <w:r w:rsidR="008B5C5E" w:rsidRPr="007A6285">
        <w:rPr>
          <w:rFonts w:ascii="Adobe Garamond Pro" w:hAnsi="Adobe Garamond Pro"/>
        </w:rPr>
        <w:t xml:space="preserve">that allowed us to capture the dynamics of events occurring during </w:t>
      </w:r>
      <w:r w:rsidR="007B63D5" w:rsidRPr="007A6285">
        <w:rPr>
          <w:rFonts w:ascii="Adobe Garamond Pro" w:hAnsi="Adobe Garamond Pro"/>
        </w:rPr>
        <w:t xml:space="preserve">the repopulation of </w:t>
      </w:r>
      <w:r w:rsidR="008B5C5E" w:rsidRPr="007A6285">
        <w:rPr>
          <w:rFonts w:ascii="Adobe Garamond Pro" w:hAnsi="Adobe Garamond Pro"/>
        </w:rPr>
        <w:t>IM niche</w:t>
      </w:r>
      <w:r w:rsidR="007B63D5" w:rsidRPr="007A6285">
        <w:rPr>
          <w:rFonts w:ascii="Adobe Garamond Pro" w:hAnsi="Adobe Garamond Pro"/>
        </w:rPr>
        <w:t>s</w:t>
      </w:r>
      <w:r w:rsidR="00381D4E" w:rsidRPr="007A6285">
        <w:rPr>
          <w:rFonts w:ascii="Adobe Garamond Pro" w:hAnsi="Adobe Garamond Pro"/>
        </w:rPr>
        <w:t xml:space="preserve"> at the single cell resolution</w:t>
      </w:r>
      <w:r w:rsidR="00244F78" w:rsidRPr="007A6285">
        <w:rPr>
          <w:rFonts w:ascii="Adobe Garamond Pro" w:hAnsi="Adobe Garamond Pro"/>
        </w:rPr>
        <w:t xml:space="preserve"> in an unprecedented way</w:t>
      </w:r>
      <w:r w:rsidR="007B63D5" w:rsidRPr="007A6285">
        <w:rPr>
          <w:rFonts w:ascii="Adobe Garamond Pro" w:hAnsi="Adobe Garamond Pro"/>
        </w:rPr>
        <w:t xml:space="preserve">. We </w:t>
      </w:r>
      <w:r w:rsidR="00F85B0C" w:rsidRPr="007A6285">
        <w:rPr>
          <w:rFonts w:ascii="Adobe Garamond Pro" w:hAnsi="Adobe Garamond Pro"/>
        </w:rPr>
        <w:t>discovered</w:t>
      </w:r>
      <w:r w:rsidR="007B63D5" w:rsidRPr="007A6285">
        <w:rPr>
          <w:rFonts w:ascii="Adobe Garamond Pro" w:hAnsi="Adobe Garamond Pro"/>
        </w:rPr>
        <w:t xml:space="preserve"> that few Ly6C</w:t>
      </w:r>
      <w:r w:rsidR="007B63D5" w:rsidRPr="005C6A11">
        <w:rPr>
          <w:rFonts w:ascii="Adobe Garamond Pro" w:hAnsi="Adobe Garamond Pro"/>
          <w:vertAlign w:val="superscript"/>
          <w:rPrChange w:id="0" w:author="Domien Vanneste" w:date="2022-01-24T10:53:00Z">
            <w:rPr>
              <w:rFonts w:ascii="Adobe Garamond Pro" w:hAnsi="Adobe Garamond Pro"/>
            </w:rPr>
          </w:rPrChange>
        </w:rPr>
        <w:t>+</w:t>
      </w:r>
      <w:r w:rsidR="007B63D5" w:rsidRPr="007A6285">
        <w:rPr>
          <w:rFonts w:ascii="Adobe Garamond Pro" w:hAnsi="Adobe Garamond Pro"/>
        </w:rPr>
        <w:t xml:space="preserve"> classical monocytes </w:t>
      </w:r>
      <w:r w:rsidR="00C37E81" w:rsidRPr="007A6285">
        <w:rPr>
          <w:rFonts w:ascii="Adobe Garamond Pro" w:hAnsi="Adobe Garamond Pro"/>
        </w:rPr>
        <w:t>(</w:t>
      </w:r>
      <w:proofErr w:type="spellStart"/>
      <w:r w:rsidR="00C37E81" w:rsidRPr="007A6285">
        <w:rPr>
          <w:rFonts w:ascii="Adobe Garamond Pro" w:hAnsi="Adobe Garamond Pro"/>
        </w:rPr>
        <w:t>cMo</w:t>
      </w:r>
      <w:proofErr w:type="spellEnd"/>
      <w:r w:rsidR="00C37E81" w:rsidRPr="007A6285">
        <w:rPr>
          <w:rFonts w:ascii="Adobe Garamond Pro" w:hAnsi="Adobe Garamond Pro"/>
        </w:rPr>
        <w:t xml:space="preserve">) </w:t>
      </w:r>
      <w:r w:rsidR="00244F78" w:rsidRPr="007A6285">
        <w:rPr>
          <w:rFonts w:ascii="Adobe Garamond Pro" w:hAnsi="Adobe Garamond Pro"/>
        </w:rPr>
        <w:t>could</w:t>
      </w:r>
      <w:r w:rsidR="007B63D5" w:rsidRPr="007A6285">
        <w:rPr>
          <w:rFonts w:ascii="Adobe Garamond Pro" w:hAnsi="Adobe Garamond Pro"/>
        </w:rPr>
        <w:t xml:space="preserve"> undergo a very subtle</w:t>
      </w:r>
      <w:r w:rsidR="00F85B0C" w:rsidRPr="007A6285">
        <w:rPr>
          <w:rFonts w:ascii="Adobe Garamond Pro" w:hAnsi="Adobe Garamond Pro"/>
        </w:rPr>
        <w:t xml:space="preserve"> </w:t>
      </w:r>
      <w:r w:rsidR="007B63D5" w:rsidRPr="007A6285">
        <w:rPr>
          <w:rFonts w:ascii="Adobe Garamond Pro" w:hAnsi="Adobe Garamond Pro"/>
        </w:rPr>
        <w:t>time-</w:t>
      </w:r>
      <w:r w:rsidR="00D7284B" w:rsidRPr="007A6285">
        <w:rPr>
          <w:rFonts w:ascii="Adobe Garamond Pro" w:hAnsi="Adobe Garamond Pro"/>
        </w:rPr>
        <w:t xml:space="preserve"> and </w:t>
      </w:r>
      <w:proofErr w:type="spellStart"/>
      <w:r w:rsidR="00D7284B" w:rsidRPr="007A6285">
        <w:rPr>
          <w:rFonts w:ascii="Adobe Garamond Pro" w:hAnsi="Adobe Garamond Pro"/>
        </w:rPr>
        <w:t>MafB</w:t>
      </w:r>
      <w:proofErr w:type="spellEnd"/>
      <w:r w:rsidR="00D7284B" w:rsidRPr="007A6285">
        <w:rPr>
          <w:rFonts w:ascii="Adobe Garamond Pro" w:hAnsi="Adobe Garamond Pro"/>
        </w:rPr>
        <w:t>-</w:t>
      </w:r>
      <w:r w:rsidR="007B63D5" w:rsidRPr="007A6285">
        <w:rPr>
          <w:rFonts w:ascii="Adobe Garamond Pro" w:hAnsi="Adobe Garamond Pro"/>
        </w:rPr>
        <w:t xml:space="preserve">restricted CSF1R-dependent proliferation in </w:t>
      </w:r>
      <w:r w:rsidR="00C40C54" w:rsidRPr="007A6285">
        <w:rPr>
          <w:rFonts w:ascii="Adobe Garamond Pro" w:hAnsi="Adobe Garamond Pro"/>
        </w:rPr>
        <w:t>vacant</w:t>
      </w:r>
      <w:r w:rsidR="007B63D5" w:rsidRPr="007A6285">
        <w:rPr>
          <w:rFonts w:ascii="Adobe Garamond Pro" w:hAnsi="Adobe Garamond Pro"/>
        </w:rPr>
        <w:t xml:space="preserve"> </w:t>
      </w:r>
      <w:r w:rsidR="00B053A1" w:rsidRPr="007A6285">
        <w:rPr>
          <w:rFonts w:ascii="Adobe Garamond Pro" w:hAnsi="Adobe Garamond Pro"/>
        </w:rPr>
        <w:t>tissue</w:t>
      </w:r>
      <w:r w:rsidR="007B63D5" w:rsidRPr="007A6285">
        <w:rPr>
          <w:rFonts w:ascii="Adobe Garamond Pro" w:hAnsi="Adobe Garamond Pro"/>
        </w:rPr>
        <w:t xml:space="preserve"> </w:t>
      </w:r>
      <w:r w:rsidR="00C40C54" w:rsidRPr="007A6285">
        <w:rPr>
          <w:rFonts w:ascii="Adobe Garamond Pro" w:hAnsi="Adobe Garamond Pro"/>
        </w:rPr>
        <w:t>niches</w:t>
      </w:r>
      <w:r w:rsidR="007B63D5" w:rsidRPr="007A6285">
        <w:rPr>
          <w:rFonts w:ascii="Adobe Garamond Pro" w:hAnsi="Adobe Garamond Pro"/>
        </w:rPr>
        <w:t xml:space="preserve"> before the</w:t>
      </w:r>
      <w:r w:rsidR="00D7284B" w:rsidRPr="007A6285">
        <w:rPr>
          <w:rFonts w:ascii="Adobe Garamond Pro" w:hAnsi="Adobe Garamond Pro"/>
        </w:rPr>
        <w:t xml:space="preserve">ir differentiation into IM subsets.  </w:t>
      </w:r>
      <w:r w:rsidR="00C40C54" w:rsidRPr="007A6285">
        <w:rPr>
          <w:rFonts w:ascii="Adobe Garamond Pro" w:hAnsi="Adobe Garamond Pro"/>
        </w:rPr>
        <w:t>Our</w:t>
      </w:r>
      <w:r w:rsidR="00B31604" w:rsidRPr="007A6285">
        <w:rPr>
          <w:rFonts w:ascii="Adobe Garamond Pro" w:hAnsi="Adobe Garamond Pro"/>
        </w:rPr>
        <w:t xml:space="preserve"> data </w:t>
      </w:r>
      <w:r w:rsidR="00F85B0C" w:rsidRPr="007A6285">
        <w:rPr>
          <w:rFonts w:ascii="Adobe Garamond Pro" w:hAnsi="Adobe Garamond Pro"/>
        </w:rPr>
        <w:t>indicat</w:t>
      </w:r>
      <w:r w:rsidR="00B31604" w:rsidRPr="007A6285">
        <w:rPr>
          <w:rFonts w:ascii="Adobe Garamond Pro" w:hAnsi="Adobe Garamond Pro"/>
        </w:rPr>
        <w:t>e</w:t>
      </w:r>
      <w:r w:rsidR="00F85B0C" w:rsidRPr="007A6285">
        <w:rPr>
          <w:rFonts w:ascii="Adobe Garamond Pro" w:hAnsi="Adobe Garamond Pro"/>
        </w:rPr>
        <w:t xml:space="preserve"> that, in the MPS, </w:t>
      </w:r>
      <w:r w:rsidR="00244F78" w:rsidRPr="007A6285">
        <w:rPr>
          <w:rFonts w:ascii="Adobe Garamond Pro" w:hAnsi="Adobe Garamond Pro"/>
          <w:bCs/>
        </w:rPr>
        <w:t xml:space="preserve">self-renewal is not merely restricted to myeloid progenitor cells and mature macrophages, but is also a capability of mature </w:t>
      </w:r>
      <w:proofErr w:type="spellStart"/>
      <w:r w:rsidR="00C37E81" w:rsidRPr="007A6285">
        <w:rPr>
          <w:rFonts w:ascii="Adobe Garamond Pro" w:hAnsi="Adobe Garamond Pro"/>
          <w:bCs/>
        </w:rPr>
        <w:t>cMo</w:t>
      </w:r>
      <w:proofErr w:type="spellEnd"/>
      <w:r w:rsidR="00244F78" w:rsidRPr="007A6285">
        <w:rPr>
          <w:rFonts w:ascii="Adobe Garamond Pro" w:hAnsi="Adobe Garamond Pro"/>
          <w:bCs/>
        </w:rPr>
        <w:t xml:space="preserve"> developing into RTM in vivo.</w:t>
      </w:r>
    </w:p>
    <w:p w14:paraId="3D5FBF02" w14:textId="77777777" w:rsidR="003031C0" w:rsidRDefault="003031C0">
      <w:pPr>
        <w:rPr>
          <w:rFonts w:ascii="Adobe Garamond Pro" w:hAnsi="Adobe Garamond Pro"/>
          <w:b/>
          <w:sz w:val="28"/>
          <w:szCs w:val="28"/>
        </w:rPr>
      </w:pPr>
      <w:r>
        <w:rPr>
          <w:rFonts w:ascii="Adobe Garamond Pro" w:hAnsi="Adobe Garamond Pro"/>
          <w:b/>
          <w:sz w:val="28"/>
          <w:szCs w:val="28"/>
        </w:rPr>
        <w:br w:type="page"/>
      </w:r>
    </w:p>
    <w:p w14:paraId="5E546DC4" w14:textId="32B3F8E2" w:rsidR="00244F78" w:rsidRDefault="00244F78" w:rsidP="00244F78">
      <w:pPr>
        <w:spacing w:line="480" w:lineRule="auto"/>
        <w:rPr>
          <w:rFonts w:ascii="Adobe Garamond Pro" w:hAnsi="Adobe Garamond Pro"/>
          <w:b/>
          <w:sz w:val="28"/>
          <w:szCs w:val="28"/>
        </w:rPr>
      </w:pPr>
      <w:r>
        <w:rPr>
          <w:rFonts w:ascii="Adobe Garamond Pro" w:hAnsi="Adobe Garamond Pro"/>
          <w:b/>
          <w:sz w:val="28"/>
          <w:szCs w:val="28"/>
        </w:rPr>
        <w:lastRenderedPageBreak/>
        <w:t>Results</w:t>
      </w:r>
    </w:p>
    <w:p w14:paraId="542534EE" w14:textId="77777777" w:rsidR="003942E8" w:rsidRDefault="003942E8" w:rsidP="00244F78">
      <w:pPr>
        <w:spacing w:line="480" w:lineRule="auto"/>
        <w:rPr>
          <w:rFonts w:ascii="Adobe Garamond Pro" w:hAnsi="Adobe Garamond Pro"/>
          <w:b/>
          <w:sz w:val="28"/>
          <w:szCs w:val="28"/>
        </w:rPr>
      </w:pPr>
    </w:p>
    <w:p w14:paraId="781C1C51" w14:textId="077DF16B" w:rsidR="008A7CCA" w:rsidRPr="008A7CCA" w:rsidRDefault="008A7CCA" w:rsidP="00F629B5">
      <w:pPr>
        <w:spacing w:line="480" w:lineRule="auto"/>
        <w:jc w:val="both"/>
        <w:rPr>
          <w:rFonts w:ascii="Adobe Garamond Pro" w:hAnsi="Adobe Garamond Pro"/>
          <w:b/>
        </w:rPr>
      </w:pPr>
      <w:commentRangeStart w:id="1"/>
      <w:r w:rsidRPr="008A7CCA">
        <w:rPr>
          <w:rFonts w:ascii="Adobe Garamond Pro" w:hAnsi="Adobe Garamond Pro"/>
          <w:b/>
        </w:rPr>
        <w:t>DT treatment efficient</w:t>
      </w:r>
      <w:r w:rsidR="00520253">
        <w:rPr>
          <w:rFonts w:ascii="Adobe Garamond Pro" w:hAnsi="Adobe Garamond Pro"/>
          <w:b/>
        </w:rPr>
        <w:t>ly</w:t>
      </w:r>
      <w:r w:rsidRPr="008A7CCA">
        <w:rPr>
          <w:rFonts w:ascii="Adobe Garamond Pro" w:hAnsi="Adobe Garamond Pro"/>
          <w:b/>
        </w:rPr>
        <w:t xml:space="preserve"> </w:t>
      </w:r>
      <w:r w:rsidR="00520253">
        <w:rPr>
          <w:rFonts w:ascii="Adobe Garamond Pro" w:hAnsi="Adobe Garamond Pro"/>
          <w:b/>
        </w:rPr>
        <w:t>targets</w:t>
      </w:r>
      <w:r w:rsidRPr="008A7CCA">
        <w:rPr>
          <w:rFonts w:ascii="Adobe Garamond Pro" w:hAnsi="Adobe Garamond Pro"/>
          <w:b/>
        </w:rPr>
        <w:t xml:space="preserve"> </w:t>
      </w:r>
      <w:r w:rsidR="000D7C9A">
        <w:rPr>
          <w:rFonts w:ascii="Adobe Garamond Pro" w:hAnsi="Adobe Garamond Pro"/>
          <w:b/>
        </w:rPr>
        <w:t xml:space="preserve">lung </w:t>
      </w:r>
      <w:r w:rsidRPr="008A7CCA">
        <w:rPr>
          <w:rFonts w:ascii="Adobe Garamond Pro" w:hAnsi="Adobe Garamond Pro"/>
          <w:b/>
        </w:rPr>
        <w:t>IM in</w:t>
      </w:r>
      <w:r w:rsidR="00F629B5">
        <w:rPr>
          <w:rFonts w:ascii="Adobe Garamond Pro" w:hAnsi="Adobe Garamond Pro"/>
          <w:b/>
        </w:rPr>
        <w:t xml:space="preserve"> </w:t>
      </w:r>
      <w:r w:rsidRPr="008A7CCA">
        <w:rPr>
          <w:rFonts w:ascii="Adobe Garamond Pro" w:hAnsi="Adobe Garamond Pro"/>
          <w:b/>
          <w:i/>
          <w:iCs/>
        </w:rPr>
        <w:t>Tmem119</w:t>
      </w:r>
      <w:r w:rsidRPr="008A7CCA">
        <w:rPr>
          <w:rFonts w:ascii="Adobe Garamond Pro" w:hAnsi="Adobe Garamond Pro"/>
          <w:b/>
          <w:i/>
          <w:iCs/>
          <w:vertAlign w:val="superscript"/>
        </w:rPr>
        <w:t>Cre</w:t>
      </w:r>
      <w:r w:rsidR="00F629B5">
        <w:rPr>
          <w:rFonts w:ascii="Adobe Garamond Pro" w:hAnsi="Adobe Garamond Pro"/>
          <w:b/>
          <w:i/>
          <w:iCs/>
        </w:rPr>
        <w:t>;</w:t>
      </w:r>
      <w:r w:rsidRPr="008A7CCA">
        <w:rPr>
          <w:rFonts w:ascii="Adobe Garamond Pro" w:hAnsi="Adobe Garamond Pro"/>
          <w:b/>
          <w:i/>
          <w:iCs/>
        </w:rPr>
        <w:t>Cx3cr1</w:t>
      </w:r>
      <w:r w:rsidRPr="008A7CCA">
        <w:rPr>
          <w:rFonts w:ascii="Adobe Garamond Pro" w:hAnsi="Adobe Garamond Pro"/>
          <w:b/>
          <w:i/>
          <w:iCs/>
          <w:vertAlign w:val="superscript"/>
        </w:rPr>
        <w:t>LSL-DTR</w:t>
      </w:r>
      <w:r w:rsidRPr="008A7CCA">
        <w:rPr>
          <w:rFonts w:ascii="Adobe Garamond Pro" w:hAnsi="Adobe Garamond Pro"/>
          <w:b/>
          <w:vertAlign w:val="superscript"/>
        </w:rPr>
        <w:t xml:space="preserve"> </w:t>
      </w:r>
      <w:r w:rsidRPr="008A7CCA">
        <w:rPr>
          <w:rFonts w:ascii="Adobe Garamond Pro" w:hAnsi="Adobe Garamond Pro"/>
          <w:b/>
        </w:rPr>
        <w:t>mice</w:t>
      </w:r>
      <w:commentRangeEnd w:id="1"/>
      <w:r w:rsidR="005C6A11">
        <w:rPr>
          <w:rStyle w:val="CommentReference"/>
        </w:rPr>
        <w:commentReference w:id="1"/>
      </w:r>
    </w:p>
    <w:p w14:paraId="73E7C368" w14:textId="5CC61E7B" w:rsidR="00C37E81" w:rsidRDefault="00EE7E0C" w:rsidP="00AD61A3">
      <w:pPr>
        <w:spacing w:line="480" w:lineRule="auto"/>
        <w:jc w:val="both"/>
        <w:rPr>
          <w:rFonts w:ascii="Adobe Garamond Pro" w:hAnsi="Adobe Garamond Pro"/>
        </w:rPr>
      </w:pPr>
      <w:r>
        <w:rPr>
          <w:rFonts w:ascii="Adobe Garamond Pro" w:hAnsi="Adobe Garamond Pro"/>
          <w:bCs/>
        </w:rPr>
        <w:t xml:space="preserve">Monocyte engraftment and differentiation into RTM is </w:t>
      </w:r>
      <w:r w:rsidR="00F56DAC">
        <w:rPr>
          <w:rFonts w:ascii="Adobe Garamond Pro" w:hAnsi="Adobe Garamond Pro"/>
          <w:bCs/>
        </w:rPr>
        <w:t>a rare event at steady-state, making it difficult to capture and analyze</w:t>
      </w:r>
      <w:r w:rsidR="008A7CCA">
        <w:rPr>
          <w:rFonts w:ascii="Adobe Garamond Pro" w:hAnsi="Adobe Garamond Pro"/>
          <w:bCs/>
        </w:rPr>
        <w:t xml:space="preserve"> </w:t>
      </w:r>
      <w:r w:rsidR="008A7CCA">
        <w:rPr>
          <w:rFonts w:ascii="Adobe Garamond Pro" w:hAnsi="Adobe Garamond Pro"/>
          <w:bCs/>
        </w:rPr>
        <w:fldChar w:fldCharType="begin"/>
      </w:r>
      <w:r w:rsidR="008A7CCA">
        <w:rPr>
          <w:rFonts w:ascii="Adobe Garamond Pro" w:hAnsi="Adobe Garamond Pro"/>
          <w:bCs/>
        </w:rPr>
        <w:instrText xml:space="preserve"> ADDIN ZOTERO_ITEM CSL_CITATION {"citationID":"cgx6ticL","properties":{"formattedCitation":"(Guilliams et al., 2020; Hume et al., 2019)","plainCitation":"(Guilliams et al., 2020; Hume et al., 2019)","noteIndex":0},"citationItems":[{"id":1816,"uris":["http://zotero.org/users/local/ScSpagv3/items/88J77UVQ"],"uri":["http://zotero.org/users/local/ScSpagv3/items/88J77UVQ"],"itemData":{"id":1816,"type":"article-journal","abstract":"Self-maintaining resident macrophages populate all mammalian organs. In addition to their role as immune sentinels, macrophages also perform day-to-day functions essential to tissue homeostasis. The homeostatic functions of macrophages are regulated by so-called tissular \"niches\" that control the size of the macrophage population and imprint tissue-specific identity. Here, we review the mechanisms underlying self-maintenance of distinct macrophage populations and outline the organizing principles of the macrophage niche. We examine recent studies that uncovered mutually beneficial cell-cell circuits established between macrophages and their niche and propose a modular view of tissues that integrates the resident macrophage as an essential component of each individual module. Manipulating macrophage niche cells to control the function of resident macrophages in vivo might have therapeutic value in various disease settings.","container-title":"Immunity","DOI":"10.1016/j.immuni.2020.02.015","ISSN":"1097-4180","issue":"3","journalAbbreviation":"Immunity","language":"eng","note":"PMID: 32187515","page":"434-451","source":"PubMed","title":"Establishment and Maintenance of the Macrophage Niche","volume":"52","author":[{"family":"Guilliams","given":"Martin"},{"family":"Thierry","given":"Guilhem R."},{"family":"Bonnardel","given":"Johnny"},{"family":"Bajenoff","given":"Marc"}],"issued":{"date-parts":[["2020",3,17]]}}},{"id":2768,"uris":["http://zotero.org/users/local/ScSpagv3/items/6P2P7QWI"],"uri":["http://zotero.org/users/local/ScSpagv3/items/6P2P7QWI"],"itemData":{"id":2768,"type":"article-journal","abstract":"The mononuclear phagocyte system (MPS) is defined as a cell lineage in which committed marrow progenitors give rise to blood monocytes and tissue macrophages. Here, we discuss the concept of self-proscribed macrophage territories and homeostatic regulation of tissue macrophage abundance through growth factor availability. Recent studies have questioned the validity of the MPS model and argued that tissue-resident macrophages are a separate lineage seeded during development and maintained by self-renewal. We address this issue; discuss the limitations of inbred mouse models of monocyte-macrophage homeostasis; and summarize the evidence suggesting that during postnatal life, monocytes can replace resident macrophages in all major organs and adopt their tissue-specific gene expression. We conclude that the MPS remains a valid and accurate framework for understanding macrophage development and homeostasis.","container-title":"Trends in Immunology","DOI":"10.1016/j.it.2018.11.007","ISSN":"1471-4981","issue":"2","journalAbbreviation":"Trends Immunol","language":"eng","note":"PMID: 30579704","page":"98-112","source":"PubMed","title":"The Mononuclear Phagocyte System: The Relationship between Monocytes and Macrophages","title-short":"The Mononuclear Phagocyte System","volume":"40","author":[{"family":"Hume","given":"David A."},{"family":"Irvine","given":"Katharine M."},{"family":"Pridans","given":"Clare"}],"issued":{"date-parts":[["2019",2]]}}}],"schema":"https://github.com/citation-style-language/schema/raw/master/csl-citation.json"} </w:instrText>
      </w:r>
      <w:r w:rsidR="008A7CCA">
        <w:rPr>
          <w:rFonts w:ascii="Adobe Garamond Pro" w:hAnsi="Adobe Garamond Pro"/>
          <w:bCs/>
        </w:rPr>
        <w:fldChar w:fldCharType="separate"/>
      </w:r>
      <w:r w:rsidR="008A7CCA">
        <w:rPr>
          <w:rFonts w:ascii="Adobe Garamond Pro" w:hAnsi="Adobe Garamond Pro"/>
          <w:bCs/>
          <w:noProof/>
        </w:rPr>
        <w:t>(Guilliams et al., 2020; Hume et al., 2019)</w:t>
      </w:r>
      <w:r w:rsidR="008A7CCA">
        <w:rPr>
          <w:rFonts w:ascii="Adobe Garamond Pro" w:hAnsi="Adobe Garamond Pro"/>
          <w:bCs/>
        </w:rPr>
        <w:fldChar w:fldCharType="end"/>
      </w:r>
      <w:r w:rsidR="00F56DAC">
        <w:rPr>
          <w:rFonts w:ascii="Adobe Garamond Pro" w:hAnsi="Adobe Garamond Pro"/>
          <w:bCs/>
        </w:rPr>
        <w:t xml:space="preserve">. </w:t>
      </w:r>
      <w:r w:rsidR="00BF3657">
        <w:rPr>
          <w:rFonts w:ascii="Adobe Garamond Pro" w:hAnsi="Adobe Garamond Pro"/>
          <w:bCs/>
        </w:rPr>
        <w:t>The</w:t>
      </w:r>
      <w:r w:rsidR="00F56DAC">
        <w:rPr>
          <w:rFonts w:ascii="Adobe Garamond Pro" w:hAnsi="Adobe Garamond Pro"/>
          <w:bCs/>
        </w:rPr>
        <w:t xml:space="preserve"> maintenance of lung IM</w:t>
      </w:r>
      <w:r w:rsidR="00BF3657">
        <w:rPr>
          <w:rFonts w:ascii="Adobe Garamond Pro" w:hAnsi="Adobe Garamond Pro"/>
          <w:bCs/>
        </w:rPr>
        <w:t xml:space="preserve"> obeys this rule</w:t>
      </w:r>
      <w:r w:rsidR="00F56DAC">
        <w:rPr>
          <w:rFonts w:ascii="Adobe Garamond Pro" w:hAnsi="Adobe Garamond Pro"/>
          <w:bCs/>
        </w:rPr>
        <w:t xml:space="preserve">, </w:t>
      </w:r>
      <w:r w:rsidR="00F629B5">
        <w:rPr>
          <w:rFonts w:ascii="Adobe Garamond Pro" w:hAnsi="Adobe Garamond Pro"/>
          <w:bCs/>
        </w:rPr>
        <w:t>with</w:t>
      </w:r>
      <w:r w:rsidR="00F56DAC">
        <w:rPr>
          <w:rFonts w:ascii="Adobe Garamond Pro" w:hAnsi="Adobe Garamond Pro"/>
          <w:bCs/>
        </w:rPr>
        <w:t xml:space="preserve"> less than one third of the </w:t>
      </w:r>
      <w:r w:rsidR="00C57A5F">
        <w:rPr>
          <w:rFonts w:ascii="Adobe Garamond Pro" w:hAnsi="Adobe Garamond Pro"/>
          <w:bCs/>
        </w:rPr>
        <w:t>em</w:t>
      </w:r>
      <w:r w:rsidR="00C37E81">
        <w:rPr>
          <w:rFonts w:ascii="Adobe Garamond Pro" w:hAnsi="Adobe Garamond Pro"/>
          <w:bCs/>
        </w:rPr>
        <w:t>b</w:t>
      </w:r>
      <w:r w:rsidR="00C57A5F">
        <w:rPr>
          <w:rFonts w:ascii="Adobe Garamond Pro" w:hAnsi="Adobe Garamond Pro"/>
          <w:bCs/>
        </w:rPr>
        <w:t xml:space="preserve">ryonic </w:t>
      </w:r>
      <w:r w:rsidR="00F56DAC">
        <w:rPr>
          <w:rFonts w:ascii="Adobe Garamond Pro" w:hAnsi="Adobe Garamond Pro"/>
          <w:bCs/>
        </w:rPr>
        <w:t xml:space="preserve">IM pool replaced by </w:t>
      </w:r>
      <w:proofErr w:type="spellStart"/>
      <w:r w:rsidR="00C37E81">
        <w:rPr>
          <w:rFonts w:ascii="Adobe Garamond Pro" w:hAnsi="Adobe Garamond Pro"/>
          <w:bCs/>
        </w:rPr>
        <w:t>cMo</w:t>
      </w:r>
      <w:proofErr w:type="spellEnd"/>
      <w:r w:rsidR="00F56DAC">
        <w:rPr>
          <w:rFonts w:ascii="Adobe Garamond Pro" w:hAnsi="Adobe Garamond Pro"/>
          <w:bCs/>
        </w:rPr>
        <w:t xml:space="preserve"> </w:t>
      </w:r>
      <w:r w:rsidR="00C57A5F">
        <w:rPr>
          <w:rFonts w:ascii="Adobe Garamond Pro" w:hAnsi="Adobe Garamond Pro"/>
          <w:bCs/>
        </w:rPr>
        <w:t xml:space="preserve">at the age of </w:t>
      </w:r>
      <w:r w:rsidR="00F629B5">
        <w:rPr>
          <w:rFonts w:ascii="Adobe Garamond Pro" w:hAnsi="Adobe Garamond Pro"/>
          <w:bCs/>
        </w:rPr>
        <w:t>8</w:t>
      </w:r>
      <w:r w:rsidR="003B1EF9">
        <w:rPr>
          <w:rFonts w:ascii="Adobe Garamond Pro" w:hAnsi="Adobe Garamond Pro"/>
          <w:bCs/>
        </w:rPr>
        <w:t xml:space="preserve"> months</w:t>
      </w:r>
      <w:r w:rsidR="00F629B5">
        <w:rPr>
          <w:rFonts w:ascii="Adobe Garamond Pro" w:hAnsi="Adobe Garamond Pro"/>
          <w:bCs/>
        </w:rPr>
        <w:t xml:space="preserve"> </w:t>
      </w:r>
      <w:r w:rsidR="00C57A5F">
        <w:rPr>
          <w:rFonts w:ascii="Adobe Garamond Pro" w:hAnsi="Adobe Garamond Pro"/>
          <w:bCs/>
        </w:rPr>
        <w:t>in mice</w:t>
      </w:r>
      <w:r w:rsidR="003B1EF9">
        <w:rPr>
          <w:rFonts w:ascii="Adobe Garamond Pro" w:hAnsi="Adobe Garamond Pro"/>
          <w:bCs/>
        </w:rPr>
        <w:t xml:space="preserve"> </w:t>
      </w:r>
      <w:r w:rsidR="003B1EF9">
        <w:rPr>
          <w:rFonts w:ascii="Adobe Garamond Pro" w:hAnsi="Adobe Garamond Pro"/>
          <w:bCs/>
        </w:rPr>
        <w:fldChar w:fldCharType="begin"/>
      </w:r>
      <w:r w:rsidR="003B1EF9">
        <w:rPr>
          <w:rFonts w:ascii="Adobe Garamond Pro" w:hAnsi="Adobe Garamond Pro"/>
          <w:bCs/>
        </w:rPr>
        <w:instrText xml:space="preserve"> ADDIN ZOTERO_ITEM CSL_CITATION {"citationID":"P8uNSPMS","properties":{"formattedCitation":"(Sabatel et al., 2017; Schyns et al., 2019)","plainCitation":"(Sabatel et al., 2017; Schyns et al., 2019)","noteIndex":0},"citationItems":[{"id":943,"uris":["http://zotero.org/users/local/ScSpagv3/items/LR7RG89H"],"uri":["http://zotero.org/users/local/ScSpagv3/items/LR7RG89H"],"itemData":{"id":943,"type":"article-journal","abstract":"Living in a microbe-rich environment reduces the risk of developing asthma. Exposure of humans or mice to unmethylated CpG DNA (CpG) from bacteria reproduces these protective effects, suggesting a major contribution of CpG to microbe-induced asthma resistance. However, how CpG confers protection remains elusive. We found that exposure to CpG expanded regulatory lung interstitial macrophages (IMs) from monocytes infiltrating the lung or mobilized from the spleen. Trafficking of IM precursors to the lung was independent of CCR2, a chemokine receptor required for monocyte mobilization from the bone marrow. Using a mouse model of allergic airway inflammation, we found that adoptive transfer of IMs isolated from CpG-treated mice recapitulated the protective effects of CpG when administered before allergen sensitization or challenge. IM-mediated protection was dependent on IL-10, given that Il10-/- CpG-induced IMs lacked regulatory effects. Thus, the expansion of regulatory lung IMs upon exposure to CpG might underlie the reduced risk of asthma development associated with a microbe-rich environment.","archive_location":"28329706","container-title":"Immunity","DOI":"10.1016/j.immuni.2017.02.016","ISSN":"1097-4180 (Electronic) 1074-7613 (Linking)","issue":"3","page":"457-473","title":"Exposure to Bacterial CpG DNA Protects from Airway Allergic Inflammation by Expanding Regulatory Lung Interstitial Macrophages","volume":"46","author":[{"family":"Sabatel","given":"C."},{"family":"Radermecker","given":"C."},{"family":"Fievez","given":"L."},{"family":"Paulissen","given":"G."},{"family":"Chakarov","given":"S."},{"family":"Fernandes","given":"C."},{"family":"Olivier","given":"S."},{"family":"Toussaint","given":"M."},{"family":"Pirottin","given":"D."},{"family":"Xiao","given":"X."},{"family":"Quatresooz","given":"P."},{"family":"Sirard","given":"J. C."},{"family":"Cataldo","given":"D."},{"family":"Gillet","given":"L."},{"family":"Bouabe","given":"H."},{"family":"Desmet","given":"C. J."},{"family":"Ginhoux","given":"F."},{"family":"Marichal","given":"T."},{"family":"Bureau","given":"F."}],"issued":{"date-parts":[["2017",3,21]]}}},{"id":1761,"uris":["http://zotero.org/users/local/ScSpagv3/items/B4EAS4B4"],"uri":["http://zotero.org/users/local/ScSpagv3/items/B4EAS4B4"],"itemData":{"id":1761,"type":"article-journal","abstract":"Resident tissue macrophages (RTM) can fulfill various tasks during development, homeostasis, inflammation and repair. In the lung, non-alveolar RTM, called interstitial macrophages (IM), importantly contribute to tissue homeostasis but remain little characterized. Here we show, using single-cell RNA-sequencing (scRNA-seq), two phenotypically distinct subpopulations of long-lived monocyte-derived IM, i.e. CD206+ and CD206-IM, as well as a discrete population of extravasating CD64+CD16.2+ monocytes. CD206+ IM are peribronchial self-maintaining RTM that constitutively produce high levels of chemokines and immunosuppressive cytokines. Conversely, CD206-IM preferentially populate the alveolar interstitium and exhibit features of antigen-presenting cells. In addition, our data support that CD64+CD16.2+ monocytes arise from intravascular Ly-6Clo patrolling monocytes that enter the tissue at steady-state to become putative precursors of CD206-IM. This study expands our knowledge about the complexity of lung IM and reveals an ontogenic pathway for one IM subset, an important step for elaborating future macrophage-targeted therapies.","container-title":"Nature Communications","DOI":"10.1038/s41467-019-11843-0","ISSN":"2041-1723","issue":"1","journalAbbreviation":"Nat Commun","language":"eng","note":"PMID: 31481690\nPMCID: PMC6722135","page":"3964","source":"PubMed","title":"Non-classical tissue monocytes and two functionally distinct populations of interstitial macrophages populate the mouse lung","volume":"10","author":[{"family":"Schyns","given":"Joey"},{"family":"Bai","given":"Qiang"},{"family":"Ruscitti","given":"Cecilia"},{"family":"Radermecker","given":"Coraline"},{"family":"De Schepper","given":"Sebastiaan"},{"family":"Chakarov","given":"Svetoslav"},{"family":"Farnir","given":"Frédéric"},{"family":"Pirottin","given":"Dimitri"},{"family":"Ginhoux","given":"Florent"},{"family":"Boeckxstaens","given":"Guy"},{"family":"Bureau","given":"Fabrice"},{"family":"Marichal","given":"Thomas"}],"issued":{"date-parts":[["2019"]],"season":"03"}}}],"schema":"https://github.com/citation-style-language/schema/raw/master/csl-citation.json"} </w:instrText>
      </w:r>
      <w:r w:rsidR="003B1EF9">
        <w:rPr>
          <w:rFonts w:ascii="Adobe Garamond Pro" w:hAnsi="Adobe Garamond Pro"/>
          <w:bCs/>
        </w:rPr>
        <w:fldChar w:fldCharType="separate"/>
      </w:r>
      <w:r w:rsidR="003B1EF9">
        <w:rPr>
          <w:rFonts w:ascii="Adobe Garamond Pro" w:hAnsi="Adobe Garamond Pro"/>
          <w:bCs/>
          <w:noProof/>
        </w:rPr>
        <w:t>(Sabatel et al., 2017; Schyns et al., 2019)</w:t>
      </w:r>
      <w:r w:rsidR="003B1EF9">
        <w:rPr>
          <w:rFonts w:ascii="Adobe Garamond Pro" w:hAnsi="Adobe Garamond Pro"/>
          <w:bCs/>
        </w:rPr>
        <w:fldChar w:fldCharType="end"/>
      </w:r>
      <w:r w:rsidR="003B1EF9">
        <w:rPr>
          <w:rFonts w:ascii="Adobe Garamond Pro" w:hAnsi="Adobe Garamond Pro"/>
          <w:bCs/>
        </w:rPr>
        <w:t>. Hence, t</w:t>
      </w:r>
      <w:r w:rsidR="00B31604" w:rsidRPr="00B31604">
        <w:rPr>
          <w:rFonts w:ascii="Adobe Garamond Pro" w:hAnsi="Adobe Garamond Pro"/>
          <w:bCs/>
        </w:rPr>
        <w:t>o</w:t>
      </w:r>
      <w:r w:rsidR="00B31604">
        <w:rPr>
          <w:rFonts w:ascii="Adobe Garamond Pro" w:hAnsi="Adobe Garamond Pro"/>
          <w:bCs/>
        </w:rPr>
        <w:t xml:space="preserve"> investigate the dynamics of </w:t>
      </w:r>
      <w:r w:rsidR="000142A8">
        <w:rPr>
          <w:rFonts w:ascii="Adobe Garamond Pro" w:hAnsi="Adobe Garamond Pro"/>
          <w:bCs/>
        </w:rPr>
        <w:t>IM</w:t>
      </w:r>
      <w:r w:rsidR="00B31604">
        <w:rPr>
          <w:rFonts w:ascii="Adobe Garamond Pro" w:hAnsi="Adobe Garamond Pro"/>
          <w:bCs/>
        </w:rPr>
        <w:t xml:space="preserve"> development </w:t>
      </w:r>
      <w:r w:rsidR="00B31604" w:rsidRPr="00B31604">
        <w:rPr>
          <w:rFonts w:ascii="Adobe Garamond Pro" w:hAnsi="Adobe Garamond Pro"/>
          <w:bCs/>
          <w:i/>
          <w:iCs/>
        </w:rPr>
        <w:t>in vivo</w:t>
      </w:r>
      <w:r w:rsidR="00B31604">
        <w:rPr>
          <w:rFonts w:ascii="Adobe Garamond Pro" w:hAnsi="Adobe Garamond Pro"/>
          <w:bCs/>
        </w:rPr>
        <w:t>,</w:t>
      </w:r>
      <w:r>
        <w:rPr>
          <w:rFonts w:ascii="Adobe Garamond Pro" w:hAnsi="Adobe Garamond Pro"/>
          <w:bCs/>
        </w:rPr>
        <w:t xml:space="preserve"> we sought to </w:t>
      </w:r>
      <w:r w:rsidR="003B1EF9">
        <w:rPr>
          <w:rFonts w:ascii="Adobe Garamond Pro" w:hAnsi="Adobe Garamond Pro"/>
          <w:bCs/>
        </w:rPr>
        <w:t xml:space="preserve">accelerate lung IM differentiation by </w:t>
      </w:r>
      <w:r>
        <w:rPr>
          <w:rFonts w:ascii="Adobe Garamond Pro" w:hAnsi="Adobe Garamond Pro"/>
          <w:bCs/>
        </w:rPr>
        <w:t>creat</w:t>
      </w:r>
      <w:r w:rsidR="003B1EF9">
        <w:rPr>
          <w:rFonts w:ascii="Adobe Garamond Pro" w:hAnsi="Adobe Garamond Pro"/>
          <w:bCs/>
        </w:rPr>
        <w:t>ing</w:t>
      </w:r>
      <w:r>
        <w:rPr>
          <w:rFonts w:ascii="Adobe Garamond Pro" w:hAnsi="Adobe Garamond Pro"/>
          <w:bCs/>
        </w:rPr>
        <w:t xml:space="preserve"> a</w:t>
      </w:r>
      <w:r w:rsidR="00C37E81">
        <w:rPr>
          <w:rFonts w:ascii="Adobe Garamond Pro" w:hAnsi="Adobe Garamond Pro"/>
          <w:bCs/>
        </w:rPr>
        <w:t xml:space="preserve"> vacant </w:t>
      </w:r>
      <w:r>
        <w:rPr>
          <w:rFonts w:ascii="Adobe Garamond Pro" w:hAnsi="Adobe Garamond Pro"/>
          <w:bCs/>
        </w:rPr>
        <w:t>niche</w:t>
      </w:r>
      <w:r w:rsidR="00661A22">
        <w:rPr>
          <w:rFonts w:ascii="Adobe Garamond Pro" w:hAnsi="Adobe Garamond Pro"/>
          <w:bCs/>
        </w:rPr>
        <w:t xml:space="preserve"> that would presumably be rapidly refilled, as shown </w:t>
      </w:r>
      <w:r w:rsidR="002B50C9">
        <w:rPr>
          <w:rFonts w:ascii="Adobe Garamond Pro" w:hAnsi="Adobe Garamond Pro"/>
          <w:bCs/>
        </w:rPr>
        <w:t>for other RTM</w:t>
      </w:r>
      <w:r w:rsidR="00661A22">
        <w:rPr>
          <w:rFonts w:ascii="Adobe Garamond Pro" w:hAnsi="Adobe Garamond Pro"/>
          <w:bCs/>
        </w:rPr>
        <w:t xml:space="preserve"> </w:t>
      </w:r>
      <w:r w:rsidR="00661A22">
        <w:rPr>
          <w:rFonts w:ascii="Adobe Garamond Pro" w:hAnsi="Adobe Garamond Pro"/>
          <w:bCs/>
        </w:rPr>
        <w:fldChar w:fldCharType="begin"/>
      </w:r>
      <w:r w:rsidR="00661A22">
        <w:rPr>
          <w:rFonts w:ascii="Adobe Garamond Pro" w:hAnsi="Adobe Garamond Pro"/>
          <w:bCs/>
        </w:rPr>
        <w:instrText xml:space="preserve"> ADDIN ZOTERO_ITEM CSL_CITATION {"citationID":"16zmPKeR","properties":{"formattedCitation":"(Guilliams et al., 2020; Scott et al., 2016)","plainCitation":"(Guilliams et al., 2020; Scott et al., 2016)","noteIndex":0},"citationItems":[{"id":1816,"uris":["http://zotero.org/users/local/ScSpagv3/items/88J77UVQ"],"uri":["http://zotero.org/users/local/ScSpagv3/items/88J77UVQ"],"itemData":{"id":1816,"type":"article-journal","abstract":"Self-maintaining resident macrophages populate all mammalian organs. In addition to their role as immune sentinels, macrophages also perform day-to-day functions essential to tissue homeostasis. The homeostatic functions of macrophages are regulated by so-called tissular \"niches\" that control the size of the macrophage population and imprint tissue-specific identity. Here, we review the mechanisms underlying self-maintenance of distinct macrophage populations and outline the organizing principles of the macrophage niche. We examine recent studies that uncovered mutually beneficial cell-cell circuits established between macrophages and their niche and propose a modular view of tissues that integrates the resident macrophage as an essential component of each individual module. Manipulating macrophage niche cells to control the function of resident macrophages in vivo might have therapeutic value in various disease settings.","container-title":"Immunity","DOI":"10.1016/j.immuni.2020.02.015","ISSN":"1097-4180","issue":"3","journalAbbreviation":"Immunity","language":"eng","note":"PMID: 32187515","page":"434-451","source":"PubMed","title":"Establishment and Maintenance of the Macrophage Niche","volume":"52","author":[{"family":"Guilliams","given":"Martin"},{"family":"Thierry","given":"Guilhem R."},{"family":"Bonnardel","given":"Johnny"},{"family":"Bajenoff","given":"Marc"}],"issued":{"date-parts":[["2020",3,17]]}}},{"id":1503,"uris":["http://zotero.org/users/local/ScSpagv3/items/Q4VP8XTE"],"uri":["http://zotero.org/users/local/ScSpagv3/items/Q4VP8XTE"],"itemData":{"id":1503,"type":"article-journal","abstract":"Self-renewing tissue-resident macrophages are thought to be exclusively derived from embryonic progenitors. However, whether circulating monocytes can also give rise to such macrophages has not been formally investigated. Here we use a new model of diphtheria toxin-mediated depletion of liver-resident Kupffer cells to generate niche availability and show that circulating monocytes engraft in the liver, gradually adopt the transcriptional profile of their depleted counterparts and become long-lived self-renewing cells. Underlining the physiological relevance of our findings, circulating monocytes also contribute to the expanding pool of macrophages in the liver shortly after birth, when macrophage niches become available during normal organ growth. Thus, like embryonic precursors, monocytes can and do give rise to self-renewing tissue-resident macrophages if the niche is available to them.","archive_location":"26813785","container-title":"Nat Commun","DOI":"10.1038/ncomms10321","ISSN":"2041-1723 (Electronic) 2041-1723 (Linking)","page":"10321","title":"Bone marrow-derived monocytes give rise to self-renewing and fully differentiated Kupffer cells","volume":"7","author":[{"family":"Scott","given":"C. L."},{"family":"Zheng","given":"F."},{"family":"De Baetselier","given":"P."},{"family":"Martens","given":"L."},{"family":"Saeys","given":"Y."},{"family":"De Prijck","given":"S."},{"family":"Lippens","given":"S."},{"family":"Abels","given":"C."},{"family":"Schoonooghe","given":"S."},{"family":"Raes","given":"G."},{"family":"Devoogdt","given":"N."},{"family":"Lambrecht","given":"B. N."},{"family":"Beschin","given":"A."},{"family":"Guilliams","given":"M."}],"issued":{"date-parts":[["2016",1,27]]}}}],"schema":"https://github.com/citation-style-language/schema/raw/master/csl-citation.json"} </w:instrText>
      </w:r>
      <w:r w:rsidR="00661A22">
        <w:rPr>
          <w:rFonts w:ascii="Adobe Garamond Pro" w:hAnsi="Adobe Garamond Pro"/>
          <w:bCs/>
        </w:rPr>
        <w:fldChar w:fldCharType="separate"/>
      </w:r>
      <w:r w:rsidR="00661A22">
        <w:rPr>
          <w:rFonts w:ascii="Adobe Garamond Pro" w:hAnsi="Adobe Garamond Pro"/>
          <w:bCs/>
          <w:noProof/>
        </w:rPr>
        <w:t>(Guilliams et al., 2020; Scott et al., 2016)</w:t>
      </w:r>
      <w:r w:rsidR="00661A22">
        <w:rPr>
          <w:rFonts w:ascii="Adobe Garamond Pro" w:hAnsi="Adobe Garamond Pro"/>
          <w:bCs/>
        </w:rPr>
        <w:fldChar w:fldCharType="end"/>
      </w:r>
      <w:r w:rsidR="003B1EF9">
        <w:rPr>
          <w:rFonts w:ascii="Adobe Garamond Pro" w:hAnsi="Adobe Garamond Pro"/>
          <w:bCs/>
        </w:rPr>
        <w:t>. To this end, we aimed to generate a transgenic model of DT-induced lung IM bolus depletion</w:t>
      </w:r>
      <w:r w:rsidR="00661A22">
        <w:rPr>
          <w:rFonts w:ascii="Adobe Garamond Pro" w:hAnsi="Adobe Garamond Pro"/>
          <w:bCs/>
        </w:rPr>
        <w:t>.</w:t>
      </w:r>
      <w:r w:rsidR="00712B17">
        <w:rPr>
          <w:rFonts w:ascii="Adobe Garamond Pro" w:hAnsi="Adobe Garamond Pro"/>
          <w:bCs/>
        </w:rPr>
        <w:t xml:space="preserve"> W</w:t>
      </w:r>
      <w:r w:rsidR="00EC2C06">
        <w:rPr>
          <w:rFonts w:ascii="Adobe Garamond Pro" w:hAnsi="Adobe Garamond Pro"/>
        </w:rPr>
        <w:t xml:space="preserve">e uploaded </w:t>
      </w:r>
      <w:r w:rsidR="00AD61A3">
        <w:rPr>
          <w:rFonts w:ascii="Adobe Garamond Pro" w:hAnsi="Adobe Garamond Pro"/>
        </w:rPr>
        <w:t xml:space="preserve">MPS cell population-derived </w:t>
      </w:r>
      <w:r w:rsidR="00EC2C06">
        <w:rPr>
          <w:rFonts w:ascii="Adobe Garamond Pro" w:hAnsi="Adobe Garamond Pro"/>
        </w:rPr>
        <w:t xml:space="preserve">microarray data from the </w:t>
      </w:r>
      <w:proofErr w:type="spellStart"/>
      <w:r w:rsidR="00EC2C06">
        <w:rPr>
          <w:rFonts w:ascii="Adobe Garamond Pro" w:hAnsi="Adobe Garamond Pro"/>
        </w:rPr>
        <w:t>Imm</w:t>
      </w:r>
      <w:r w:rsidR="00712B17">
        <w:rPr>
          <w:rFonts w:ascii="Adobe Garamond Pro" w:hAnsi="Adobe Garamond Pro"/>
        </w:rPr>
        <w:t>Gen</w:t>
      </w:r>
      <w:proofErr w:type="spellEnd"/>
      <w:r w:rsidR="00712B17">
        <w:rPr>
          <w:rFonts w:ascii="Adobe Garamond Pro" w:hAnsi="Adobe Garamond Pro"/>
        </w:rPr>
        <w:t xml:space="preserve"> database </w:t>
      </w:r>
      <w:r w:rsidR="00712B17">
        <w:rPr>
          <w:rFonts w:ascii="Adobe Garamond Pro" w:hAnsi="Adobe Garamond Pro"/>
        </w:rPr>
        <w:fldChar w:fldCharType="begin"/>
      </w:r>
      <w:r w:rsidR="00712B17">
        <w:rPr>
          <w:rFonts w:ascii="Adobe Garamond Pro" w:hAnsi="Adobe Garamond Pro"/>
        </w:rPr>
        <w:instrText xml:space="preserve"> ADDIN ZOTERO_ITEM CSL_CITATION {"citationID":"yB8boMv5","properties":{"formattedCitation":"(Heng et al., 2008)","plainCitation":"(Heng et al., 2008)","noteIndex":0},"citationItems":[{"id":2776,"uris":["http://zotero.org/users/local/ScSpagv3/items/CHBE8EIJ"],"uri":["http://zotero.org/users/local/ScSpagv3/items/CHBE8EIJ"],"itemData":{"id":2776,"type":"article-journal","abstract":"The Immunological Genome Project combines immunology and computational biology laboratories in an effort to establish a complete 'road map' of gene-expression and regulatory networks in all immune cells.","container-title":"Nature Immunology","DOI":"10.1038/ni1008-1091","ISSN":"1529-2916","issue":"10","journalAbbreviation":"Nat Immunol","language":"eng","note":"PMID: 18800157","page":"1091-1094","source":"PubMed","title":"The Immunological Genome Project: networks of gene expression in immune cells","title-short":"The Immunological Genome Project","volume":"9","author":[{"family":"Heng","given":"Tracy S. P."},{"family":"Painter","given":"Michio W."},{"literal":"Immunological Genome Project Consortium"}],"issued":{"date-parts":[["2008",10]]}}}],"schema":"https://github.com/citation-style-language/schema/raw/master/csl-citation.json"} </w:instrText>
      </w:r>
      <w:r w:rsidR="00712B17">
        <w:rPr>
          <w:rFonts w:ascii="Adobe Garamond Pro" w:hAnsi="Adobe Garamond Pro"/>
        </w:rPr>
        <w:fldChar w:fldCharType="separate"/>
      </w:r>
      <w:r w:rsidR="00712B17">
        <w:rPr>
          <w:rFonts w:ascii="Adobe Garamond Pro" w:hAnsi="Adobe Garamond Pro"/>
          <w:noProof/>
        </w:rPr>
        <w:t>(Heng et al., 2008)</w:t>
      </w:r>
      <w:r w:rsidR="00712B17">
        <w:rPr>
          <w:rFonts w:ascii="Adobe Garamond Pro" w:hAnsi="Adobe Garamond Pro"/>
        </w:rPr>
        <w:fldChar w:fldCharType="end"/>
      </w:r>
      <w:r w:rsidR="00EC2C06">
        <w:rPr>
          <w:rFonts w:ascii="Adobe Garamond Pro" w:hAnsi="Adobe Garamond Pro"/>
        </w:rPr>
        <w:t xml:space="preserve"> and our previous work </w:t>
      </w:r>
      <w:r w:rsidR="00EC2C06">
        <w:rPr>
          <w:rFonts w:ascii="Adobe Garamond Pro" w:hAnsi="Adobe Garamond Pro"/>
        </w:rPr>
        <w:fldChar w:fldCharType="begin"/>
      </w:r>
      <w:r w:rsidR="00EC2C06">
        <w:rPr>
          <w:rFonts w:ascii="Adobe Garamond Pro" w:hAnsi="Adobe Garamond Pro"/>
        </w:rPr>
        <w:instrText xml:space="preserve"> ADDIN ZOTERO_ITEM CSL_CITATION {"citationID":"1dnTOglB","properties":{"formattedCitation":"(Sabatel et al., 2017)","plainCitation":"(Sabatel et al., 2017)","noteIndex":0},"citationItems":[{"id":943,"uris":["http://zotero.org/users/local/ScSpagv3/items/LR7RG89H"],"uri":["http://zotero.org/users/local/ScSpagv3/items/LR7RG89H"],"itemData":{"id":943,"type":"article-journal","abstract":"Living in a microbe-rich environment reduces the risk of developing asthma. Exposure of humans or mice to unmethylated CpG DNA (CpG) from bacteria reproduces these protective effects, suggesting a major contribution of CpG to microbe-induced asthma resistance. However, how CpG confers protection remains elusive. We found that exposure to CpG expanded regulatory lung interstitial macrophages (IMs) from monocytes infiltrating the lung or mobilized from the spleen. Trafficking of IM precursors to the lung was independent of CCR2, a chemokine receptor required for monocyte mobilization from the bone marrow. Using a mouse model of allergic airway inflammation, we found that adoptive transfer of IMs isolated from CpG-treated mice recapitulat</w:instrText>
      </w:r>
      <w:r w:rsidR="00EC2C06" w:rsidRPr="00AD61A3">
        <w:rPr>
          <w:rFonts w:ascii="Adobe Garamond Pro" w:hAnsi="Adobe Garamond Pro"/>
        </w:rPr>
        <w:instrText xml:space="preserve">ed the protective effects of CpG when administered before allergen sensitization or challenge. IM-mediated protection was dependent on IL-10, given that Il10-/- CpG-induced IMs lacked regulatory effects. Thus, the expansion of regulatory lung IMs upon exposure to CpG might underlie the reduced risk of asthma development associated with a microbe-rich environment.","archive_location":"28329706","container-title":"Immunity","DOI":"10.1016/j.immuni.2017.02.016","ISSN":"1097-4180 (Electronic) 1074-7613 (Linking)","issue":"3","page":"457-473","title":"Exposure to Bacterial CpG DNA Protects from Airway Allergic Inflammation by Expanding Regulatory Lung Interstitial Macrophages","volume":"46","author":[{"family":"Sabatel","given":"C."},{"family":"Radermecker","given":"C."},{"family":"Fievez","given":"L."},{"family":"Paulissen","given":"G."},{"family":"Chakarov","given":"S."},{"family":"Fernandes","given":"C."},{"family":"Olivier","given":"S."},{"family":"Toussaint","given":"M."},{"family":"Pirottin","given":"D."},{"family":"Xiao","given":"X."},{"family":"Quatresooz","given":"P."},{"family":"Sirard","given":"J. C."},{"family":"Cataldo","given":"D."},{"family":"Gillet","given":"L."},{"family":"Bouabe","given":"H."},{"family":"Desmet","given":"C. J."},{"family":"Ginhoux","given":"F."},{"family":"Marichal","given":"T."},{"family":"Bureau","given":"F."}],"issued":{"date-parts":[["2017",3,21]]}}}],"schema":"https://github.com/citation-style-language/schema/raw/master/csl-citation.json"} </w:instrText>
      </w:r>
      <w:r w:rsidR="00EC2C06">
        <w:rPr>
          <w:rFonts w:ascii="Adobe Garamond Pro" w:hAnsi="Adobe Garamond Pro"/>
        </w:rPr>
        <w:fldChar w:fldCharType="separate"/>
      </w:r>
      <w:r w:rsidR="00EC2C06" w:rsidRPr="00AD61A3">
        <w:rPr>
          <w:rFonts w:ascii="Adobe Garamond Pro" w:hAnsi="Adobe Garamond Pro"/>
          <w:noProof/>
        </w:rPr>
        <w:t>(Sabatel et al., 2017)</w:t>
      </w:r>
      <w:r w:rsidR="00EC2C06">
        <w:rPr>
          <w:rFonts w:ascii="Adobe Garamond Pro" w:hAnsi="Adobe Garamond Pro"/>
        </w:rPr>
        <w:fldChar w:fldCharType="end"/>
      </w:r>
      <w:r w:rsidR="00AD61A3" w:rsidRPr="00AD61A3">
        <w:rPr>
          <w:rFonts w:ascii="Adobe Garamond Pro" w:hAnsi="Adobe Garamond Pro"/>
        </w:rPr>
        <w:t xml:space="preserve"> into the Gene Expression </w:t>
      </w:r>
      <w:r w:rsidR="00AD61A3">
        <w:rPr>
          <w:rFonts w:ascii="Adobe Garamond Pro" w:hAnsi="Adobe Garamond Pro"/>
        </w:rPr>
        <w:t xml:space="preserve">Commons platform </w:t>
      </w:r>
      <w:r w:rsidR="00AD61A3">
        <w:rPr>
          <w:rFonts w:ascii="Adobe Garamond Pro" w:hAnsi="Adobe Garamond Pro"/>
        </w:rPr>
        <w:fldChar w:fldCharType="begin"/>
      </w:r>
      <w:r w:rsidR="00AD61A3">
        <w:rPr>
          <w:rFonts w:ascii="Adobe Garamond Pro" w:hAnsi="Adobe Garamond Pro"/>
        </w:rPr>
        <w:instrText xml:space="preserve"> ADDIN ZOTERO_ITEM CSL_CITATION {"citationID":"64bR5QXJ","properties":{"formattedCitation":"(Seita et al., 2012)","plainCitation":"(Seita et al., 2012)","noteIndex":0},"citationItems":[{"id":595,"uris":["http://zotero.org/users/local/ScSpagv3/items/7CYLQ5CU"],"uri":["http://zotero.org/users/local/ScSpagv3/items/7CYLQ5CU"],"itemData":{"id":595,"type":"article-journal","archive_location":"22815738","container-title":"PLoS One","DOI":"10.1371/journal.pone.0040321","ISSN":"1932-6203 (Electronic) 1932-6203 (Linking)","issue":"7","journalAbbreviation":"PloS one","page":"e40321","title":"Gene Expression Commons: an open platform for absolute gene expression profiling","volume":"7","author":[{"family":"Seita","given":"J."},{"family":"Sahoo","given":"D."},{"family":"Rossi","given":"D. J."},{"family":"Bhattacharya","given":"D."},{"family":"Serwold","given":"T."},{"family":"Inlay","given":"M. A."},{"family":"Ehrlich","given":"L. I."},{"family":"Fathman","given":"J. W."},{"family":"Dill","given":"D. L."},{"family":"Weissman","given":"I. L."}],"issued":{"date-parts":[["2012"]]}}}],"schema":"https://github.com/citation-style-language/schema/raw/master/csl-citation.json"} </w:instrText>
      </w:r>
      <w:r w:rsidR="00AD61A3">
        <w:rPr>
          <w:rFonts w:ascii="Adobe Garamond Pro" w:hAnsi="Adobe Garamond Pro"/>
        </w:rPr>
        <w:fldChar w:fldCharType="separate"/>
      </w:r>
      <w:r w:rsidR="00AD61A3">
        <w:rPr>
          <w:rFonts w:ascii="Adobe Garamond Pro" w:hAnsi="Adobe Garamond Pro"/>
          <w:noProof/>
        </w:rPr>
        <w:t>(Seita et al., 2012)</w:t>
      </w:r>
      <w:r w:rsidR="00AD61A3">
        <w:rPr>
          <w:rFonts w:ascii="Adobe Garamond Pro" w:hAnsi="Adobe Garamond Pro"/>
        </w:rPr>
        <w:fldChar w:fldCharType="end"/>
      </w:r>
      <w:r w:rsidR="00AD61A3">
        <w:rPr>
          <w:rFonts w:ascii="Adobe Garamond Pro" w:hAnsi="Adobe Garamond Pro"/>
        </w:rPr>
        <w:t xml:space="preserve"> and aimed to define lung IM by the </w:t>
      </w:r>
      <w:r w:rsidR="00AD61A3" w:rsidRPr="00F629B5">
        <w:rPr>
          <w:rFonts w:ascii="Adobe Garamond Pro" w:hAnsi="Adobe Garamond Pro"/>
        </w:rPr>
        <w:t>combined expression of two genes</w:t>
      </w:r>
      <w:r w:rsidR="00AD61A3">
        <w:rPr>
          <w:rFonts w:ascii="Adobe Garamond Pro" w:hAnsi="Adobe Garamond Pro"/>
        </w:rPr>
        <w:t xml:space="preserve">, as </w:t>
      </w:r>
      <w:r w:rsidR="00AD61A3">
        <w:rPr>
          <w:rFonts w:ascii="Adobe Garamond Pro" w:hAnsi="Adobe Garamond Pro"/>
          <w:bCs/>
        </w:rPr>
        <w:t xml:space="preserve">genes exclusively expressed by one RTM </w:t>
      </w:r>
      <w:r w:rsidR="002B50C9">
        <w:rPr>
          <w:rFonts w:ascii="Adobe Garamond Pro" w:hAnsi="Adobe Garamond Pro"/>
          <w:bCs/>
        </w:rPr>
        <w:t>(sub)</w:t>
      </w:r>
      <w:r w:rsidR="00AD61A3">
        <w:rPr>
          <w:rFonts w:ascii="Adobe Garamond Pro" w:hAnsi="Adobe Garamond Pro"/>
          <w:bCs/>
        </w:rPr>
        <w:t>population among all host cells are extremely rare</w:t>
      </w:r>
      <w:r w:rsidR="00AD61A3">
        <w:rPr>
          <w:rFonts w:ascii="Adobe Garamond Pro" w:hAnsi="Adobe Garamond Pro"/>
        </w:rPr>
        <w:t xml:space="preserve">. </w:t>
      </w:r>
      <w:commentRangeStart w:id="2"/>
      <w:r w:rsidR="00AD61A3">
        <w:rPr>
          <w:rFonts w:ascii="Adobe Garamond Pro" w:hAnsi="Adobe Garamond Pro"/>
        </w:rPr>
        <w:t xml:space="preserve">We </w:t>
      </w:r>
      <w:r w:rsidR="00AD61A3" w:rsidRPr="002B50C9">
        <w:rPr>
          <w:rFonts w:ascii="Adobe Garamond Pro" w:hAnsi="Adobe Garamond Pro"/>
        </w:rPr>
        <w:t xml:space="preserve">found </w:t>
      </w:r>
      <w:r w:rsidR="00712B17" w:rsidRPr="002B50C9">
        <w:rPr>
          <w:rFonts w:ascii="Adobe Garamond Pro" w:hAnsi="Adobe Garamond Pro"/>
        </w:rPr>
        <w:t>elevated</w:t>
      </w:r>
      <w:r w:rsidR="00AD61A3" w:rsidRPr="002B50C9">
        <w:rPr>
          <w:rFonts w:ascii="Adobe Garamond Pro" w:hAnsi="Adobe Garamond Pro"/>
        </w:rPr>
        <w:t xml:space="preserve"> expression of Chemokine (C-X3-C motif) receptor 1 (</w:t>
      </w:r>
      <w:r w:rsidR="00AD61A3" w:rsidRPr="002B50C9">
        <w:rPr>
          <w:rFonts w:ascii="Adobe Garamond Pro" w:hAnsi="Adobe Garamond Pro"/>
          <w:i/>
          <w:iCs/>
        </w:rPr>
        <w:t>Cx3cr1</w:t>
      </w:r>
      <w:r w:rsidR="00AD61A3" w:rsidRPr="002B50C9">
        <w:rPr>
          <w:rFonts w:ascii="Adobe Garamond Pro" w:hAnsi="Adobe Garamond Pro"/>
        </w:rPr>
        <w:t>) in IM, as in many other cells from the MPS</w:t>
      </w:r>
      <w:r w:rsidR="00DD46E5" w:rsidRPr="002B50C9">
        <w:rPr>
          <w:rFonts w:ascii="Adobe Garamond Pro" w:hAnsi="Adobe Garamond Pro"/>
        </w:rPr>
        <w:t xml:space="preserve"> (Figures 1A and 1B</w:t>
      </w:r>
      <w:r w:rsidR="00712B17" w:rsidRPr="002B50C9">
        <w:rPr>
          <w:rFonts w:ascii="Adobe Garamond Pro" w:hAnsi="Adobe Garamond Pro"/>
        </w:rPr>
        <w:t>; Figure S1A</w:t>
      </w:r>
      <w:r w:rsidR="00C37E81" w:rsidRPr="002B50C9">
        <w:rPr>
          <w:rFonts w:ascii="Adobe Garamond Pro" w:hAnsi="Adobe Garamond Pro"/>
        </w:rPr>
        <w:t xml:space="preserve"> and S1B</w:t>
      </w:r>
      <w:r w:rsidR="00DD46E5" w:rsidRPr="002B50C9">
        <w:rPr>
          <w:rFonts w:ascii="Adobe Garamond Pro" w:hAnsi="Adobe Garamond Pro"/>
        </w:rPr>
        <w:t>)</w:t>
      </w:r>
      <w:r w:rsidR="00AD61A3" w:rsidRPr="002B50C9">
        <w:rPr>
          <w:rFonts w:ascii="Adobe Garamond Pro" w:hAnsi="Adobe Garamond Pro"/>
        </w:rPr>
        <w:t xml:space="preserve">, as well as of </w:t>
      </w:r>
      <w:r w:rsidR="00F629B5" w:rsidRPr="002B50C9">
        <w:rPr>
          <w:rFonts w:ascii="Adobe Garamond Pro" w:hAnsi="Adobe Garamond Pro"/>
        </w:rPr>
        <w:t>Transmembrane protein</w:t>
      </w:r>
      <w:r w:rsidR="00AD61A3" w:rsidRPr="002B50C9">
        <w:rPr>
          <w:rFonts w:ascii="Adobe Garamond Pro" w:hAnsi="Adobe Garamond Pro"/>
        </w:rPr>
        <w:t xml:space="preserve"> </w:t>
      </w:r>
      <w:r w:rsidR="00F629B5" w:rsidRPr="002B50C9">
        <w:rPr>
          <w:rFonts w:ascii="Adobe Garamond Pro" w:hAnsi="Adobe Garamond Pro"/>
        </w:rPr>
        <w:t>119 (</w:t>
      </w:r>
      <w:r w:rsidR="00F629B5" w:rsidRPr="002B50C9">
        <w:rPr>
          <w:rFonts w:ascii="Adobe Garamond Pro" w:hAnsi="Adobe Garamond Pro"/>
          <w:i/>
          <w:iCs/>
        </w:rPr>
        <w:t>Tmem119</w:t>
      </w:r>
      <w:r w:rsidR="00F629B5" w:rsidRPr="002B50C9">
        <w:rPr>
          <w:rFonts w:ascii="Adobe Garamond Pro" w:hAnsi="Adobe Garamond Pro"/>
        </w:rPr>
        <w:t xml:space="preserve">), which </w:t>
      </w:r>
      <w:r w:rsidR="00676B1C" w:rsidRPr="002B50C9">
        <w:rPr>
          <w:rFonts w:ascii="Adobe Garamond Pro" w:hAnsi="Adobe Garamond Pro"/>
        </w:rPr>
        <w:t xml:space="preserve">was also found </w:t>
      </w:r>
      <w:r w:rsidR="002B50C9" w:rsidRPr="002B50C9">
        <w:rPr>
          <w:rFonts w:ascii="Adobe Garamond Pro" w:hAnsi="Adobe Garamond Pro"/>
        </w:rPr>
        <w:t xml:space="preserve">to be </w:t>
      </w:r>
      <w:r w:rsidR="00676B1C" w:rsidRPr="002B50C9">
        <w:rPr>
          <w:rFonts w:ascii="Adobe Garamond Pro" w:hAnsi="Adobe Garamond Pro"/>
        </w:rPr>
        <w:t>upregulated in the microglia</w:t>
      </w:r>
      <w:r w:rsidR="00712B17" w:rsidRPr="002B50C9">
        <w:rPr>
          <w:rFonts w:ascii="Adobe Garamond Pro" w:hAnsi="Adobe Garamond Pro"/>
        </w:rPr>
        <w:t xml:space="preserve"> (Figure 1A)</w:t>
      </w:r>
      <w:r w:rsidR="00584709" w:rsidRPr="002B50C9">
        <w:rPr>
          <w:rFonts w:ascii="Adobe Garamond Pro" w:hAnsi="Adobe Garamond Pro"/>
        </w:rPr>
        <w:t>, as expected</w:t>
      </w:r>
      <w:r w:rsidR="00676B1C" w:rsidRPr="002B50C9">
        <w:rPr>
          <w:rFonts w:ascii="Adobe Garamond Pro" w:hAnsi="Adobe Garamond Pro"/>
        </w:rPr>
        <w:t xml:space="preserve"> </w:t>
      </w:r>
      <w:r w:rsidR="00676B1C" w:rsidRPr="002B50C9">
        <w:rPr>
          <w:rFonts w:ascii="Adobe Garamond Pro" w:hAnsi="Adobe Garamond Pro"/>
        </w:rPr>
        <w:fldChar w:fldCharType="begin"/>
      </w:r>
      <w:r w:rsidR="00DD46E5" w:rsidRPr="002B50C9">
        <w:rPr>
          <w:rFonts w:ascii="Adobe Garamond Pro" w:hAnsi="Adobe Garamond Pro"/>
        </w:rPr>
        <w:instrText xml:space="preserve"> ADDIN ZOTERO_ITEM CSL_CITATION {"citationID":"eZa9618h","properties":{"formattedCitation":"(Bennett et al., 2016)","plainCitation":"(Bennett et al., 2016)","noteIndex":0},"citationItems":[{"id":2773,"uris":["http://zotero.org/users/local/ScSpagv3/items/UWAPFFFZ"],"uri":["http://zotero.org/users/local/ScSpagv3/items/UWAPFFFZ"],"itemData":{"id":2773,"type":"article-journal","abstract":"The specific function of microglia, the tissue resident macrophages of the brain and spinal cord, has been difficult to ascertain because of a lack of tools to distinguish microglia from other immune cells, thereby limiting specific immunostaining, purification, and manipulation. Because of their unique developmental origins and predicted functions, the distinction of microglia from other myeloid cells is critically important for understanding brain development and disease; better tools would greatly facilitate studies of microglia function in the developing, adult, and injured CNS. Here, we identify transmembrane protein 119 (Tmem119), a cell-surface protein of unknown function, as a highly expressed microglia-specific marker in both mouse and human. We developed monoclonal antibodies to its intracellular and extracellular domains that enable the immunostaining of microglia in histological sections in healthy and diseased brains, as well as isolation of pure nonactivated microglia by FACS. Using our antibodies, we provide, to our knowledge, the first RNAseq profiles of highly pure mouse microglia during development and after an immune challenge. We used these to demonstrate that mouse microglia mature by the second postnatal week and to predict novel microglial functions. Together, we anticipate these resources will be valuable for the future study and understanding of microglia in health and disease.","container-title":"Proceedings of the National Academy of Sciences of the United States of America","DOI":"10.1073/pnas.1525528113","ISSN":"1091-6490","issue":"12","journalAbbreviation":"Proc Natl Acad Sci U S A","language":"eng","note":"PMID: 26884166\nPMCID: PMC4812770","page":"E1738-1746","source":"PubMed","title":"New tools for studying microglia in the mouse and human CNS","volume":"113","author":[{"family":"Bennett","given":"Mariko L."},{"family":"Bennett","given":"F. Chris"},{"family":"Liddelow","given":"Shane A."},{"family":"Ajami","given":"Bahareh"},{"family":"Zamanian","given":"Jennifer L."},{"family":"Fernhoff","given":"Nathaniel B."},{"family":"Mulinyawe","given":"Sara B."},{"family":"Bohlen","given":"Christopher J."},{"family":"Adil","given":"Aykezar"},{"family":"Tucker","given":"Andrew"},{"family":"Weissman","given":"Irving L."},{"family":"Chang","given":"Edward F."},{"family":"Li","given":"Gordon"},{"family":"Grant","given":"Gerald A."},{"family":"Hayden Gephart","given":"Melanie G."},{"family":"Barres","given":"Ben A."}],"issued":{"date-parts":[["2016",3,22]]}}}],"schema":"https://github.com/citation-style-language/schema/raw/master/csl-citation.json"} </w:instrText>
      </w:r>
      <w:r w:rsidR="00676B1C" w:rsidRPr="002B50C9">
        <w:rPr>
          <w:rFonts w:ascii="Adobe Garamond Pro" w:hAnsi="Adobe Garamond Pro"/>
        </w:rPr>
        <w:fldChar w:fldCharType="separate"/>
      </w:r>
      <w:r w:rsidR="00DD46E5" w:rsidRPr="002B50C9">
        <w:rPr>
          <w:rFonts w:ascii="Adobe Garamond Pro" w:hAnsi="Adobe Garamond Pro"/>
          <w:noProof/>
        </w:rPr>
        <w:t>(Bennett et al., 2016)</w:t>
      </w:r>
      <w:r w:rsidR="00676B1C" w:rsidRPr="002B50C9">
        <w:rPr>
          <w:rFonts w:ascii="Adobe Garamond Pro" w:hAnsi="Adobe Garamond Pro"/>
        </w:rPr>
        <w:fldChar w:fldCharType="end"/>
      </w:r>
      <w:r w:rsidR="00712B17" w:rsidRPr="002B50C9">
        <w:rPr>
          <w:rFonts w:ascii="Adobe Garamond Pro" w:hAnsi="Adobe Garamond Pro"/>
        </w:rPr>
        <w:t>.</w:t>
      </w:r>
      <w:commentRangeEnd w:id="2"/>
      <w:r w:rsidR="005C6A11">
        <w:rPr>
          <w:rStyle w:val="CommentReference"/>
        </w:rPr>
        <w:commentReference w:id="2"/>
      </w:r>
      <w:r w:rsidR="00712B17" w:rsidRPr="002B50C9">
        <w:rPr>
          <w:rFonts w:ascii="Adobe Garamond Pro" w:hAnsi="Adobe Garamond Pro"/>
        </w:rPr>
        <w:t xml:space="preserve"> </w:t>
      </w:r>
      <w:r w:rsidR="00C37E81" w:rsidRPr="002B50C9">
        <w:rPr>
          <w:rFonts w:ascii="Adobe Garamond Pro" w:hAnsi="Adobe Garamond Pro"/>
        </w:rPr>
        <w:t>Next, w</w:t>
      </w:r>
      <w:r w:rsidR="00712B17" w:rsidRPr="002B50C9">
        <w:rPr>
          <w:rFonts w:ascii="Adobe Garamond Pro" w:hAnsi="Adobe Garamond Pro"/>
        </w:rPr>
        <w:t>e generated</w:t>
      </w:r>
      <w:r w:rsidR="00C9770B" w:rsidRPr="002B50C9">
        <w:rPr>
          <w:rFonts w:ascii="Adobe Garamond Pro" w:hAnsi="Adobe Garamond Pro"/>
        </w:rPr>
        <w:t xml:space="preserve"> </w:t>
      </w:r>
      <w:r w:rsidR="00712B17" w:rsidRPr="002B50C9">
        <w:rPr>
          <w:rFonts w:ascii="Adobe Garamond Pro" w:hAnsi="Adobe Garamond Pro"/>
        </w:rPr>
        <w:t xml:space="preserve">C57BL/6 </w:t>
      </w:r>
      <w:commentRangeStart w:id="3"/>
      <w:r w:rsidR="00C9770B" w:rsidRPr="002B50C9">
        <w:rPr>
          <w:rFonts w:ascii="Adobe Garamond Pro" w:hAnsi="Adobe Garamond Pro"/>
        </w:rPr>
        <w:t>mutant</w:t>
      </w:r>
      <w:commentRangeEnd w:id="3"/>
      <w:r w:rsidR="005C6A11">
        <w:rPr>
          <w:rStyle w:val="CommentReference"/>
        </w:rPr>
        <w:commentReference w:id="3"/>
      </w:r>
      <w:r w:rsidR="00C9770B" w:rsidRPr="002B50C9">
        <w:rPr>
          <w:rFonts w:ascii="Adobe Garamond Pro" w:hAnsi="Adobe Garamond Pro"/>
        </w:rPr>
        <w:t xml:space="preserve"> </w:t>
      </w:r>
      <w:r w:rsidR="00712B17" w:rsidRPr="002B50C9">
        <w:rPr>
          <w:rFonts w:ascii="Adobe Garamond Pro" w:hAnsi="Adobe Garamond Pro"/>
        </w:rPr>
        <w:t xml:space="preserve">mice expressing </w:t>
      </w:r>
      <w:proofErr w:type="spellStart"/>
      <w:r w:rsidR="00750A8C" w:rsidRPr="002B50C9">
        <w:rPr>
          <w:rFonts w:ascii="Adobe Garamond Pro" w:hAnsi="Adobe Garamond Pro"/>
        </w:rPr>
        <w:t>Cre</w:t>
      </w:r>
      <w:proofErr w:type="spellEnd"/>
      <w:r w:rsidR="00750A8C" w:rsidRPr="002B50C9">
        <w:rPr>
          <w:rFonts w:ascii="Adobe Garamond Pro" w:hAnsi="Adobe Garamond Pro"/>
        </w:rPr>
        <w:t xml:space="preserve"> recombinase</w:t>
      </w:r>
      <w:r w:rsidR="00750A8C" w:rsidRPr="00750A8C">
        <w:rPr>
          <w:rFonts w:ascii="Adobe Garamond Pro" w:hAnsi="Adobe Garamond Pro"/>
        </w:rPr>
        <w:t xml:space="preserve"> </w:t>
      </w:r>
      <w:r w:rsidR="00B36C83">
        <w:rPr>
          <w:rFonts w:ascii="Adobe Garamond Pro" w:hAnsi="Adobe Garamond Pro"/>
        </w:rPr>
        <w:t xml:space="preserve">under the control of endogenous </w:t>
      </w:r>
      <w:r w:rsidR="00B36C83" w:rsidRPr="00B36C83">
        <w:rPr>
          <w:rFonts w:ascii="Adobe Garamond Pro" w:hAnsi="Adobe Garamond Pro"/>
          <w:i/>
          <w:iCs/>
        </w:rPr>
        <w:t>Tmem119</w:t>
      </w:r>
      <w:r w:rsidR="00B36C83">
        <w:rPr>
          <w:rFonts w:ascii="Adobe Garamond Pro" w:hAnsi="Adobe Garamond Pro"/>
          <w:i/>
          <w:iCs/>
        </w:rPr>
        <w:t xml:space="preserve"> </w:t>
      </w:r>
      <w:r w:rsidR="00B36C83">
        <w:rPr>
          <w:rFonts w:ascii="Adobe Garamond Pro" w:hAnsi="Adobe Garamond Pro"/>
        </w:rPr>
        <w:t>by inse</w:t>
      </w:r>
      <w:r w:rsidR="00C9770B">
        <w:rPr>
          <w:rFonts w:ascii="Adobe Garamond Pro" w:hAnsi="Adobe Garamond Pro"/>
        </w:rPr>
        <w:t>rting</w:t>
      </w:r>
      <w:r w:rsidR="00B36C83">
        <w:rPr>
          <w:rFonts w:ascii="Adobe Garamond Pro" w:hAnsi="Adobe Garamond Pro"/>
        </w:rPr>
        <w:t xml:space="preserve"> a </w:t>
      </w:r>
      <w:proofErr w:type="spellStart"/>
      <w:r w:rsidR="00B36C83">
        <w:rPr>
          <w:rFonts w:ascii="Adobe Garamond Pro" w:hAnsi="Adobe Garamond Pro"/>
        </w:rPr>
        <w:t>Cre-polyA</w:t>
      </w:r>
      <w:proofErr w:type="spellEnd"/>
      <w:r w:rsidR="00B36C83">
        <w:rPr>
          <w:rFonts w:ascii="Adobe Garamond Pro" w:hAnsi="Adobe Garamond Pro"/>
        </w:rPr>
        <w:t xml:space="preserve"> cassette upstream of the start codon of exon 2 by CRISPR/Cas9-mediated engineering</w:t>
      </w:r>
      <w:r w:rsidR="001568F8">
        <w:rPr>
          <w:rFonts w:ascii="Adobe Garamond Pro" w:hAnsi="Adobe Garamond Pro"/>
        </w:rPr>
        <w:t xml:space="preserve">, </w:t>
      </w:r>
      <w:r w:rsidR="002B50C9">
        <w:rPr>
          <w:rFonts w:ascii="Adobe Garamond Pro" w:hAnsi="Adobe Garamond Pro"/>
        </w:rPr>
        <w:t>namely</w:t>
      </w:r>
      <w:r w:rsidR="001568F8">
        <w:rPr>
          <w:rFonts w:ascii="Adobe Garamond Pro" w:hAnsi="Adobe Garamond Pro"/>
        </w:rPr>
        <w:t xml:space="preserve"> </w:t>
      </w:r>
      <w:r w:rsidR="001568F8" w:rsidRPr="001568F8">
        <w:rPr>
          <w:rFonts w:ascii="Adobe Garamond Pro" w:hAnsi="Adobe Garamond Pro"/>
          <w:i/>
          <w:iCs/>
        </w:rPr>
        <w:t>Tmem119</w:t>
      </w:r>
      <w:r w:rsidR="001568F8" w:rsidRPr="001568F8">
        <w:rPr>
          <w:rFonts w:ascii="Adobe Garamond Pro" w:hAnsi="Adobe Garamond Pro"/>
          <w:i/>
          <w:iCs/>
          <w:vertAlign w:val="superscript"/>
        </w:rPr>
        <w:t>Cre</w:t>
      </w:r>
      <w:r w:rsidR="00B36C83">
        <w:rPr>
          <w:rFonts w:ascii="Adobe Garamond Pro" w:hAnsi="Adobe Garamond Pro"/>
        </w:rPr>
        <w:t xml:space="preserve"> </w:t>
      </w:r>
      <w:r w:rsidR="002B50C9">
        <w:rPr>
          <w:rFonts w:ascii="Adobe Garamond Pro" w:hAnsi="Adobe Garamond Pro"/>
        </w:rPr>
        <w:t xml:space="preserve">mice (Figure 1C), </w:t>
      </w:r>
      <w:r w:rsidR="00C37E81">
        <w:rPr>
          <w:rFonts w:ascii="Adobe Garamond Pro" w:hAnsi="Adobe Garamond Pro"/>
        </w:rPr>
        <w:t>and w</w:t>
      </w:r>
      <w:r w:rsidR="009466A5">
        <w:rPr>
          <w:rFonts w:ascii="Adobe Garamond Pro" w:hAnsi="Adobe Garamond Pro"/>
        </w:rPr>
        <w:t xml:space="preserve">e confirmed elevated expression of </w:t>
      </w:r>
      <w:proofErr w:type="spellStart"/>
      <w:r w:rsidR="009466A5">
        <w:rPr>
          <w:rFonts w:ascii="Adobe Garamond Pro" w:hAnsi="Adobe Garamond Pro"/>
        </w:rPr>
        <w:t>Cre</w:t>
      </w:r>
      <w:proofErr w:type="spellEnd"/>
      <w:r w:rsidR="009466A5">
        <w:rPr>
          <w:rFonts w:ascii="Adobe Garamond Pro" w:hAnsi="Adobe Garamond Pro"/>
        </w:rPr>
        <w:t xml:space="preserve"> recombinase protein in both CD206</w:t>
      </w:r>
      <w:r w:rsidR="009466A5" w:rsidRPr="009466A5">
        <w:rPr>
          <w:rFonts w:ascii="Adobe Garamond Pro" w:hAnsi="Adobe Garamond Pro"/>
          <w:vertAlign w:val="superscript"/>
        </w:rPr>
        <w:t>+</w:t>
      </w:r>
      <w:r w:rsidR="009466A5">
        <w:rPr>
          <w:rFonts w:ascii="Adobe Garamond Pro" w:hAnsi="Adobe Garamond Pro"/>
        </w:rPr>
        <w:t xml:space="preserve"> and</w:t>
      </w:r>
      <w:r w:rsidR="00F02AC3">
        <w:rPr>
          <w:rFonts w:ascii="Adobe Garamond Pro" w:hAnsi="Adobe Garamond Pro"/>
        </w:rPr>
        <w:t xml:space="preserve"> </w:t>
      </w:r>
      <w:r w:rsidR="009466A5">
        <w:rPr>
          <w:rFonts w:ascii="Adobe Garamond Pro" w:hAnsi="Adobe Garamond Pro"/>
        </w:rPr>
        <w:t>CD206</w:t>
      </w:r>
      <w:commentRangeStart w:id="4"/>
      <w:ins w:id="5" w:author="Domien Vanneste" w:date="2022-01-24T10:57:00Z">
        <w:r w:rsidR="005C6A11" w:rsidRPr="005C6A11">
          <w:rPr>
            <w:rFonts w:ascii="Adobe Garamond Pro" w:hAnsi="Adobe Garamond Pro"/>
            <w:vertAlign w:val="superscript"/>
            <w:rPrChange w:id="6" w:author="Domien Vanneste" w:date="2022-01-24T10:57:00Z">
              <w:rPr>
                <w:rFonts w:ascii="Adobe Garamond Pro" w:hAnsi="Adobe Garamond Pro"/>
              </w:rPr>
            </w:rPrChange>
          </w:rPr>
          <w:t>−</w:t>
        </w:r>
      </w:ins>
      <w:commentRangeEnd w:id="4"/>
      <w:ins w:id="7" w:author="Domien Vanneste" w:date="2022-01-24T10:58:00Z">
        <w:r w:rsidR="005C6A11">
          <w:rPr>
            <w:rStyle w:val="CommentReference"/>
          </w:rPr>
          <w:commentReference w:id="4"/>
        </w:r>
      </w:ins>
      <w:del w:id="8" w:author="Domien Vanneste" w:date="2022-01-24T10:57:00Z">
        <w:r w:rsidR="009466A5" w:rsidRPr="009466A5" w:rsidDel="005C6A11">
          <w:rPr>
            <w:rFonts w:ascii="Adobe Garamond Pro" w:hAnsi="Adobe Garamond Pro"/>
            <w:vertAlign w:val="superscript"/>
          </w:rPr>
          <w:delText>-</w:delText>
        </w:r>
      </w:del>
      <w:r w:rsidR="009466A5">
        <w:rPr>
          <w:rFonts w:ascii="Adobe Garamond Pro" w:hAnsi="Adobe Garamond Pro"/>
        </w:rPr>
        <w:t xml:space="preserve"> IM subsets, but not in any </w:t>
      </w:r>
      <w:r w:rsidR="00F02AC3">
        <w:rPr>
          <w:rFonts w:ascii="Adobe Garamond Pro" w:hAnsi="Adobe Garamond Pro"/>
        </w:rPr>
        <w:t xml:space="preserve">of the </w:t>
      </w:r>
      <w:r w:rsidR="009466A5">
        <w:rPr>
          <w:rFonts w:ascii="Adobe Garamond Pro" w:hAnsi="Adobe Garamond Pro"/>
        </w:rPr>
        <w:t xml:space="preserve">other </w:t>
      </w:r>
      <w:r w:rsidR="009466A5" w:rsidRPr="001568F8">
        <w:rPr>
          <w:rFonts w:ascii="Adobe Garamond Pro" w:hAnsi="Adobe Garamond Pro"/>
        </w:rPr>
        <w:t>lung myeloid cell populations</w:t>
      </w:r>
      <w:r w:rsidR="00F02AC3">
        <w:rPr>
          <w:rFonts w:ascii="Adobe Garamond Pro" w:hAnsi="Adobe Garamond Pro"/>
        </w:rPr>
        <w:t xml:space="preserve"> analyzed</w:t>
      </w:r>
      <w:r w:rsidR="009466A5" w:rsidRPr="001568F8">
        <w:rPr>
          <w:rFonts w:ascii="Adobe Garamond Pro" w:hAnsi="Adobe Garamond Pro"/>
        </w:rPr>
        <w:t xml:space="preserve"> </w:t>
      </w:r>
      <w:r w:rsidR="009466A5" w:rsidRPr="002B50C9">
        <w:rPr>
          <w:rFonts w:ascii="Adobe Garamond Pro" w:hAnsi="Adobe Garamond Pro"/>
        </w:rPr>
        <w:t>(Figure</w:t>
      </w:r>
      <w:r w:rsidR="00525F4D" w:rsidRPr="002B50C9">
        <w:rPr>
          <w:rFonts w:ascii="Adobe Garamond Pro" w:hAnsi="Adobe Garamond Pro"/>
        </w:rPr>
        <w:t xml:space="preserve"> 1D</w:t>
      </w:r>
      <w:r w:rsidR="009466A5" w:rsidRPr="002B50C9">
        <w:rPr>
          <w:rFonts w:ascii="Adobe Garamond Pro" w:hAnsi="Adobe Garamond Pro"/>
        </w:rPr>
        <w:t>).</w:t>
      </w:r>
      <w:r w:rsidR="009466A5" w:rsidRPr="001568F8">
        <w:rPr>
          <w:rFonts w:ascii="Adobe Garamond Pro" w:hAnsi="Adobe Garamond Pro"/>
        </w:rPr>
        <w:t xml:space="preserve"> </w:t>
      </w:r>
      <w:r w:rsidR="001568F8" w:rsidRPr="001568F8">
        <w:rPr>
          <w:rFonts w:ascii="Adobe Garamond Pro" w:hAnsi="Adobe Garamond Pro"/>
        </w:rPr>
        <w:t xml:space="preserve">Next, we crossed </w:t>
      </w:r>
      <w:r w:rsidR="001568F8" w:rsidRPr="001568F8">
        <w:rPr>
          <w:rFonts w:ascii="Adobe Garamond Pro" w:hAnsi="Adobe Garamond Pro"/>
          <w:i/>
          <w:iCs/>
        </w:rPr>
        <w:t>Tmem119</w:t>
      </w:r>
      <w:r w:rsidR="001568F8" w:rsidRPr="001568F8">
        <w:rPr>
          <w:rFonts w:ascii="Adobe Garamond Pro" w:hAnsi="Adobe Garamond Pro"/>
          <w:i/>
          <w:iCs/>
          <w:vertAlign w:val="superscript"/>
        </w:rPr>
        <w:t xml:space="preserve">Cre </w:t>
      </w:r>
      <w:r w:rsidR="001568F8" w:rsidRPr="001568F8">
        <w:rPr>
          <w:rFonts w:ascii="Adobe Garamond Pro" w:hAnsi="Adobe Garamond Pro"/>
        </w:rPr>
        <w:t xml:space="preserve">with </w:t>
      </w:r>
      <w:r w:rsidR="001568F8" w:rsidRPr="001568F8">
        <w:rPr>
          <w:rFonts w:ascii="Adobe Garamond Pro" w:hAnsi="Adobe Garamond Pro"/>
          <w:i/>
          <w:iCs/>
        </w:rPr>
        <w:t>Cx3cr1</w:t>
      </w:r>
      <w:r w:rsidR="001568F8" w:rsidRPr="001568F8">
        <w:rPr>
          <w:rFonts w:ascii="Adobe Garamond Pro" w:hAnsi="Adobe Garamond Pro"/>
          <w:i/>
          <w:iCs/>
          <w:vertAlign w:val="superscript"/>
        </w:rPr>
        <w:t>LSL-DTR</w:t>
      </w:r>
      <w:r w:rsidR="001568F8" w:rsidRPr="001568F8">
        <w:rPr>
          <w:rFonts w:ascii="Adobe Garamond Pro" w:hAnsi="Adobe Garamond Pro"/>
          <w:vertAlign w:val="superscript"/>
        </w:rPr>
        <w:t xml:space="preserve"> </w:t>
      </w:r>
      <w:r w:rsidR="001568F8" w:rsidRPr="001568F8">
        <w:rPr>
          <w:rFonts w:ascii="Adobe Garamond Pro" w:hAnsi="Adobe Garamond Pro"/>
        </w:rPr>
        <w:t>mice</w:t>
      </w:r>
      <w:r w:rsidR="001568F8">
        <w:rPr>
          <w:rFonts w:ascii="Adobe Garamond Pro" w:hAnsi="Adobe Garamond Pro"/>
        </w:rPr>
        <w:t xml:space="preserve"> </w:t>
      </w:r>
      <w:r w:rsidR="005A165E">
        <w:rPr>
          <w:rFonts w:ascii="Adobe Garamond Pro" w:hAnsi="Adobe Garamond Pro"/>
        </w:rPr>
        <w:t xml:space="preserve">to </w:t>
      </w:r>
      <w:r w:rsidR="005A165E" w:rsidRPr="005A165E">
        <w:rPr>
          <w:rFonts w:ascii="Adobe Garamond Pro" w:hAnsi="Adobe Garamond Pro"/>
        </w:rPr>
        <w:t xml:space="preserve">create </w:t>
      </w:r>
      <w:r w:rsidR="005A165E" w:rsidRPr="005A165E">
        <w:rPr>
          <w:rFonts w:ascii="Adobe Garamond Pro" w:hAnsi="Adobe Garamond Pro"/>
          <w:i/>
          <w:iCs/>
        </w:rPr>
        <w:t>Tmem119</w:t>
      </w:r>
      <w:proofErr w:type="gramStart"/>
      <w:r w:rsidR="005A165E" w:rsidRPr="005A165E">
        <w:rPr>
          <w:rFonts w:ascii="Adobe Garamond Pro" w:hAnsi="Adobe Garamond Pro"/>
          <w:i/>
          <w:iCs/>
          <w:vertAlign w:val="superscript"/>
        </w:rPr>
        <w:t>Cre</w:t>
      </w:r>
      <w:r w:rsidR="005A165E" w:rsidRPr="005A165E">
        <w:rPr>
          <w:rFonts w:ascii="Adobe Garamond Pro" w:hAnsi="Adobe Garamond Pro"/>
          <w:i/>
          <w:iCs/>
        </w:rPr>
        <w:t>;Cx</w:t>
      </w:r>
      <w:proofErr w:type="gramEnd"/>
      <w:r w:rsidR="005A165E" w:rsidRPr="005A165E">
        <w:rPr>
          <w:rFonts w:ascii="Adobe Garamond Pro" w:hAnsi="Adobe Garamond Pro"/>
          <w:i/>
          <w:iCs/>
        </w:rPr>
        <w:t>3cr1</w:t>
      </w:r>
      <w:r w:rsidR="005A165E" w:rsidRPr="005A165E">
        <w:rPr>
          <w:rFonts w:ascii="Adobe Garamond Pro" w:hAnsi="Adobe Garamond Pro"/>
          <w:i/>
          <w:iCs/>
          <w:vertAlign w:val="superscript"/>
        </w:rPr>
        <w:t>LSL-DTR</w:t>
      </w:r>
      <w:r w:rsidR="005A165E" w:rsidRPr="005A165E">
        <w:rPr>
          <w:rFonts w:ascii="Adobe Garamond Pro" w:hAnsi="Adobe Garamond Pro"/>
          <w:vertAlign w:val="superscript"/>
        </w:rPr>
        <w:t xml:space="preserve"> </w:t>
      </w:r>
      <w:r w:rsidR="005A165E" w:rsidRPr="005A165E">
        <w:rPr>
          <w:rFonts w:ascii="Adobe Garamond Pro" w:hAnsi="Adobe Garamond Pro"/>
        </w:rPr>
        <w:t>mic</w:t>
      </w:r>
      <w:r w:rsidR="005A165E">
        <w:rPr>
          <w:rFonts w:ascii="Adobe Garamond Pro" w:hAnsi="Adobe Garamond Pro"/>
        </w:rPr>
        <w:t xml:space="preserve">e, referred as </w:t>
      </w:r>
      <w:r w:rsidR="003942E8">
        <w:rPr>
          <w:rFonts w:ascii="Adobe Garamond Pro" w:hAnsi="Adobe Garamond Pro"/>
        </w:rPr>
        <w:t>‘</w:t>
      </w:r>
      <w:r w:rsidR="005A165E">
        <w:rPr>
          <w:rFonts w:ascii="Adobe Garamond Pro" w:hAnsi="Adobe Garamond Pro"/>
        </w:rPr>
        <w:t>IM-DTR</w:t>
      </w:r>
      <w:r w:rsidR="003942E8">
        <w:rPr>
          <w:rFonts w:ascii="Adobe Garamond Pro" w:hAnsi="Adobe Garamond Pro"/>
        </w:rPr>
        <w:t>’</w:t>
      </w:r>
      <w:r w:rsidR="005A165E">
        <w:rPr>
          <w:rFonts w:ascii="Adobe Garamond Pro" w:hAnsi="Adobe Garamond Pro"/>
        </w:rPr>
        <w:t xml:space="preserve"> mice hereafter</w:t>
      </w:r>
      <w:r w:rsidR="00F02AC3">
        <w:rPr>
          <w:rFonts w:ascii="Adobe Garamond Pro" w:hAnsi="Adobe Garamond Pro"/>
        </w:rPr>
        <w:t xml:space="preserve">, in which cells expressing both </w:t>
      </w:r>
      <w:r w:rsidR="00F02AC3" w:rsidRPr="00F02AC3">
        <w:rPr>
          <w:rFonts w:ascii="Adobe Garamond Pro" w:hAnsi="Adobe Garamond Pro"/>
          <w:i/>
          <w:iCs/>
        </w:rPr>
        <w:t>Cx3cr1</w:t>
      </w:r>
      <w:r w:rsidR="00F02AC3">
        <w:rPr>
          <w:rFonts w:ascii="Adobe Garamond Pro" w:hAnsi="Adobe Garamond Pro"/>
        </w:rPr>
        <w:t xml:space="preserve"> and </w:t>
      </w:r>
      <w:r w:rsidR="00F02AC3" w:rsidRPr="00F02AC3">
        <w:rPr>
          <w:rFonts w:ascii="Adobe Garamond Pro" w:hAnsi="Adobe Garamond Pro"/>
          <w:i/>
          <w:iCs/>
        </w:rPr>
        <w:t>Tmem119</w:t>
      </w:r>
      <w:r w:rsidR="00F02AC3">
        <w:rPr>
          <w:rFonts w:ascii="Adobe Garamond Pro" w:hAnsi="Adobe Garamond Pro"/>
        </w:rPr>
        <w:t xml:space="preserve"> should express the </w:t>
      </w:r>
      <w:r w:rsidR="00F02AC3" w:rsidRPr="00AD61A3">
        <w:rPr>
          <w:rFonts w:ascii="Adobe Garamond Pro" w:hAnsi="Adobe Garamond Pro"/>
        </w:rPr>
        <w:t>diphtheria toxin receptor (DTR)</w:t>
      </w:r>
      <w:r w:rsidR="00F02AC3">
        <w:rPr>
          <w:rFonts w:ascii="Adobe Garamond Pro" w:hAnsi="Adobe Garamond Pro"/>
        </w:rPr>
        <w:t xml:space="preserve"> and be sensitive to DT</w:t>
      </w:r>
      <w:r w:rsidR="00C37E81">
        <w:rPr>
          <w:rFonts w:ascii="Adobe Garamond Pro" w:hAnsi="Adobe Garamond Pro"/>
        </w:rPr>
        <w:t>-induced death</w:t>
      </w:r>
      <w:r w:rsidR="002B50C9">
        <w:rPr>
          <w:rFonts w:ascii="Adobe Garamond Pro" w:hAnsi="Adobe Garamond Pro"/>
        </w:rPr>
        <w:t xml:space="preserve"> (Figure 1E)</w:t>
      </w:r>
      <w:r w:rsidR="00F02AC3">
        <w:rPr>
          <w:rFonts w:ascii="Adobe Garamond Pro" w:hAnsi="Adobe Garamond Pro"/>
        </w:rPr>
        <w:t xml:space="preserve">. </w:t>
      </w:r>
    </w:p>
    <w:p w14:paraId="561C98EC" w14:textId="19EE7D17" w:rsidR="00DB1DDF" w:rsidRPr="00C37E81" w:rsidRDefault="00F02AC3" w:rsidP="00C37E81">
      <w:pPr>
        <w:spacing w:line="480" w:lineRule="auto"/>
        <w:ind w:firstLine="720"/>
        <w:jc w:val="both"/>
        <w:rPr>
          <w:rFonts w:ascii="Adobe Garamond Pro" w:hAnsi="Adobe Garamond Pro"/>
        </w:rPr>
      </w:pPr>
      <w:r>
        <w:rPr>
          <w:rFonts w:ascii="Adobe Garamond Pro" w:hAnsi="Adobe Garamond Pro"/>
        </w:rPr>
        <w:lastRenderedPageBreak/>
        <w:t xml:space="preserve">We </w:t>
      </w:r>
      <w:r w:rsidR="0066539A">
        <w:rPr>
          <w:rFonts w:ascii="Adobe Garamond Pro" w:hAnsi="Adobe Garamond Pro"/>
        </w:rPr>
        <w:t xml:space="preserve">treated IM-DTR </w:t>
      </w:r>
      <w:r w:rsidR="002B50C9">
        <w:rPr>
          <w:rFonts w:ascii="Adobe Garamond Pro" w:hAnsi="Adobe Garamond Pro"/>
        </w:rPr>
        <w:t xml:space="preserve">mice </w:t>
      </w:r>
      <w:r w:rsidR="0066539A">
        <w:rPr>
          <w:rFonts w:ascii="Adobe Garamond Pro" w:hAnsi="Adobe Garamond Pro"/>
        </w:rPr>
        <w:t>with</w:t>
      </w:r>
      <w:r>
        <w:rPr>
          <w:rFonts w:ascii="Adobe Garamond Pro" w:hAnsi="Adobe Garamond Pro"/>
        </w:rPr>
        <w:t xml:space="preserve"> DT intraperitoneally </w:t>
      </w:r>
      <w:r w:rsidR="0066539A">
        <w:rPr>
          <w:rFonts w:ascii="Adobe Garamond Pro" w:hAnsi="Adobe Garamond Pro"/>
        </w:rPr>
        <w:t>(</w:t>
      </w:r>
      <w:proofErr w:type="spellStart"/>
      <w:r w:rsidR="0066539A">
        <w:rPr>
          <w:rFonts w:ascii="Adobe Garamond Pro" w:hAnsi="Adobe Garamond Pro"/>
        </w:rPr>
        <w:t>i.p.</w:t>
      </w:r>
      <w:proofErr w:type="spellEnd"/>
      <w:r w:rsidR="0066539A">
        <w:rPr>
          <w:rFonts w:ascii="Adobe Garamond Pro" w:hAnsi="Adobe Garamond Pro"/>
        </w:rPr>
        <w:t xml:space="preserve">) </w:t>
      </w:r>
      <w:r>
        <w:rPr>
          <w:rFonts w:ascii="Adobe Garamond Pro" w:hAnsi="Adobe Garamond Pro"/>
        </w:rPr>
        <w:t xml:space="preserve">and assessed the efficiency and specificity of IM depletion </w:t>
      </w:r>
      <w:r w:rsidR="00FE0CF6">
        <w:rPr>
          <w:rFonts w:ascii="Adobe Garamond Pro" w:hAnsi="Adobe Garamond Pro"/>
        </w:rPr>
        <w:t xml:space="preserve">within the lung MPS </w:t>
      </w:r>
      <w:r w:rsidR="00976F6D">
        <w:rPr>
          <w:rFonts w:ascii="Adobe Garamond Pro" w:hAnsi="Adobe Garamond Pro"/>
        </w:rPr>
        <w:t xml:space="preserve">24 hours later </w:t>
      </w:r>
      <w:r>
        <w:rPr>
          <w:rFonts w:ascii="Adobe Garamond Pro" w:hAnsi="Adobe Garamond Pro"/>
        </w:rPr>
        <w:t xml:space="preserve">by flow </w:t>
      </w:r>
      <w:r w:rsidRPr="002B50C9">
        <w:rPr>
          <w:rFonts w:ascii="Adobe Garamond Pro" w:hAnsi="Adobe Garamond Pro"/>
        </w:rPr>
        <w:t>cytometry</w:t>
      </w:r>
      <w:r w:rsidR="00C37E81" w:rsidRPr="002B50C9">
        <w:rPr>
          <w:rFonts w:ascii="Adobe Garamond Pro" w:hAnsi="Adobe Garamond Pro"/>
        </w:rPr>
        <w:t xml:space="preserve"> (Figure 2A).</w:t>
      </w:r>
      <w:r w:rsidR="00C37E81">
        <w:rPr>
          <w:rFonts w:ascii="Adobe Garamond Pro" w:hAnsi="Adobe Garamond Pro"/>
        </w:rPr>
        <w:t xml:space="preserve"> </w:t>
      </w:r>
      <w:r w:rsidR="00FE0CF6">
        <w:rPr>
          <w:rFonts w:ascii="Adobe Garamond Pro" w:hAnsi="Adobe Garamond Pro"/>
        </w:rPr>
        <w:t xml:space="preserve">As compared to untreated IM-DTR, DT-treated IM-DTR mice were efficiently depleted in both IM subsets </w:t>
      </w:r>
      <w:r w:rsidR="00976F6D">
        <w:rPr>
          <w:rFonts w:ascii="Adobe Garamond Pro" w:hAnsi="Adobe Garamond Pro"/>
        </w:rPr>
        <w:t>with the dose of 50 ng</w:t>
      </w:r>
      <w:r w:rsidR="00FE0CF6">
        <w:rPr>
          <w:rFonts w:ascii="Adobe Garamond Pro" w:hAnsi="Adobe Garamond Pro"/>
        </w:rPr>
        <w:t>, while alveolar macrophages (AM) and Ly6C</w:t>
      </w:r>
      <w:r w:rsidR="00FE0CF6" w:rsidRPr="00FE0CF6">
        <w:rPr>
          <w:rFonts w:ascii="Adobe Garamond Pro" w:hAnsi="Adobe Garamond Pro"/>
          <w:vertAlign w:val="superscript"/>
        </w:rPr>
        <w:t>+</w:t>
      </w:r>
      <w:r w:rsidR="00FE0CF6">
        <w:rPr>
          <w:rFonts w:ascii="Adobe Garamond Pro" w:hAnsi="Adobe Garamond Pro"/>
        </w:rPr>
        <w:t xml:space="preserve"> </w:t>
      </w:r>
      <w:proofErr w:type="spellStart"/>
      <w:r w:rsidR="00FE0CF6">
        <w:rPr>
          <w:rFonts w:ascii="Adobe Garamond Pro" w:hAnsi="Adobe Garamond Pro"/>
        </w:rPr>
        <w:t>cMo</w:t>
      </w:r>
      <w:proofErr w:type="spellEnd"/>
      <w:r w:rsidR="00FE0CF6">
        <w:rPr>
          <w:rFonts w:ascii="Adobe Garamond Pro" w:hAnsi="Adobe Garamond Pro"/>
        </w:rPr>
        <w:t xml:space="preserve"> were </w:t>
      </w:r>
      <w:r w:rsidR="00C37E81">
        <w:rPr>
          <w:rFonts w:ascii="Adobe Garamond Pro" w:hAnsi="Adobe Garamond Pro"/>
        </w:rPr>
        <w:t xml:space="preserve">not affected by </w:t>
      </w:r>
      <w:r w:rsidR="00C37E81" w:rsidRPr="002B50C9">
        <w:rPr>
          <w:rFonts w:ascii="Adobe Garamond Pro" w:hAnsi="Adobe Garamond Pro"/>
        </w:rPr>
        <w:t>DT</w:t>
      </w:r>
      <w:r w:rsidR="00FE0CF6" w:rsidRPr="002B50C9">
        <w:rPr>
          <w:rFonts w:ascii="Adobe Garamond Pro" w:hAnsi="Adobe Garamond Pro"/>
        </w:rPr>
        <w:t xml:space="preserve"> (Figures 2</w:t>
      </w:r>
      <w:r w:rsidR="002B50C9" w:rsidRPr="002B50C9">
        <w:rPr>
          <w:rFonts w:ascii="Adobe Garamond Pro" w:hAnsi="Adobe Garamond Pro"/>
        </w:rPr>
        <w:t>B</w:t>
      </w:r>
      <w:r w:rsidR="00FE0CF6" w:rsidRPr="002B50C9">
        <w:rPr>
          <w:rFonts w:ascii="Adobe Garamond Pro" w:hAnsi="Adobe Garamond Pro"/>
        </w:rPr>
        <w:t>-</w:t>
      </w:r>
      <w:r w:rsidR="002B50C9" w:rsidRPr="002B50C9">
        <w:rPr>
          <w:rFonts w:ascii="Adobe Garamond Pro" w:hAnsi="Adobe Garamond Pro"/>
        </w:rPr>
        <w:t>F</w:t>
      </w:r>
      <w:r w:rsidR="00FE0CF6" w:rsidRPr="002B50C9">
        <w:rPr>
          <w:rFonts w:ascii="Adobe Garamond Pro" w:hAnsi="Adobe Garamond Pro"/>
        </w:rPr>
        <w:t xml:space="preserve">). </w:t>
      </w:r>
      <w:r w:rsidR="00C635BA" w:rsidRPr="002B50C9">
        <w:rPr>
          <w:rFonts w:ascii="Adobe Garamond Pro" w:hAnsi="Adobe Garamond Pro"/>
        </w:rPr>
        <w:t>Of note, lung DC subsets were not sensitive to DT treatment (Figure 2</w:t>
      </w:r>
      <w:r w:rsidR="002B50C9" w:rsidRPr="002B50C9">
        <w:rPr>
          <w:rFonts w:ascii="Adobe Garamond Pro" w:hAnsi="Adobe Garamond Pro"/>
        </w:rPr>
        <w:t>G</w:t>
      </w:r>
      <w:r w:rsidR="00DB1DDF" w:rsidRPr="002B50C9">
        <w:rPr>
          <w:rFonts w:ascii="Adobe Garamond Pro" w:hAnsi="Adobe Garamond Pro"/>
        </w:rPr>
        <w:t>; Figure S1</w:t>
      </w:r>
      <w:r w:rsidR="0015537E" w:rsidRPr="002B50C9">
        <w:rPr>
          <w:rFonts w:ascii="Adobe Garamond Pro" w:hAnsi="Adobe Garamond Pro"/>
        </w:rPr>
        <w:t>B</w:t>
      </w:r>
      <w:r w:rsidR="00C635BA" w:rsidRPr="002B50C9">
        <w:rPr>
          <w:rFonts w:ascii="Adobe Garamond Pro" w:hAnsi="Adobe Garamond Pro"/>
        </w:rPr>
        <w:t xml:space="preserve">) and no </w:t>
      </w:r>
      <w:r w:rsidR="002B50C9">
        <w:rPr>
          <w:rFonts w:ascii="Adobe Garamond Pro" w:hAnsi="Adobe Garamond Pro"/>
        </w:rPr>
        <w:t xml:space="preserve">significant </w:t>
      </w:r>
      <w:r w:rsidR="00C635BA" w:rsidRPr="002B50C9">
        <w:rPr>
          <w:rFonts w:ascii="Adobe Garamond Pro" w:hAnsi="Adobe Garamond Pro"/>
        </w:rPr>
        <w:t xml:space="preserve">recruitment of granulocytes was </w:t>
      </w:r>
      <w:r w:rsidR="00C37E81" w:rsidRPr="002B50C9">
        <w:rPr>
          <w:rFonts w:ascii="Adobe Garamond Pro" w:hAnsi="Adobe Garamond Pro"/>
        </w:rPr>
        <w:t>triggered by DT</w:t>
      </w:r>
      <w:r w:rsidR="00C635BA" w:rsidRPr="002B50C9">
        <w:rPr>
          <w:rFonts w:ascii="Adobe Garamond Pro" w:hAnsi="Adobe Garamond Pro"/>
        </w:rPr>
        <w:t xml:space="preserve"> (Figure 2</w:t>
      </w:r>
      <w:r w:rsidR="002B50C9" w:rsidRPr="002B50C9">
        <w:rPr>
          <w:rFonts w:ascii="Adobe Garamond Pro" w:hAnsi="Adobe Garamond Pro"/>
        </w:rPr>
        <w:t>H</w:t>
      </w:r>
      <w:r w:rsidR="00520253" w:rsidRPr="002B50C9">
        <w:rPr>
          <w:rFonts w:ascii="Adobe Garamond Pro" w:hAnsi="Adobe Garamond Pro"/>
        </w:rPr>
        <w:t>;</w:t>
      </w:r>
      <w:r w:rsidR="00DB1DDF" w:rsidRPr="002B50C9">
        <w:rPr>
          <w:rFonts w:ascii="Adobe Garamond Pro" w:hAnsi="Adobe Garamond Pro"/>
        </w:rPr>
        <w:t xml:space="preserve"> Figure S1</w:t>
      </w:r>
      <w:r w:rsidR="00C37E81" w:rsidRPr="002B50C9">
        <w:rPr>
          <w:rFonts w:ascii="Adobe Garamond Pro" w:hAnsi="Adobe Garamond Pro"/>
        </w:rPr>
        <w:t>C</w:t>
      </w:r>
      <w:r w:rsidR="00C635BA" w:rsidRPr="002B50C9">
        <w:rPr>
          <w:rFonts w:ascii="Adobe Garamond Pro" w:hAnsi="Adobe Garamond Pro"/>
        </w:rPr>
        <w:t xml:space="preserve">), supporting that IM </w:t>
      </w:r>
      <w:r w:rsidR="00C37E81" w:rsidRPr="002B50C9">
        <w:rPr>
          <w:rFonts w:ascii="Adobe Garamond Pro" w:hAnsi="Adobe Garamond Pro"/>
        </w:rPr>
        <w:t xml:space="preserve">undergoing DT-mediated death </w:t>
      </w:r>
      <w:r w:rsidR="003312CD" w:rsidRPr="002B50C9">
        <w:rPr>
          <w:rFonts w:ascii="Adobe Garamond Pro" w:hAnsi="Adobe Garamond Pro"/>
        </w:rPr>
        <w:t>were</w:t>
      </w:r>
      <w:r w:rsidR="00C635BA" w:rsidRPr="002B50C9">
        <w:rPr>
          <w:rFonts w:ascii="Adobe Garamond Pro" w:hAnsi="Adobe Garamond Pro"/>
        </w:rPr>
        <w:t xml:space="preserve"> rapidly cleared and </w:t>
      </w:r>
      <w:r w:rsidR="003312CD" w:rsidRPr="002B50C9">
        <w:rPr>
          <w:rFonts w:ascii="Adobe Garamond Pro" w:hAnsi="Adobe Garamond Pro"/>
        </w:rPr>
        <w:t>did</w:t>
      </w:r>
      <w:r w:rsidR="00C635BA" w:rsidRPr="002B50C9">
        <w:rPr>
          <w:rFonts w:ascii="Adobe Garamond Pro" w:hAnsi="Adobe Garamond Pro"/>
        </w:rPr>
        <w:t xml:space="preserve"> not</w:t>
      </w:r>
      <w:r w:rsidR="00C635BA">
        <w:rPr>
          <w:rFonts w:ascii="Adobe Garamond Pro" w:hAnsi="Adobe Garamond Pro"/>
        </w:rPr>
        <w:t xml:space="preserve"> trigger overt inflammation.</w:t>
      </w:r>
      <w:r w:rsidR="00DB1DDF">
        <w:rPr>
          <w:rFonts w:ascii="Adobe Garamond Pro" w:hAnsi="Adobe Garamond Pro"/>
        </w:rPr>
        <w:t xml:space="preserve"> Finally, we evaluated the numbers of blood </w:t>
      </w:r>
      <w:proofErr w:type="spellStart"/>
      <w:r w:rsidR="00C37E81">
        <w:rPr>
          <w:rFonts w:ascii="Adobe Garamond Pro" w:hAnsi="Adobe Garamond Pro"/>
        </w:rPr>
        <w:t>cMo</w:t>
      </w:r>
      <w:proofErr w:type="spellEnd"/>
      <w:r w:rsidR="000C5C2B">
        <w:rPr>
          <w:rFonts w:ascii="Adobe Garamond Pro" w:hAnsi="Adobe Garamond Pro"/>
        </w:rPr>
        <w:t>,</w:t>
      </w:r>
      <w:r w:rsidR="00C37E81">
        <w:rPr>
          <w:rFonts w:ascii="Adobe Garamond Pro" w:hAnsi="Adobe Garamond Pro"/>
        </w:rPr>
        <w:t xml:space="preserve"> Ly6C</w:t>
      </w:r>
      <w:ins w:id="9" w:author="Domien Vanneste" w:date="2022-01-24T10:58:00Z">
        <w:r w:rsidR="005C6A11" w:rsidRPr="005C6A11">
          <w:rPr>
            <w:rFonts w:ascii="Adobe Garamond Pro" w:hAnsi="Adobe Garamond Pro"/>
            <w:vertAlign w:val="superscript"/>
            <w:rPrChange w:id="10" w:author="Domien Vanneste" w:date="2022-01-24T10:58:00Z">
              <w:rPr>
                <w:rFonts w:ascii="Adobe Garamond Pro" w:hAnsi="Adobe Garamond Pro"/>
              </w:rPr>
            </w:rPrChange>
          </w:rPr>
          <w:t>−</w:t>
        </w:r>
      </w:ins>
      <w:del w:id="11" w:author="Domien Vanneste" w:date="2022-01-24T10:58:00Z">
        <w:r w:rsidR="00C37E81" w:rsidDel="005C6A11">
          <w:rPr>
            <w:rFonts w:ascii="Adobe Garamond Pro" w:hAnsi="Adobe Garamond Pro"/>
          </w:rPr>
          <w:delText>-</w:delText>
        </w:r>
      </w:del>
      <w:r w:rsidR="00C37E81">
        <w:rPr>
          <w:rFonts w:ascii="Adobe Garamond Pro" w:hAnsi="Adobe Garamond Pro"/>
        </w:rPr>
        <w:t xml:space="preserve"> patrolling monocytes (</w:t>
      </w:r>
      <w:proofErr w:type="spellStart"/>
      <w:r w:rsidR="00C37E81">
        <w:rPr>
          <w:rFonts w:ascii="Adobe Garamond Pro" w:hAnsi="Adobe Garamond Pro"/>
        </w:rPr>
        <w:t>pMo</w:t>
      </w:r>
      <w:proofErr w:type="spellEnd"/>
      <w:r w:rsidR="00C37E81">
        <w:rPr>
          <w:rFonts w:ascii="Adobe Garamond Pro" w:hAnsi="Adobe Garamond Pro"/>
        </w:rPr>
        <w:t>)</w:t>
      </w:r>
      <w:r w:rsidR="00DB1DDF">
        <w:rPr>
          <w:rFonts w:ascii="Adobe Garamond Pro" w:hAnsi="Adobe Garamond Pro"/>
        </w:rPr>
        <w:t xml:space="preserve"> and other RTM populations 24 hours </w:t>
      </w:r>
      <w:r w:rsidR="00C37E81">
        <w:rPr>
          <w:rFonts w:ascii="Adobe Garamond Pro" w:hAnsi="Adobe Garamond Pro"/>
        </w:rPr>
        <w:t>post-</w:t>
      </w:r>
      <w:r w:rsidR="00DB1DDF">
        <w:rPr>
          <w:rFonts w:ascii="Adobe Garamond Pro" w:hAnsi="Adobe Garamond Pro"/>
        </w:rPr>
        <w:t>DT</w:t>
      </w:r>
      <w:r w:rsidR="0057263F">
        <w:rPr>
          <w:rFonts w:ascii="Adobe Garamond Pro" w:hAnsi="Adobe Garamond Pro"/>
        </w:rPr>
        <w:t xml:space="preserve">. We found </w:t>
      </w:r>
      <w:r w:rsidR="000C5C2B">
        <w:rPr>
          <w:rFonts w:ascii="Adobe Garamond Pro" w:hAnsi="Adobe Garamond Pro"/>
        </w:rPr>
        <w:t>reductions</w:t>
      </w:r>
      <w:r w:rsidR="00DB1DDF">
        <w:rPr>
          <w:rFonts w:ascii="Adobe Garamond Pro" w:hAnsi="Adobe Garamond Pro"/>
        </w:rPr>
        <w:t xml:space="preserve"> in numbers of intestinal </w:t>
      </w:r>
      <w:r w:rsidR="00DB1DDF" w:rsidRPr="000C5C2B">
        <w:rPr>
          <w:rFonts w:ascii="Adobe Garamond Pro" w:hAnsi="Adobe Garamond Pro"/>
        </w:rPr>
        <w:t>lamina propria macrophages, although it did not reach statistical significance</w:t>
      </w:r>
      <w:r w:rsidR="0057263F" w:rsidRPr="000C5C2B">
        <w:rPr>
          <w:rFonts w:ascii="Adobe Garamond Pro" w:hAnsi="Adobe Garamond Pro"/>
        </w:rPr>
        <w:t xml:space="preserve">, and no impact of DT </w:t>
      </w:r>
      <w:r w:rsidR="000C5C2B">
        <w:rPr>
          <w:rFonts w:ascii="Adobe Garamond Pro" w:hAnsi="Adobe Garamond Pro"/>
        </w:rPr>
        <w:t xml:space="preserve">was observed </w:t>
      </w:r>
      <w:r w:rsidR="0057263F" w:rsidRPr="000C5C2B">
        <w:rPr>
          <w:rFonts w:ascii="Adobe Garamond Pro" w:hAnsi="Adobe Garamond Pro"/>
        </w:rPr>
        <w:t xml:space="preserve">on microglia </w:t>
      </w:r>
      <w:r w:rsidR="00DB1DDF" w:rsidRPr="000C5C2B">
        <w:rPr>
          <w:rFonts w:ascii="Adobe Garamond Pro" w:hAnsi="Adobe Garamond Pro"/>
        </w:rPr>
        <w:t>(Figures S1</w:t>
      </w:r>
      <w:r w:rsidR="00C37E81" w:rsidRPr="000C5C2B">
        <w:rPr>
          <w:rFonts w:ascii="Adobe Garamond Pro" w:hAnsi="Adobe Garamond Pro"/>
        </w:rPr>
        <w:t>D</w:t>
      </w:r>
      <w:r w:rsidR="0057263F" w:rsidRPr="000C5C2B">
        <w:rPr>
          <w:rFonts w:ascii="Adobe Garamond Pro" w:hAnsi="Adobe Garamond Pro"/>
        </w:rPr>
        <w:t>-</w:t>
      </w:r>
      <w:r w:rsidR="00C37E81" w:rsidRPr="000C5C2B">
        <w:rPr>
          <w:rFonts w:ascii="Adobe Garamond Pro" w:hAnsi="Adobe Garamond Pro"/>
        </w:rPr>
        <w:t>K</w:t>
      </w:r>
      <w:r w:rsidR="00DB1DDF" w:rsidRPr="000C5C2B">
        <w:rPr>
          <w:rFonts w:ascii="Adobe Garamond Pro" w:hAnsi="Adobe Garamond Pro"/>
        </w:rPr>
        <w:t>).</w:t>
      </w:r>
      <w:r w:rsidR="0057263F">
        <w:rPr>
          <w:rFonts w:ascii="Adobe Garamond Pro" w:hAnsi="Adobe Garamond Pro"/>
        </w:rPr>
        <w:t xml:space="preserve"> Hence, both IM subsets are efficiently and specifically depleted by DT in IM-DTR mice. </w:t>
      </w:r>
    </w:p>
    <w:p w14:paraId="3ABE6370" w14:textId="4234941A" w:rsidR="00C635BA" w:rsidRDefault="00C635BA" w:rsidP="00F629B5">
      <w:pPr>
        <w:autoSpaceDE w:val="0"/>
        <w:autoSpaceDN w:val="0"/>
        <w:adjustRightInd w:val="0"/>
        <w:spacing w:line="480" w:lineRule="auto"/>
        <w:rPr>
          <w:rFonts w:ascii="Adobe Garamond Pro" w:hAnsi="Adobe Garamond Pro"/>
        </w:rPr>
      </w:pPr>
    </w:p>
    <w:p w14:paraId="762286A7" w14:textId="5B3532FA" w:rsidR="003312CD" w:rsidRPr="003312CD" w:rsidRDefault="003312CD" w:rsidP="00033EE5">
      <w:pPr>
        <w:autoSpaceDE w:val="0"/>
        <w:autoSpaceDN w:val="0"/>
        <w:adjustRightInd w:val="0"/>
        <w:spacing w:line="480" w:lineRule="auto"/>
        <w:jc w:val="both"/>
        <w:rPr>
          <w:rFonts w:ascii="Adobe Garamond Pro" w:hAnsi="Adobe Garamond Pro"/>
          <w:b/>
          <w:bCs/>
        </w:rPr>
      </w:pPr>
      <w:r>
        <w:rPr>
          <w:rFonts w:ascii="Adobe Garamond Pro" w:hAnsi="Adobe Garamond Pro"/>
          <w:b/>
          <w:bCs/>
        </w:rPr>
        <w:t>Classical monocytes give rise to fully differentiated IM subsets in IM-DTR mice</w:t>
      </w:r>
    </w:p>
    <w:p w14:paraId="4334899B" w14:textId="764C6635" w:rsidR="003152A0" w:rsidRPr="00C600A4" w:rsidRDefault="003312CD" w:rsidP="00033EE5">
      <w:pPr>
        <w:autoSpaceDE w:val="0"/>
        <w:autoSpaceDN w:val="0"/>
        <w:adjustRightInd w:val="0"/>
        <w:spacing w:line="480" w:lineRule="auto"/>
        <w:jc w:val="both"/>
        <w:rPr>
          <w:rFonts w:ascii="Adobe Garamond Pro" w:hAnsi="Adobe Garamond Pro"/>
        </w:rPr>
      </w:pPr>
      <w:r>
        <w:rPr>
          <w:rFonts w:ascii="Adobe Garamond Pro" w:hAnsi="Adobe Garamond Pro"/>
        </w:rPr>
        <w:t xml:space="preserve">Next, </w:t>
      </w:r>
      <w:r w:rsidR="00DE0C96">
        <w:rPr>
          <w:rFonts w:ascii="Adobe Garamond Pro" w:hAnsi="Adobe Garamond Pro"/>
        </w:rPr>
        <w:t>to assess</w:t>
      </w:r>
      <w:r>
        <w:rPr>
          <w:rFonts w:ascii="Adobe Garamond Pro" w:hAnsi="Adobe Garamond Pro"/>
        </w:rPr>
        <w:t xml:space="preserve"> whether</w:t>
      </w:r>
      <w:r w:rsidR="00033EE5">
        <w:rPr>
          <w:rFonts w:ascii="Adobe Garamond Pro" w:hAnsi="Adobe Garamond Pro"/>
        </w:rPr>
        <w:t xml:space="preserve"> the</w:t>
      </w:r>
      <w:r>
        <w:rPr>
          <w:rFonts w:ascii="Adobe Garamond Pro" w:hAnsi="Adobe Garamond Pro"/>
        </w:rPr>
        <w:t xml:space="preserve"> empty IM niche </w:t>
      </w:r>
      <w:r w:rsidR="00DE0C96">
        <w:rPr>
          <w:rFonts w:ascii="Adobe Garamond Pro" w:hAnsi="Adobe Garamond Pro"/>
        </w:rPr>
        <w:t>is</w:t>
      </w:r>
      <w:r>
        <w:rPr>
          <w:rFonts w:ascii="Adobe Garamond Pro" w:hAnsi="Adobe Garamond Pro"/>
        </w:rPr>
        <w:t xml:space="preserve"> repopulated by </w:t>
      </w:r>
      <w:r w:rsidR="00DE0C96">
        <w:rPr>
          <w:rFonts w:ascii="Adobe Garamond Pro" w:hAnsi="Adobe Garamond Pro"/>
        </w:rPr>
        <w:t xml:space="preserve">newly differentiated </w:t>
      </w:r>
      <w:r>
        <w:rPr>
          <w:rFonts w:ascii="Adobe Garamond Pro" w:hAnsi="Adobe Garamond Pro"/>
        </w:rPr>
        <w:t>IM</w:t>
      </w:r>
      <w:r w:rsidR="00DE0C96">
        <w:rPr>
          <w:rFonts w:ascii="Adobe Garamond Pro" w:hAnsi="Adobe Garamond Pro"/>
        </w:rPr>
        <w:t>, we</w:t>
      </w:r>
      <w:r w:rsidR="006874B2">
        <w:rPr>
          <w:rFonts w:ascii="Adobe Garamond Pro" w:hAnsi="Adobe Garamond Pro"/>
        </w:rPr>
        <w:t xml:space="preserve"> </w:t>
      </w:r>
      <w:r w:rsidR="00033EE5">
        <w:rPr>
          <w:rFonts w:ascii="Adobe Garamond Pro" w:hAnsi="Adobe Garamond Pro"/>
        </w:rPr>
        <w:t xml:space="preserve">performed time-course studies of lung monocyte and RTM numbers after DT treatment in IM-DTR and </w:t>
      </w:r>
      <w:r w:rsidR="00033EE5" w:rsidRPr="000C5C2B">
        <w:rPr>
          <w:rFonts w:ascii="Adobe Garamond Pro" w:hAnsi="Adobe Garamond Pro"/>
        </w:rPr>
        <w:t xml:space="preserve">littermate controls. As shown in Figures </w:t>
      </w:r>
      <w:r w:rsidR="00E310A5" w:rsidRPr="000C5C2B">
        <w:rPr>
          <w:rFonts w:ascii="Adobe Garamond Pro" w:hAnsi="Adobe Garamond Pro"/>
        </w:rPr>
        <w:t>3</w:t>
      </w:r>
      <w:r w:rsidR="00033EE5" w:rsidRPr="000C5C2B">
        <w:rPr>
          <w:rFonts w:ascii="Adobe Garamond Pro" w:hAnsi="Adobe Garamond Pro"/>
        </w:rPr>
        <w:t xml:space="preserve">A and </w:t>
      </w:r>
      <w:r w:rsidR="00E310A5" w:rsidRPr="000C5C2B">
        <w:rPr>
          <w:rFonts w:ascii="Adobe Garamond Pro" w:hAnsi="Adobe Garamond Pro"/>
        </w:rPr>
        <w:t>3</w:t>
      </w:r>
      <w:r w:rsidR="00033EE5" w:rsidRPr="000C5C2B">
        <w:rPr>
          <w:rFonts w:ascii="Adobe Garamond Pro" w:hAnsi="Adobe Garamond Pro"/>
        </w:rPr>
        <w:t xml:space="preserve">B, IM depletion occurred as early as 12 hours post-DT. Two to </w:t>
      </w:r>
      <w:r w:rsidR="000C5C2B" w:rsidRPr="000C5C2B">
        <w:rPr>
          <w:rFonts w:ascii="Adobe Garamond Pro" w:hAnsi="Adobe Garamond Pro"/>
        </w:rPr>
        <w:t>three</w:t>
      </w:r>
      <w:r w:rsidR="00033EE5" w:rsidRPr="000C5C2B">
        <w:rPr>
          <w:rFonts w:ascii="Adobe Garamond Pro" w:hAnsi="Adobe Garamond Pro"/>
        </w:rPr>
        <w:t xml:space="preserve"> days after DT, IM numbers were still low in IM-DTR mice as compared to controls, and this was associated with a significant increase in numbers of</w:t>
      </w:r>
      <w:r w:rsidR="00DE0C96" w:rsidRPr="000C5C2B">
        <w:rPr>
          <w:rFonts w:ascii="Adobe Garamond Pro" w:hAnsi="Adobe Garamond Pro"/>
        </w:rPr>
        <w:t xml:space="preserve"> infiltrating</w:t>
      </w:r>
      <w:r w:rsidR="00033EE5" w:rsidRPr="000C5C2B">
        <w:rPr>
          <w:rFonts w:ascii="Adobe Garamond Pro" w:hAnsi="Adobe Garamond Pro"/>
        </w:rPr>
        <w:t xml:space="preserve"> </w:t>
      </w:r>
      <w:proofErr w:type="spellStart"/>
      <w:r w:rsidR="00033EE5" w:rsidRPr="000C5C2B">
        <w:rPr>
          <w:rFonts w:ascii="Adobe Garamond Pro" w:hAnsi="Adobe Garamond Pro"/>
        </w:rPr>
        <w:t>cMo</w:t>
      </w:r>
      <w:proofErr w:type="spellEnd"/>
      <w:r w:rsidR="006874B2" w:rsidRPr="000C5C2B">
        <w:rPr>
          <w:rFonts w:ascii="Adobe Garamond Pro" w:hAnsi="Adobe Garamond Pro"/>
        </w:rPr>
        <w:t xml:space="preserve"> (Figure </w:t>
      </w:r>
      <w:r w:rsidR="00E310A5" w:rsidRPr="000C5C2B">
        <w:rPr>
          <w:rFonts w:ascii="Adobe Garamond Pro" w:hAnsi="Adobe Garamond Pro"/>
        </w:rPr>
        <w:t>3</w:t>
      </w:r>
      <w:r w:rsidR="006874B2" w:rsidRPr="000C5C2B">
        <w:rPr>
          <w:rFonts w:ascii="Adobe Garamond Pro" w:hAnsi="Adobe Garamond Pro"/>
        </w:rPr>
        <w:t>B). From</w:t>
      </w:r>
      <w:r w:rsidR="006874B2">
        <w:rPr>
          <w:rFonts w:ascii="Adobe Garamond Pro" w:hAnsi="Adobe Garamond Pro"/>
        </w:rPr>
        <w:t xml:space="preserve"> day 3 onwards, IM numbers gradually increased to reach levels </w:t>
      </w:r>
      <w:r w:rsidR="00E310A5">
        <w:rPr>
          <w:rFonts w:ascii="Adobe Garamond Pro" w:hAnsi="Adobe Garamond Pro"/>
        </w:rPr>
        <w:t xml:space="preserve">similar </w:t>
      </w:r>
      <w:r w:rsidR="006874B2">
        <w:rPr>
          <w:rFonts w:ascii="Adobe Garamond Pro" w:hAnsi="Adobe Garamond Pro"/>
        </w:rPr>
        <w:t xml:space="preserve">as the ones in littermate controls </w:t>
      </w:r>
      <w:r w:rsidR="006F2698">
        <w:rPr>
          <w:rFonts w:ascii="Adobe Garamond Pro" w:hAnsi="Adobe Garamond Pro"/>
        </w:rPr>
        <w:t>7 days</w:t>
      </w:r>
      <w:r w:rsidR="006874B2">
        <w:rPr>
          <w:rFonts w:ascii="Adobe Garamond Pro" w:hAnsi="Adobe Garamond Pro"/>
        </w:rPr>
        <w:t xml:space="preserve"> post-</w:t>
      </w:r>
      <w:r w:rsidR="006874B2" w:rsidRPr="000C5C2B">
        <w:rPr>
          <w:rFonts w:ascii="Adobe Garamond Pro" w:hAnsi="Adobe Garamond Pro"/>
        </w:rPr>
        <w:t xml:space="preserve">DT (Figure </w:t>
      </w:r>
      <w:r w:rsidR="00E310A5" w:rsidRPr="000C5C2B">
        <w:rPr>
          <w:rFonts w:ascii="Adobe Garamond Pro" w:hAnsi="Adobe Garamond Pro"/>
        </w:rPr>
        <w:t>3</w:t>
      </w:r>
      <w:r w:rsidR="006874B2" w:rsidRPr="000C5C2B">
        <w:rPr>
          <w:rFonts w:ascii="Adobe Garamond Pro" w:hAnsi="Adobe Garamond Pro"/>
        </w:rPr>
        <w:t xml:space="preserve">B). </w:t>
      </w:r>
      <w:r w:rsidR="004A12FE" w:rsidRPr="000C5C2B">
        <w:rPr>
          <w:rFonts w:ascii="Adobe Garamond Pro" w:hAnsi="Adobe Garamond Pro"/>
        </w:rPr>
        <w:t>The</w:t>
      </w:r>
      <w:r w:rsidR="004A12FE">
        <w:rPr>
          <w:rFonts w:ascii="Adobe Garamond Pro" w:hAnsi="Adobe Garamond Pro"/>
        </w:rPr>
        <w:t xml:space="preserve"> influx of </w:t>
      </w:r>
      <w:proofErr w:type="spellStart"/>
      <w:r w:rsidR="004A12FE">
        <w:rPr>
          <w:rFonts w:ascii="Adobe Garamond Pro" w:hAnsi="Adobe Garamond Pro"/>
        </w:rPr>
        <w:t>cMo</w:t>
      </w:r>
      <w:proofErr w:type="spellEnd"/>
      <w:r w:rsidR="004A12FE">
        <w:rPr>
          <w:rFonts w:ascii="Adobe Garamond Pro" w:hAnsi="Adobe Garamond Pro"/>
        </w:rPr>
        <w:t xml:space="preserve"> into the lungs of IM-DTR mice was </w:t>
      </w:r>
      <w:r w:rsidR="000C5C2B">
        <w:rPr>
          <w:rFonts w:ascii="Adobe Garamond Pro" w:hAnsi="Adobe Garamond Pro"/>
        </w:rPr>
        <w:t xml:space="preserve">preceded by </w:t>
      </w:r>
      <w:r w:rsidR="004A12FE">
        <w:rPr>
          <w:rFonts w:ascii="Adobe Garamond Pro" w:hAnsi="Adobe Garamond Pro"/>
        </w:rPr>
        <w:t>a</w:t>
      </w:r>
      <w:r w:rsidR="006F2698">
        <w:rPr>
          <w:rFonts w:ascii="Adobe Garamond Pro" w:hAnsi="Adobe Garamond Pro"/>
        </w:rPr>
        <w:t xml:space="preserve"> significant</w:t>
      </w:r>
      <w:r w:rsidR="004A12FE">
        <w:rPr>
          <w:rFonts w:ascii="Adobe Garamond Pro" w:hAnsi="Adobe Garamond Pro"/>
        </w:rPr>
        <w:t xml:space="preserve"> increase in </w:t>
      </w:r>
      <w:r w:rsidR="006F2698">
        <w:rPr>
          <w:rFonts w:ascii="Adobe Garamond Pro" w:hAnsi="Adobe Garamond Pro"/>
        </w:rPr>
        <w:t xml:space="preserve">lung and serum </w:t>
      </w:r>
      <w:r w:rsidR="004A12FE">
        <w:rPr>
          <w:rFonts w:ascii="Adobe Garamond Pro" w:hAnsi="Adobe Garamond Pro"/>
        </w:rPr>
        <w:t xml:space="preserve">levels of monocyte chemoattractant protein 1 (MCP-1/ </w:t>
      </w:r>
      <w:r w:rsidR="004A12FE" w:rsidRPr="000C5C2B">
        <w:rPr>
          <w:rFonts w:ascii="Adobe Garamond Pro" w:hAnsi="Adobe Garamond Pro"/>
        </w:rPr>
        <w:t xml:space="preserve">CCL2) </w:t>
      </w:r>
      <w:r w:rsidR="00993E9D" w:rsidRPr="000C5C2B">
        <w:rPr>
          <w:rFonts w:ascii="Adobe Garamond Pro" w:hAnsi="Adobe Garamond Pro"/>
        </w:rPr>
        <w:t>(</w:t>
      </w:r>
      <w:r w:rsidR="00993E9D" w:rsidRPr="00C600A4">
        <w:rPr>
          <w:rFonts w:ascii="Adobe Garamond Pro" w:hAnsi="Adobe Garamond Pro"/>
        </w:rPr>
        <w:t xml:space="preserve">Figure </w:t>
      </w:r>
      <w:r w:rsidR="00E310A5" w:rsidRPr="00C600A4">
        <w:rPr>
          <w:rFonts w:ascii="Adobe Garamond Pro" w:hAnsi="Adobe Garamond Pro"/>
        </w:rPr>
        <w:t>3</w:t>
      </w:r>
      <w:r w:rsidR="00993E9D" w:rsidRPr="00C600A4">
        <w:rPr>
          <w:rFonts w:ascii="Adobe Garamond Pro" w:hAnsi="Adobe Garamond Pro"/>
        </w:rPr>
        <w:t>C)</w:t>
      </w:r>
      <w:r w:rsidR="0068529A" w:rsidRPr="00C600A4">
        <w:rPr>
          <w:rFonts w:ascii="Adobe Garamond Pro" w:hAnsi="Adobe Garamond Pro"/>
        </w:rPr>
        <w:t xml:space="preserve">, </w:t>
      </w:r>
      <w:r w:rsidR="000C5C2B" w:rsidRPr="00C600A4">
        <w:rPr>
          <w:rFonts w:ascii="Adobe Garamond Pro" w:hAnsi="Adobe Garamond Pro"/>
        </w:rPr>
        <w:t xml:space="preserve">supporting that </w:t>
      </w:r>
      <w:proofErr w:type="spellStart"/>
      <w:r w:rsidR="000C5C2B" w:rsidRPr="00C600A4">
        <w:rPr>
          <w:rFonts w:ascii="Adobe Garamond Pro" w:hAnsi="Adobe Garamond Pro"/>
        </w:rPr>
        <w:t>cMo</w:t>
      </w:r>
      <w:proofErr w:type="spellEnd"/>
      <w:r w:rsidR="000C5C2B" w:rsidRPr="00C600A4">
        <w:rPr>
          <w:rFonts w:ascii="Adobe Garamond Pro" w:hAnsi="Adobe Garamond Pro"/>
        </w:rPr>
        <w:t xml:space="preserve"> are attracted to the lung and </w:t>
      </w:r>
      <w:r w:rsidR="0068529A" w:rsidRPr="00C600A4">
        <w:rPr>
          <w:rFonts w:ascii="Adobe Garamond Pro" w:hAnsi="Adobe Garamond Pro"/>
        </w:rPr>
        <w:t xml:space="preserve">contribute to IM niche refilling in </w:t>
      </w:r>
      <w:r w:rsidR="000C5C2B" w:rsidRPr="00C600A4">
        <w:rPr>
          <w:rFonts w:ascii="Adobe Garamond Pro" w:hAnsi="Adobe Garamond Pro"/>
        </w:rPr>
        <w:t>our</w:t>
      </w:r>
      <w:r w:rsidR="0068529A" w:rsidRPr="00C600A4">
        <w:rPr>
          <w:rFonts w:ascii="Adobe Garamond Pro" w:hAnsi="Adobe Garamond Pro"/>
        </w:rPr>
        <w:t xml:space="preserve"> model. </w:t>
      </w:r>
    </w:p>
    <w:p w14:paraId="50B6CDED" w14:textId="0CC79B3A" w:rsidR="009113AA" w:rsidRDefault="009113AA" w:rsidP="00E310A5">
      <w:pPr>
        <w:autoSpaceDE w:val="0"/>
        <w:autoSpaceDN w:val="0"/>
        <w:adjustRightInd w:val="0"/>
        <w:spacing w:line="480" w:lineRule="auto"/>
        <w:ind w:firstLine="720"/>
        <w:jc w:val="both"/>
        <w:rPr>
          <w:rFonts w:ascii="Adobe Garamond Pro" w:hAnsi="Adobe Garamond Pro"/>
        </w:rPr>
      </w:pPr>
      <w:r w:rsidRPr="00C600A4">
        <w:rPr>
          <w:rFonts w:ascii="Adobe Garamond Pro" w:hAnsi="Adobe Garamond Pro"/>
        </w:rPr>
        <w:t xml:space="preserve">To </w:t>
      </w:r>
      <w:r w:rsidR="004C4AC7" w:rsidRPr="00C600A4">
        <w:rPr>
          <w:rFonts w:ascii="Adobe Garamond Pro" w:hAnsi="Adobe Garamond Pro"/>
        </w:rPr>
        <w:t>verify</w:t>
      </w:r>
      <w:r w:rsidR="00470E28" w:rsidRPr="00C600A4">
        <w:rPr>
          <w:rFonts w:ascii="Adobe Garamond Pro" w:hAnsi="Adobe Garamond Pro"/>
        </w:rPr>
        <w:t xml:space="preserve"> this assumption, we performed two sets of experiments. First, </w:t>
      </w:r>
      <w:r w:rsidR="00881356" w:rsidRPr="00C600A4">
        <w:rPr>
          <w:rFonts w:ascii="Adobe Garamond Pro" w:hAnsi="Adobe Garamond Pro"/>
        </w:rPr>
        <w:t xml:space="preserve">we </w:t>
      </w:r>
      <w:r w:rsidR="00343CD9" w:rsidRPr="00C600A4">
        <w:rPr>
          <w:rFonts w:ascii="Adobe Garamond Pro" w:hAnsi="Adobe Garamond Pro"/>
        </w:rPr>
        <w:t>analyzed</w:t>
      </w:r>
      <w:r w:rsidR="00881356" w:rsidRPr="00C600A4">
        <w:rPr>
          <w:rFonts w:ascii="Adobe Garamond Pro" w:hAnsi="Adobe Garamond Pro"/>
        </w:rPr>
        <w:t xml:space="preserve"> lethally irradiated, thorax-protected CD45.2</w:t>
      </w:r>
      <w:r w:rsidR="00881356" w:rsidRPr="00C600A4">
        <w:rPr>
          <w:rFonts w:ascii="Adobe Garamond Pro" w:hAnsi="Adobe Garamond Pro"/>
          <w:vertAlign w:val="superscript"/>
        </w:rPr>
        <w:t>+</w:t>
      </w:r>
      <w:r w:rsidR="00881356" w:rsidRPr="00C600A4">
        <w:rPr>
          <w:rFonts w:ascii="Adobe Garamond Pro" w:hAnsi="Adobe Garamond Pro"/>
        </w:rPr>
        <w:t xml:space="preserve"> IM-DTR chimeric mice that were </w:t>
      </w:r>
      <w:r w:rsidR="00343CD9" w:rsidRPr="00C600A4">
        <w:rPr>
          <w:rFonts w:ascii="Adobe Garamond Pro" w:hAnsi="Adobe Garamond Pro"/>
        </w:rPr>
        <w:t>reconstituted</w:t>
      </w:r>
      <w:r w:rsidR="00881356" w:rsidRPr="00C600A4">
        <w:rPr>
          <w:rFonts w:ascii="Adobe Garamond Pro" w:hAnsi="Adobe Garamond Pro"/>
        </w:rPr>
        <w:t xml:space="preserve"> with </w:t>
      </w:r>
      <w:r w:rsidR="00881356" w:rsidRPr="00C600A4">
        <w:rPr>
          <w:rFonts w:ascii="Adobe Garamond Pro" w:hAnsi="Adobe Garamond Pro"/>
        </w:rPr>
        <w:lastRenderedPageBreak/>
        <w:t>CD45.1</w:t>
      </w:r>
      <w:r w:rsidR="00881356" w:rsidRPr="00C600A4">
        <w:rPr>
          <w:rFonts w:ascii="Adobe Garamond Pro" w:hAnsi="Adobe Garamond Pro"/>
          <w:vertAlign w:val="superscript"/>
        </w:rPr>
        <w:t>+</w:t>
      </w:r>
      <w:r w:rsidR="00881356" w:rsidRPr="00C600A4">
        <w:rPr>
          <w:rFonts w:ascii="Adobe Garamond Pro" w:hAnsi="Adobe Garamond Pro"/>
        </w:rPr>
        <w:t xml:space="preserve"> BM cells</w:t>
      </w:r>
      <w:r w:rsidR="00343CD9" w:rsidRPr="00C600A4">
        <w:rPr>
          <w:rFonts w:ascii="Adobe Garamond Pro" w:hAnsi="Adobe Garamond Pro"/>
        </w:rPr>
        <w:t xml:space="preserve"> (Figure 3D). </w:t>
      </w:r>
      <w:r w:rsidR="00E310A5" w:rsidRPr="00C600A4">
        <w:rPr>
          <w:rFonts w:ascii="Adobe Garamond Pro" w:hAnsi="Adobe Garamond Pro"/>
        </w:rPr>
        <w:t>DT t</w:t>
      </w:r>
      <w:r w:rsidR="00840754" w:rsidRPr="00C600A4">
        <w:rPr>
          <w:rFonts w:ascii="Adobe Garamond Pro" w:hAnsi="Adobe Garamond Pro"/>
        </w:rPr>
        <w:t>reatment of c</w:t>
      </w:r>
      <w:r w:rsidR="00343CD9" w:rsidRPr="00C600A4">
        <w:rPr>
          <w:rFonts w:ascii="Adobe Garamond Pro" w:hAnsi="Adobe Garamond Pro"/>
        </w:rPr>
        <w:t xml:space="preserve">himeric IM-DTR mice </w:t>
      </w:r>
      <w:r w:rsidR="00840754" w:rsidRPr="00C600A4">
        <w:rPr>
          <w:rFonts w:ascii="Adobe Garamond Pro" w:hAnsi="Adobe Garamond Pro"/>
        </w:rPr>
        <w:t xml:space="preserve">triggered an </w:t>
      </w:r>
      <w:r w:rsidR="006F2698" w:rsidRPr="00C600A4">
        <w:rPr>
          <w:rFonts w:ascii="Adobe Garamond Pro" w:hAnsi="Adobe Garamond Pro"/>
        </w:rPr>
        <w:t xml:space="preserve">IM-intrinsic </w:t>
      </w:r>
      <w:r w:rsidR="00840754" w:rsidRPr="00C600A4">
        <w:rPr>
          <w:rFonts w:ascii="Adobe Garamond Pro" w:hAnsi="Adobe Garamond Pro"/>
        </w:rPr>
        <w:t xml:space="preserve">increase in donor CD45.1 chimerism to levels similar to those observed in </w:t>
      </w:r>
      <w:r w:rsidR="006F2698" w:rsidRPr="00C600A4">
        <w:rPr>
          <w:rFonts w:ascii="Adobe Garamond Pro" w:hAnsi="Adobe Garamond Pro"/>
        </w:rPr>
        <w:t>monocytes</w:t>
      </w:r>
      <w:r w:rsidR="00840754" w:rsidRPr="00C600A4">
        <w:rPr>
          <w:rFonts w:ascii="Adobe Garamond Pro" w:hAnsi="Adobe Garamond Pro"/>
        </w:rPr>
        <w:t>, demonstrating a major contribution of BM cells to IM niche replenishment (Figure 3D). Second, we transferred CD45.1</w:t>
      </w:r>
      <w:r w:rsidR="00840754" w:rsidRPr="00C600A4">
        <w:rPr>
          <w:rFonts w:ascii="Adobe Garamond Pro" w:hAnsi="Adobe Garamond Pro"/>
          <w:vertAlign w:val="superscript"/>
        </w:rPr>
        <w:t>+</w:t>
      </w:r>
      <w:r w:rsidR="00840754" w:rsidRPr="00C600A4">
        <w:rPr>
          <w:rFonts w:ascii="Adobe Garamond Pro" w:hAnsi="Adobe Garamond Pro"/>
        </w:rPr>
        <w:t xml:space="preserve"> </w:t>
      </w:r>
      <w:r w:rsidR="006F2698" w:rsidRPr="00C600A4">
        <w:rPr>
          <w:rFonts w:ascii="Adobe Garamond Pro" w:hAnsi="Adobe Garamond Pro"/>
        </w:rPr>
        <w:t>Ly6C</w:t>
      </w:r>
      <w:r w:rsidR="006F2698" w:rsidRPr="00C600A4">
        <w:rPr>
          <w:rFonts w:ascii="Adobe Garamond Pro" w:hAnsi="Adobe Garamond Pro"/>
          <w:vertAlign w:val="superscript"/>
        </w:rPr>
        <w:t>+</w:t>
      </w:r>
      <w:r w:rsidR="006F2698" w:rsidRPr="00C600A4">
        <w:rPr>
          <w:rFonts w:ascii="Adobe Garamond Pro" w:hAnsi="Adobe Garamond Pro"/>
        </w:rPr>
        <w:t xml:space="preserve"> BM </w:t>
      </w:r>
      <w:r w:rsidR="00840754" w:rsidRPr="00C600A4">
        <w:rPr>
          <w:rFonts w:ascii="Adobe Garamond Pro" w:hAnsi="Adobe Garamond Pro"/>
        </w:rPr>
        <w:t>monocytes intravenously (</w:t>
      </w:r>
      <w:proofErr w:type="spellStart"/>
      <w:r w:rsidR="00840754" w:rsidRPr="00C600A4">
        <w:rPr>
          <w:rFonts w:ascii="Adobe Garamond Pro" w:hAnsi="Adobe Garamond Pro"/>
        </w:rPr>
        <w:t>i.v.</w:t>
      </w:r>
      <w:proofErr w:type="spellEnd"/>
      <w:r w:rsidR="00840754" w:rsidRPr="00C600A4">
        <w:rPr>
          <w:rFonts w:ascii="Adobe Garamond Pro" w:hAnsi="Adobe Garamond Pro"/>
        </w:rPr>
        <w:t xml:space="preserve">) into IM-DTR mice one day </w:t>
      </w:r>
      <w:r w:rsidR="00E310A5" w:rsidRPr="00C600A4">
        <w:rPr>
          <w:rFonts w:ascii="Adobe Garamond Pro" w:hAnsi="Adobe Garamond Pro"/>
        </w:rPr>
        <w:t>post-</w:t>
      </w:r>
      <w:r w:rsidR="00840754" w:rsidRPr="00C600A4">
        <w:rPr>
          <w:rFonts w:ascii="Adobe Garamond Pro" w:hAnsi="Adobe Garamond Pro"/>
        </w:rPr>
        <w:t>DT and followed their fate in the lung</w:t>
      </w:r>
      <w:r w:rsidR="006A2219" w:rsidRPr="00C600A4">
        <w:rPr>
          <w:rFonts w:ascii="Adobe Garamond Pro" w:hAnsi="Adobe Garamond Pro"/>
        </w:rPr>
        <w:t xml:space="preserve">, which showed progressive loss of Ly6C expression followed by </w:t>
      </w:r>
      <w:r w:rsidR="006F2698" w:rsidRPr="00C600A4">
        <w:rPr>
          <w:rFonts w:ascii="Adobe Garamond Pro" w:hAnsi="Adobe Garamond Pro"/>
        </w:rPr>
        <w:t xml:space="preserve">the subsequent </w:t>
      </w:r>
      <w:r w:rsidR="006A2219" w:rsidRPr="00C600A4">
        <w:rPr>
          <w:rFonts w:ascii="Adobe Garamond Pro" w:hAnsi="Adobe Garamond Pro"/>
        </w:rPr>
        <w:t>acquisition of CD64</w:t>
      </w:r>
      <w:r w:rsidR="00840754" w:rsidRPr="00C600A4">
        <w:rPr>
          <w:rFonts w:ascii="Adobe Garamond Pro" w:hAnsi="Adobe Garamond Pro"/>
        </w:rPr>
        <w:t xml:space="preserve"> (Figure 3E). </w:t>
      </w:r>
      <w:r w:rsidR="006F2698" w:rsidRPr="00C600A4">
        <w:rPr>
          <w:rFonts w:ascii="Adobe Garamond Pro" w:hAnsi="Adobe Garamond Pro"/>
        </w:rPr>
        <w:t>S</w:t>
      </w:r>
      <w:r w:rsidR="008D777E" w:rsidRPr="00C600A4">
        <w:rPr>
          <w:rFonts w:ascii="Adobe Garamond Pro" w:hAnsi="Adobe Garamond Pro"/>
        </w:rPr>
        <w:t>uch pattern of differentiation was consistent with the existence of a</w:t>
      </w:r>
      <w:r w:rsidR="00E310A5" w:rsidRPr="00C600A4">
        <w:rPr>
          <w:rFonts w:ascii="Adobe Garamond Pro" w:hAnsi="Adobe Garamond Pro"/>
        </w:rPr>
        <w:t>n</w:t>
      </w:r>
      <w:r w:rsidR="008D777E" w:rsidRPr="00C600A4">
        <w:rPr>
          <w:rFonts w:ascii="Adobe Garamond Pro" w:hAnsi="Adobe Garamond Pro"/>
        </w:rPr>
        <w:t xml:space="preserve"> NR4A1-dependent Ly6C</w:t>
      </w:r>
      <w:ins w:id="12" w:author="Domien Vanneste" w:date="2022-01-24T10:59:00Z">
        <w:r w:rsidR="005C6A11" w:rsidRPr="005C6A11">
          <w:rPr>
            <w:rFonts w:ascii="Adobe Garamond Pro" w:hAnsi="Adobe Garamond Pro"/>
            <w:vertAlign w:val="superscript"/>
            <w:rPrChange w:id="13" w:author="Domien Vanneste" w:date="2022-01-24T10:59:00Z">
              <w:rPr>
                <w:rFonts w:ascii="Adobe Garamond Pro" w:hAnsi="Adobe Garamond Pro"/>
              </w:rPr>
            </w:rPrChange>
          </w:rPr>
          <w:t>−</w:t>
        </w:r>
      </w:ins>
      <w:del w:id="14" w:author="Domien Vanneste" w:date="2022-01-24T10:59:00Z">
        <w:r w:rsidR="008D777E" w:rsidRPr="00C600A4" w:rsidDel="005C6A11">
          <w:rPr>
            <w:rFonts w:ascii="Adobe Garamond Pro" w:hAnsi="Adobe Garamond Pro"/>
            <w:vertAlign w:val="superscript"/>
          </w:rPr>
          <w:delText>-</w:delText>
        </w:r>
      </w:del>
      <w:r w:rsidR="008D777E" w:rsidRPr="00C600A4">
        <w:rPr>
          <w:rFonts w:ascii="Adobe Garamond Pro" w:hAnsi="Adobe Garamond Pro"/>
        </w:rPr>
        <w:t xml:space="preserve"> </w:t>
      </w:r>
      <w:proofErr w:type="spellStart"/>
      <w:r w:rsidR="008D777E" w:rsidRPr="00C600A4">
        <w:rPr>
          <w:rFonts w:ascii="Adobe Garamond Pro" w:hAnsi="Adobe Garamond Pro"/>
        </w:rPr>
        <w:t>pMo</w:t>
      </w:r>
      <w:proofErr w:type="spellEnd"/>
      <w:r w:rsidR="008D777E" w:rsidRPr="00C600A4">
        <w:rPr>
          <w:rFonts w:ascii="Adobe Garamond Pro" w:hAnsi="Adobe Garamond Pro"/>
        </w:rPr>
        <w:t xml:space="preserve"> intermediate </w:t>
      </w:r>
      <w:r w:rsidR="008D777E" w:rsidRPr="00C600A4">
        <w:rPr>
          <w:rFonts w:ascii="Adobe Garamond Pro" w:hAnsi="Adobe Garamond Pro"/>
        </w:rPr>
        <w:fldChar w:fldCharType="begin"/>
      </w:r>
      <w:r w:rsidR="008D777E" w:rsidRPr="00C600A4">
        <w:rPr>
          <w:rFonts w:ascii="Adobe Garamond Pro" w:hAnsi="Adobe Garamond Pro"/>
        </w:rPr>
        <w:instrText xml:space="preserve"> ADDIN ZOTERO_ITEM CSL_CITATION {"citationID":"NiKqmCw0","properties":{"formattedCitation":"(Hanna et al., 2011; Schyns et al., 2019)","plainCitation":"(Hanna et al., 2011; Schyns et al., 2019)","noteIndex":0},"citationItems":[{"id":1285,"uris":["http://zotero.org/users/local/ScSpagv3/items/6GZRZ7UC"],"uri":["http://zotero.org/users/local/ScSpagv3/items/6GZRZ7UC"],"itemData":{"id":1285,"type":"article-journal","abstract":"The transcription factors that regulate differentiation into the monocyte subset in bone marrow have not yet been identified. Here we found that the orphan nuclear receptor NR4A1 controlled the differentiation of Ly6C- monocytes. Ly6C- monocytes, which function in a surveillance role in circulation, were absent from Nr4a1-/- mice. Normal numbers of myeloid progenitor cells were present in Nr4a1-/- mice, which indicated that the defect occurred during later stages of monocyte development. The defect was cell intrinsic, as wild-type mice that received bone marrow from Nr4a1-/- mice developed fewer patrolling monocytes than did recipients of wild-type bone marrow. The Ly6C- monocytes remaining in the bone marrow of Nr4a1-/- mice were arrested in S phase of the cell cycle and underwent apoptosis. Thus, NR4A1 functions as a master regulator of the differentiation and survival of 'patrolling' Ly6C- monocytes.","archive_location":"21725321","container-title":"Nat Immunol","DOI":"10.1038/ni.2063","ISSN":"1529-2916 (Electronic) 1529-2908 (Linking)","issue":"8","journalAbbreviation":"Nature immunology","page":"778-85","title":"The transcription factor NR4A1 (Nur77) controls bone marrow differentiation and the survival of Ly6C- monocytes","volume":"12","author":[{"family":"Hanna","given":"R. N."},{"family":"Carlin","given":"L. M."},{"family":"Hubbeling","given":"H. G."},{"family":"Nackiewicz","given":"D."},{"family":"Green","given":"A. M."},{"family":"Punt","given":"J. A."},{"family":"Geissmann","given":"F."},{"family":"Hedrick","given":"C. C."}],"issued":{"date-parts":[["2011",8]]}},"locator":"1"},{"id":1761,"uris":["http://zotero.org/users/local/ScSpagv3/items/B4EAS4B4"],"uri":["http://zotero.org/users/local/ScSpagv3/items/B4EAS4B4"],"itemData":{"id":1761,"type":"article-journal","abstract":"Resident tissue macrophages (RTM) can fulfill various tasks during development, homeostasis, inflammation and repair. In the lung, non-alveolar RTM, called interstitial macrophages (IM), importantly contribute to tissue homeostasis but remain little characterized. Here we show, using single-cell RNA-sequencing (scRNA-seq), two phenotypically distinct subpopulations of long-lived monocyte-derived IM, i.e. CD206+ and CD206-IM, as well as a discrete population of extravasating CD64+CD16.2+ monocytes. CD206+ IM are peribronchial self-maintaining RTM that constitutively produce high levels of chemokines and immunosuppressive cytokines. Conversely, CD206-IM preferentially populate the alveolar interstitium and exhibit features of antigen-presenting cells. In addition, our data support that CD64+CD16.2+ monocytes arise from intravascular Ly-6Clo patrolling monocytes that enter the tissue at steady-state to become putative precursors of CD206-IM. This study expands our knowledge about the complexity of lung IM and reveals an ontogenic pathway for one IM subset, an important step for elaborating future macrophage-targeted therapies.","container-title":"Nature Communications","DOI":"10.1038/s41467-019-11843-0","ISSN":"2041-1723","issue":"1","journalAbbreviation":"Nat Commun","language":"eng","note":"PMID: 31481690\nPMCID: PMC6722135","page":"3964","source":"PubMed","title":"Non-classical tissue monocytes and two functionally distinct populations of interstitial macrophages populate the mouse lung","volume":"10","author":[{"family":"Schyns","given":"Joey"},{"family":"Bai","given":"Qiang"},{"family":"Ruscitti","given":"Cecilia"},{"family":"Radermecker","given":"Coraline"},{"family":"De Schepper","given":"Sebastiaan"},{"family":"Chakarov","given":"Svetoslav"},{"family":"Farnir","given":"Frédéric"},{"family":"Pirottin","given":"Dimitri"},{"family":"Ginhoux","given":"Florent"},{"family":"Boeckxstaens","given":"Guy"},{"family":"Bureau","given":"Fabrice"},{"family":"Marichal","given":"Thomas"}],"issued":{"date-parts":[["2019"]],"season":"03"}}}],"schema":"https://github.com/citation-style-language/schema/raw/master/csl-citation.json"} </w:instrText>
      </w:r>
      <w:r w:rsidR="008D777E" w:rsidRPr="00C600A4">
        <w:rPr>
          <w:rFonts w:ascii="Adobe Garamond Pro" w:hAnsi="Adobe Garamond Pro"/>
        </w:rPr>
        <w:fldChar w:fldCharType="separate"/>
      </w:r>
      <w:r w:rsidR="008D777E" w:rsidRPr="00C600A4">
        <w:rPr>
          <w:rFonts w:ascii="Adobe Garamond Pro" w:hAnsi="Adobe Garamond Pro"/>
          <w:noProof/>
        </w:rPr>
        <w:t>(Hanna et al., 2011; Schyns et al., 2019)</w:t>
      </w:r>
      <w:r w:rsidR="008D777E" w:rsidRPr="00C600A4">
        <w:rPr>
          <w:rFonts w:ascii="Adobe Garamond Pro" w:hAnsi="Adobe Garamond Pro"/>
        </w:rPr>
        <w:fldChar w:fldCharType="end"/>
      </w:r>
      <w:r w:rsidR="006F2698" w:rsidRPr="00C600A4">
        <w:rPr>
          <w:rFonts w:ascii="Adobe Garamond Pro" w:hAnsi="Adobe Garamond Pro"/>
        </w:rPr>
        <w:t>. To test this,</w:t>
      </w:r>
      <w:r w:rsidR="00E624F7" w:rsidRPr="00C600A4">
        <w:rPr>
          <w:rFonts w:ascii="Adobe Garamond Pro" w:hAnsi="Adobe Garamond Pro"/>
        </w:rPr>
        <w:t xml:space="preserve"> we generated </w:t>
      </w:r>
      <w:r w:rsidR="00C07B92" w:rsidRPr="00C600A4">
        <w:rPr>
          <w:rFonts w:ascii="Adobe Garamond Pro" w:hAnsi="Adobe Garamond Pro"/>
        </w:rPr>
        <w:t xml:space="preserve">BM competitive chimeras </w:t>
      </w:r>
      <w:r w:rsidR="00C600A4" w:rsidRPr="00C600A4">
        <w:rPr>
          <w:rFonts w:ascii="Adobe Garamond Pro" w:hAnsi="Adobe Garamond Pro"/>
        </w:rPr>
        <w:t>in</w:t>
      </w:r>
      <w:r w:rsidR="00C07B92" w:rsidRPr="00C600A4">
        <w:rPr>
          <w:rFonts w:ascii="Adobe Garamond Pro" w:hAnsi="Adobe Garamond Pro"/>
        </w:rPr>
        <w:t xml:space="preserve"> </w:t>
      </w:r>
      <w:r w:rsidR="00E624F7" w:rsidRPr="00C600A4">
        <w:rPr>
          <w:rFonts w:ascii="Adobe Garamond Pro" w:hAnsi="Adobe Garamond Pro"/>
        </w:rPr>
        <w:t xml:space="preserve">thorax-protected CD45.1/2 IM-DTR </w:t>
      </w:r>
      <w:r w:rsidR="00C07B92" w:rsidRPr="00C600A4">
        <w:rPr>
          <w:rFonts w:ascii="Adobe Garamond Pro" w:hAnsi="Adobe Garamond Pro"/>
        </w:rPr>
        <w:t xml:space="preserve">mice </w:t>
      </w:r>
      <w:r w:rsidR="00E624F7" w:rsidRPr="00C600A4">
        <w:rPr>
          <w:rFonts w:ascii="Adobe Garamond Pro" w:hAnsi="Adobe Garamond Pro"/>
        </w:rPr>
        <w:t>engrafted with a 1:1 mix of CD45.1</w:t>
      </w:r>
      <w:r w:rsidR="00E624F7" w:rsidRPr="00C600A4">
        <w:rPr>
          <w:rFonts w:ascii="Adobe Garamond Pro" w:hAnsi="Adobe Garamond Pro"/>
          <w:vertAlign w:val="superscript"/>
        </w:rPr>
        <w:t>+</w:t>
      </w:r>
      <w:r w:rsidR="00E624F7" w:rsidRPr="00C600A4">
        <w:rPr>
          <w:rFonts w:ascii="Adobe Garamond Pro" w:hAnsi="Adobe Garamond Pro"/>
        </w:rPr>
        <w:t xml:space="preserve"> </w:t>
      </w:r>
      <w:r w:rsidR="00E624F7" w:rsidRPr="00C600A4">
        <w:rPr>
          <w:rFonts w:ascii="Adobe Garamond Pro" w:hAnsi="Adobe Garamond Pro"/>
          <w:i/>
          <w:iCs/>
        </w:rPr>
        <w:t>Nr4a1</w:t>
      </w:r>
      <w:r w:rsidR="00E624F7" w:rsidRPr="00C600A4">
        <w:rPr>
          <w:rFonts w:ascii="Adobe Garamond Pro" w:hAnsi="Adobe Garamond Pro"/>
          <w:i/>
          <w:iCs/>
          <w:vertAlign w:val="superscript"/>
        </w:rPr>
        <w:t>+/+</w:t>
      </w:r>
      <w:r w:rsidR="00E624F7" w:rsidRPr="00C600A4">
        <w:rPr>
          <w:rFonts w:ascii="Adobe Garamond Pro" w:hAnsi="Adobe Garamond Pro"/>
        </w:rPr>
        <w:t xml:space="preserve"> and CD45.2</w:t>
      </w:r>
      <w:r w:rsidR="00E624F7" w:rsidRPr="00C600A4">
        <w:rPr>
          <w:rFonts w:ascii="Adobe Garamond Pro" w:hAnsi="Adobe Garamond Pro"/>
          <w:vertAlign w:val="superscript"/>
        </w:rPr>
        <w:t>+</w:t>
      </w:r>
      <w:r w:rsidR="00E624F7" w:rsidRPr="00C600A4">
        <w:rPr>
          <w:rFonts w:ascii="Adobe Garamond Pro" w:hAnsi="Adobe Garamond Pro"/>
        </w:rPr>
        <w:t xml:space="preserve"> </w:t>
      </w:r>
      <w:r w:rsidR="00E624F7" w:rsidRPr="00C600A4">
        <w:rPr>
          <w:rFonts w:ascii="Adobe Garamond Pro" w:hAnsi="Adobe Garamond Pro"/>
          <w:i/>
          <w:iCs/>
        </w:rPr>
        <w:t>Nr4a1</w:t>
      </w:r>
      <w:ins w:id="15" w:author="Domien Vanneste" w:date="2022-01-24T11:00:00Z">
        <w:r w:rsidR="005C6A11" w:rsidRPr="005C6A11">
          <w:rPr>
            <w:rFonts w:ascii="Adobe Garamond Pro" w:hAnsi="Adobe Garamond Pro"/>
            <w:i/>
            <w:iCs/>
            <w:vertAlign w:val="superscript"/>
            <w:rPrChange w:id="16" w:author="Domien Vanneste" w:date="2022-01-24T11:00:00Z">
              <w:rPr>
                <w:rFonts w:ascii="Adobe Garamond Pro" w:hAnsi="Adobe Garamond Pro"/>
                <w:i/>
                <w:iCs/>
              </w:rPr>
            </w:rPrChange>
          </w:rPr>
          <w:t>−/−</w:t>
        </w:r>
        <w:r w:rsidR="005C6A11">
          <w:rPr>
            <w:rFonts w:ascii="Adobe Garamond Pro" w:hAnsi="Adobe Garamond Pro"/>
            <w:iCs/>
          </w:rPr>
          <w:t xml:space="preserve"> </w:t>
        </w:r>
      </w:ins>
      <w:del w:id="17" w:author="Domien Vanneste" w:date="2022-01-24T11:00:00Z">
        <w:r w:rsidR="00E624F7" w:rsidRPr="00C600A4" w:rsidDel="005C6A11">
          <w:rPr>
            <w:rFonts w:ascii="Adobe Garamond Pro" w:hAnsi="Adobe Garamond Pro"/>
            <w:i/>
            <w:iCs/>
            <w:vertAlign w:val="superscript"/>
          </w:rPr>
          <w:delText xml:space="preserve">-/- </w:delText>
        </w:r>
      </w:del>
      <w:r w:rsidR="00E624F7" w:rsidRPr="00C600A4">
        <w:rPr>
          <w:rFonts w:ascii="Adobe Garamond Pro" w:hAnsi="Adobe Garamond Pro"/>
        </w:rPr>
        <w:t>BM cells, and found that IM replenishment was entirely NR4A1-independent after DT treatment</w:t>
      </w:r>
      <w:r w:rsidR="006F2698" w:rsidRPr="00C600A4">
        <w:rPr>
          <w:rFonts w:ascii="Adobe Garamond Pro" w:hAnsi="Adobe Garamond Pro"/>
        </w:rPr>
        <w:t>, ruling out th</w:t>
      </w:r>
      <w:r w:rsidR="00E310A5" w:rsidRPr="00C600A4">
        <w:rPr>
          <w:rFonts w:ascii="Adobe Garamond Pro" w:hAnsi="Adobe Garamond Pro"/>
        </w:rPr>
        <w:t xml:space="preserve">e existence of a </w:t>
      </w:r>
      <w:proofErr w:type="spellStart"/>
      <w:r w:rsidR="00E310A5" w:rsidRPr="00C600A4">
        <w:rPr>
          <w:rFonts w:ascii="Adobe Garamond Pro" w:hAnsi="Adobe Garamond Pro"/>
        </w:rPr>
        <w:t>pMo</w:t>
      </w:r>
      <w:proofErr w:type="spellEnd"/>
      <w:r w:rsidR="00E310A5" w:rsidRPr="00C600A4">
        <w:rPr>
          <w:rFonts w:ascii="Adobe Garamond Pro" w:hAnsi="Adobe Garamond Pro"/>
        </w:rPr>
        <w:t xml:space="preserve"> intermediate stage </w:t>
      </w:r>
      <w:r w:rsidR="00E624F7" w:rsidRPr="00C600A4">
        <w:rPr>
          <w:rFonts w:ascii="Adobe Garamond Pro" w:hAnsi="Adobe Garamond Pro"/>
        </w:rPr>
        <w:t>(Figure 3F).</w:t>
      </w:r>
    </w:p>
    <w:p w14:paraId="2A0335F7" w14:textId="6C4D5BB6" w:rsidR="00E310A5" w:rsidRDefault="008D70D8" w:rsidP="00E310A5">
      <w:pPr>
        <w:autoSpaceDE w:val="0"/>
        <w:autoSpaceDN w:val="0"/>
        <w:adjustRightInd w:val="0"/>
        <w:spacing w:line="480" w:lineRule="auto"/>
        <w:ind w:firstLine="720"/>
        <w:jc w:val="both"/>
        <w:rPr>
          <w:rFonts w:ascii="Adobe Garamond Pro" w:hAnsi="Adobe Garamond Pro"/>
        </w:rPr>
      </w:pPr>
      <w:r>
        <w:rPr>
          <w:rFonts w:ascii="Adobe Garamond Pro" w:hAnsi="Adobe Garamond Pro"/>
        </w:rPr>
        <w:t>Finally, we compared native and repopulated IM subsets by bulk RNA-sequencing (RNA-seq)</w:t>
      </w:r>
      <w:r w:rsidR="00D7626A">
        <w:rPr>
          <w:rFonts w:ascii="Adobe Garamond Pro" w:hAnsi="Adobe Garamond Pro"/>
        </w:rPr>
        <w:t xml:space="preserve"> </w:t>
      </w:r>
      <w:r>
        <w:rPr>
          <w:rFonts w:ascii="Adobe Garamond Pro" w:hAnsi="Adobe Garamond Pro"/>
        </w:rPr>
        <w:t>and found that repopulated IM were largely similar to native IM</w:t>
      </w:r>
      <w:r w:rsidR="00D7626A">
        <w:rPr>
          <w:rFonts w:ascii="Adobe Garamond Pro" w:hAnsi="Adobe Garamond Pro"/>
        </w:rPr>
        <w:t xml:space="preserve">, with only </w:t>
      </w:r>
      <w:r w:rsidR="000A66E9">
        <w:rPr>
          <w:rFonts w:ascii="Adobe Garamond Pro" w:hAnsi="Adobe Garamond Pro"/>
        </w:rPr>
        <w:t>28</w:t>
      </w:r>
      <w:r w:rsidR="00D7626A">
        <w:rPr>
          <w:rFonts w:ascii="Adobe Garamond Pro" w:hAnsi="Adobe Garamond Pro"/>
        </w:rPr>
        <w:t xml:space="preserve"> and </w:t>
      </w:r>
      <w:r w:rsidR="000A66E9">
        <w:rPr>
          <w:rFonts w:ascii="Adobe Garamond Pro" w:hAnsi="Adobe Garamond Pro"/>
        </w:rPr>
        <w:t>30</w:t>
      </w:r>
      <w:r w:rsidR="00D7626A">
        <w:rPr>
          <w:rFonts w:ascii="Adobe Garamond Pro" w:hAnsi="Adobe Garamond Pro"/>
        </w:rPr>
        <w:t xml:space="preserve"> differentially expressed (DE) genes between </w:t>
      </w:r>
      <w:r w:rsidR="00D7626A" w:rsidRPr="00C600A4">
        <w:rPr>
          <w:rFonts w:ascii="Adobe Garamond Pro" w:hAnsi="Adobe Garamond Pro"/>
        </w:rPr>
        <w:t>native and refilled CD206</w:t>
      </w:r>
      <w:r w:rsidR="00D7626A" w:rsidRPr="00C600A4">
        <w:rPr>
          <w:rFonts w:ascii="Adobe Garamond Pro" w:hAnsi="Adobe Garamond Pro"/>
          <w:vertAlign w:val="superscript"/>
        </w:rPr>
        <w:t>+</w:t>
      </w:r>
      <w:r w:rsidR="00D7626A" w:rsidRPr="00C600A4">
        <w:rPr>
          <w:rFonts w:ascii="Adobe Garamond Pro" w:hAnsi="Adobe Garamond Pro"/>
        </w:rPr>
        <w:t xml:space="preserve"> and CD206</w:t>
      </w:r>
      <w:ins w:id="18" w:author="Domien Vanneste" w:date="2022-01-24T11:00:00Z">
        <w:r w:rsidR="005C6A11" w:rsidRPr="005C6A11">
          <w:rPr>
            <w:rFonts w:ascii="Adobe Garamond Pro" w:hAnsi="Adobe Garamond Pro"/>
            <w:vertAlign w:val="superscript"/>
            <w:rPrChange w:id="19" w:author="Domien Vanneste" w:date="2022-01-24T11:01:00Z">
              <w:rPr>
                <w:rFonts w:ascii="Adobe Garamond Pro" w:hAnsi="Adobe Garamond Pro"/>
              </w:rPr>
            </w:rPrChange>
          </w:rPr>
          <w:t>−</w:t>
        </w:r>
      </w:ins>
      <w:del w:id="20" w:author="Domien Vanneste" w:date="2022-01-24T11:00:00Z">
        <w:r w:rsidR="00D7626A" w:rsidRPr="00C600A4" w:rsidDel="005C6A11">
          <w:rPr>
            <w:rFonts w:ascii="Adobe Garamond Pro" w:hAnsi="Adobe Garamond Pro"/>
            <w:vertAlign w:val="superscript"/>
          </w:rPr>
          <w:delText>-</w:delText>
        </w:r>
      </w:del>
      <w:r w:rsidR="00D7626A" w:rsidRPr="00C600A4">
        <w:rPr>
          <w:rFonts w:ascii="Adobe Garamond Pro" w:hAnsi="Adobe Garamond Pro"/>
        </w:rPr>
        <w:t xml:space="preserve"> IM, respectively (log</w:t>
      </w:r>
      <w:r w:rsidR="00D7626A" w:rsidRPr="00C600A4">
        <w:rPr>
          <w:rFonts w:ascii="Adobe Garamond Pro" w:hAnsi="Adobe Garamond Pro"/>
          <w:vertAlign w:val="subscript"/>
        </w:rPr>
        <w:t>2</w:t>
      </w:r>
      <w:r w:rsidR="00D7626A" w:rsidRPr="00C600A4">
        <w:rPr>
          <w:rFonts w:ascii="Adobe Garamond Pro" w:hAnsi="Adobe Garamond Pro"/>
        </w:rPr>
        <w:t xml:space="preserve"> fold-change +/</w:t>
      </w:r>
      <w:ins w:id="21" w:author="Domien Vanneste" w:date="2022-01-24T11:00:00Z">
        <w:r w:rsidR="005C6A11" w:rsidRPr="005C6A11">
          <w:rPr>
            <w:rFonts w:ascii="Adobe Garamond Pro" w:hAnsi="Adobe Garamond Pro"/>
          </w:rPr>
          <w:t>−</w:t>
        </w:r>
      </w:ins>
      <w:del w:id="22" w:author="Domien Vanneste" w:date="2022-01-24T11:00:00Z">
        <w:r w:rsidR="00D7626A" w:rsidRPr="00C600A4" w:rsidDel="005C6A11">
          <w:rPr>
            <w:rFonts w:ascii="Adobe Garamond Pro" w:hAnsi="Adobe Garamond Pro"/>
          </w:rPr>
          <w:delText>-</w:delText>
        </w:r>
      </w:del>
      <w:r w:rsidR="00D7626A" w:rsidRPr="00C600A4">
        <w:rPr>
          <w:rFonts w:ascii="Adobe Garamond Pro" w:hAnsi="Adobe Garamond Pro"/>
        </w:rPr>
        <w:t xml:space="preserve"> 1 and adjusted </w:t>
      </w:r>
      <w:r w:rsidR="00D7626A" w:rsidRPr="00C600A4">
        <w:rPr>
          <w:rFonts w:ascii="Adobe Garamond Pro" w:hAnsi="Adobe Garamond Pro"/>
          <w:i/>
          <w:iCs/>
        </w:rPr>
        <w:t>P</w:t>
      </w:r>
      <w:r w:rsidR="00D7626A" w:rsidRPr="00C600A4">
        <w:rPr>
          <w:rFonts w:ascii="Adobe Garamond Pro" w:hAnsi="Adobe Garamond Pro"/>
        </w:rPr>
        <w:t xml:space="preserve"> value &lt; </w:t>
      </w:r>
      <w:r w:rsidR="000A66E9" w:rsidRPr="00C600A4">
        <w:rPr>
          <w:rFonts w:ascii="Adobe Garamond Pro" w:hAnsi="Adobe Garamond Pro"/>
        </w:rPr>
        <w:t>0.05</w:t>
      </w:r>
      <w:r w:rsidR="00D7626A" w:rsidRPr="00C600A4">
        <w:rPr>
          <w:rFonts w:ascii="Adobe Garamond Pro" w:hAnsi="Adobe Garamond Pro"/>
        </w:rPr>
        <w:t>) (Figures S</w:t>
      </w:r>
      <w:r w:rsidR="0015537E" w:rsidRPr="00C600A4">
        <w:rPr>
          <w:rFonts w:ascii="Adobe Garamond Pro" w:hAnsi="Adobe Garamond Pro"/>
        </w:rPr>
        <w:t>2</w:t>
      </w:r>
      <w:r w:rsidR="00E310A5" w:rsidRPr="00C600A4">
        <w:rPr>
          <w:rFonts w:ascii="Adobe Garamond Pro" w:hAnsi="Adobe Garamond Pro"/>
        </w:rPr>
        <w:t>A-C</w:t>
      </w:r>
      <w:r w:rsidR="00D7626A" w:rsidRPr="00C600A4">
        <w:rPr>
          <w:rFonts w:ascii="Adobe Garamond Pro" w:hAnsi="Adobe Garamond Pro"/>
        </w:rPr>
        <w:t xml:space="preserve">). </w:t>
      </w:r>
      <w:r w:rsidR="002435E2" w:rsidRPr="00C600A4">
        <w:rPr>
          <w:rFonts w:ascii="Adobe Garamond Pro" w:hAnsi="Adobe Garamond Pro"/>
        </w:rPr>
        <w:t xml:space="preserve">Even though </w:t>
      </w:r>
      <w:r w:rsidR="002435E2" w:rsidRPr="00C600A4">
        <w:rPr>
          <w:rFonts w:ascii="Adobe Garamond Pro" w:hAnsi="Adobe Garamond Pro"/>
          <w:i/>
          <w:iCs/>
        </w:rPr>
        <w:t>Tmem119</w:t>
      </w:r>
      <w:r w:rsidR="002435E2" w:rsidRPr="00C600A4">
        <w:rPr>
          <w:rFonts w:ascii="Adobe Garamond Pro" w:hAnsi="Adobe Garamond Pro"/>
        </w:rPr>
        <w:t xml:space="preserve"> </w:t>
      </w:r>
      <w:r w:rsidR="00C600A4" w:rsidRPr="00C600A4">
        <w:rPr>
          <w:rFonts w:ascii="Adobe Garamond Pro" w:hAnsi="Adobe Garamond Pro"/>
        </w:rPr>
        <w:t xml:space="preserve">mRNA </w:t>
      </w:r>
      <w:r w:rsidR="002435E2" w:rsidRPr="00C600A4">
        <w:rPr>
          <w:rFonts w:ascii="Adobe Garamond Pro" w:hAnsi="Adobe Garamond Pro"/>
        </w:rPr>
        <w:t xml:space="preserve">levels were lower in refilled IM subsets as compared to native IM, refilled IM could </w:t>
      </w:r>
      <w:r w:rsidR="00E310A5" w:rsidRPr="00C600A4">
        <w:rPr>
          <w:rFonts w:ascii="Adobe Garamond Pro" w:hAnsi="Adobe Garamond Pro"/>
        </w:rPr>
        <w:t xml:space="preserve">still be </w:t>
      </w:r>
      <w:r w:rsidR="002435E2" w:rsidRPr="00C600A4">
        <w:rPr>
          <w:rFonts w:ascii="Adobe Garamond Pro" w:hAnsi="Adobe Garamond Pro"/>
        </w:rPr>
        <w:t>efficiently re-depleted by DT (Figure S</w:t>
      </w:r>
      <w:r w:rsidR="0015537E" w:rsidRPr="00C600A4">
        <w:rPr>
          <w:rFonts w:ascii="Adobe Garamond Pro" w:hAnsi="Adobe Garamond Pro"/>
        </w:rPr>
        <w:t>2</w:t>
      </w:r>
      <w:r w:rsidR="002435E2" w:rsidRPr="00C600A4">
        <w:rPr>
          <w:rFonts w:ascii="Adobe Garamond Pro" w:hAnsi="Adobe Garamond Pro"/>
        </w:rPr>
        <w:t>D).</w:t>
      </w:r>
      <w:r w:rsidR="002435E2">
        <w:rPr>
          <w:rFonts w:ascii="Adobe Garamond Pro" w:hAnsi="Adobe Garamond Pro"/>
        </w:rPr>
        <w:t xml:space="preserve"> </w:t>
      </w:r>
      <w:r w:rsidR="00E326D0">
        <w:rPr>
          <w:rFonts w:ascii="Adobe Garamond Pro" w:hAnsi="Adobe Garamond Pro"/>
        </w:rPr>
        <w:t xml:space="preserve">Thus, </w:t>
      </w:r>
      <w:r w:rsidR="00E310A5">
        <w:rPr>
          <w:rFonts w:ascii="Adobe Garamond Pro" w:hAnsi="Adobe Garamond Pro"/>
        </w:rPr>
        <w:t xml:space="preserve">similar to the steady-state situation, </w:t>
      </w:r>
      <w:proofErr w:type="spellStart"/>
      <w:r w:rsidR="00E310A5">
        <w:rPr>
          <w:rFonts w:ascii="Adobe Garamond Pro" w:hAnsi="Adobe Garamond Pro"/>
        </w:rPr>
        <w:t>cMo</w:t>
      </w:r>
      <w:proofErr w:type="spellEnd"/>
      <w:r w:rsidR="00E310A5">
        <w:rPr>
          <w:rFonts w:ascii="Adobe Garamond Pro" w:hAnsi="Adobe Garamond Pro"/>
        </w:rPr>
        <w:t xml:space="preserve"> give rise to fully differentiated IM subsets after DT treatment in IM-DTR</w:t>
      </w:r>
      <w:r w:rsidR="00284F49">
        <w:rPr>
          <w:rFonts w:ascii="Adobe Garamond Pro" w:hAnsi="Adobe Garamond Pro"/>
        </w:rPr>
        <w:t xml:space="preserve"> mice</w:t>
      </w:r>
      <w:r w:rsidR="00E310A5">
        <w:rPr>
          <w:rFonts w:ascii="Adobe Garamond Pro" w:hAnsi="Adobe Garamond Pro"/>
        </w:rPr>
        <w:t xml:space="preserve">, albeit in an accelerated way.  </w:t>
      </w:r>
    </w:p>
    <w:p w14:paraId="1702A021" w14:textId="5AC5CDEE" w:rsidR="000203D0" w:rsidRDefault="000203D0" w:rsidP="00DE0C96">
      <w:pPr>
        <w:autoSpaceDE w:val="0"/>
        <w:autoSpaceDN w:val="0"/>
        <w:adjustRightInd w:val="0"/>
        <w:spacing w:line="480" w:lineRule="auto"/>
        <w:jc w:val="both"/>
        <w:rPr>
          <w:rFonts w:ascii="Adobe Garamond Pro" w:hAnsi="Adobe Garamond Pro"/>
        </w:rPr>
      </w:pPr>
    </w:p>
    <w:p w14:paraId="717A0949" w14:textId="1C7857F6" w:rsidR="000203D0" w:rsidRDefault="00346B77" w:rsidP="00DE0C96">
      <w:pPr>
        <w:autoSpaceDE w:val="0"/>
        <w:autoSpaceDN w:val="0"/>
        <w:adjustRightInd w:val="0"/>
        <w:spacing w:line="480" w:lineRule="auto"/>
        <w:jc w:val="both"/>
        <w:rPr>
          <w:rFonts w:ascii="Adobe Garamond Pro" w:hAnsi="Adobe Garamond Pro"/>
          <w:b/>
          <w:bCs/>
        </w:rPr>
      </w:pPr>
      <w:r>
        <w:rPr>
          <w:rFonts w:ascii="Adobe Garamond Pro" w:hAnsi="Adobe Garamond Pro"/>
          <w:b/>
          <w:bCs/>
        </w:rPr>
        <w:t>IM</w:t>
      </w:r>
      <w:r w:rsidR="000203D0">
        <w:rPr>
          <w:rFonts w:ascii="Adobe Garamond Pro" w:hAnsi="Adobe Garamond Pro"/>
          <w:b/>
          <w:bCs/>
        </w:rPr>
        <w:t xml:space="preserve"> development from monocyte </w:t>
      </w:r>
      <w:r w:rsidR="009E4786">
        <w:rPr>
          <w:rFonts w:ascii="Adobe Garamond Pro" w:hAnsi="Adobe Garamond Pro"/>
          <w:b/>
          <w:bCs/>
        </w:rPr>
        <w:t>is captured in real-time</w:t>
      </w:r>
      <w:r>
        <w:rPr>
          <w:rFonts w:ascii="Adobe Garamond Pro" w:hAnsi="Adobe Garamond Pro"/>
          <w:b/>
          <w:bCs/>
        </w:rPr>
        <w:t xml:space="preserve"> </w:t>
      </w:r>
      <w:r w:rsidR="009E4786">
        <w:rPr>
          <w:rFonts w:ascii="Adobe Garamond Pro" w:hAnsi="Adobe Garamond Pro"/>
          <w:b/>
          <w:bCs/>
        </w:rPr>
        <w:t>by single cell RNA-sequencing</w:t>
      </w:r>
    </w:p>
    <w:p w14:paraId="5C9BA0E2" w14:textId="07235411" w:rsidR="009E4786" w:rsidRDefault="003C642A" w:rsidP="00DE0C96">
      <w:pPr>
        <w:autoSpaceDE w:val="0"/>
        <w:autoSpaceDN w:val="0"/>
        <w:adjustRightInd w:val="0"/>
        <w:spacing w:line="480" w:lineRule="auto"/>
        <w:jc w:val="both"/>
        <w:rPr>
          <w:rFonts w:ascii="Adobe Garamond Pro" w:hAnsi="Adobe Garamond Pro"/>
        </w:rPr>
      </w:pPr>
      <w:r>
        <w:rPr>
          <w:rFonts w:ascii="Adobe Garamond Pro" w:hAnsi="Adobe Garamond Pro"/>
        </w:rPr>
        <w:t>W</w:t>
      </w:r>
      <w:r w:rsidR="00FD6DDC">
        <w:rPr>
          <w:rFonts w:ascii="Adobe Garamond Pro" w:hAnsi="Adobe Garamond Pro"/>
        </w:rPr>
        <w:t xml:space="preserve">e </w:t>
      </w:r>
      <w:r w:rsidR="00F0739D">
        <w:rPr>
          <w:rFonts w:ascii="Adobe Garamond Pro" w:hAnsi="Adobe Garamond Pro"/>
        </w:rPr>
        <w:t xml:space="preserve">next </w:t>
      </w:r>
      <w:r w:rsidR="00FD6DDC">
        <w:rPr>
          <w:rFonts w:ascii="Adobe Garamond Pro" w:hAnsi="Adobe Garamond Pro"/>
        </w:rPr>
        <w:t>sought to capture the full pattern of monocyte-to-IM development at the single cell (</w:t>
      </w:r>
      <w:proofErr w:type="spellStart"/>
      <w:r w:rsidR="00FD6DDC">
        <w:rPr>
          <w:rFonts w:ascii="Adobe Garamond Pro" w:hAnsi="Adobe Garamond Pro"/>
        </w:rPr>
        <w:t>sc</w:t>
      </w:r>
      <w:proofErr w:type="spellEnd"/>
      <w:r w:rsidR="00FD6DDC">
        <w:rPr>
          <w:rFonts w:ascii="Adobe Garamond Pro" w:hAnsi="Adobe Garamond Pro"/>
        </w:rPr>
        <w:t xml:space="preserve">) resolution. </w:t>
      </w:r>
      <w:r w:rsidR="009E4786">
        <w:rPr>
          <w:rFonts w:ascii="Adobe Garamond Pro" w:hAnsi="Adobe Garamond Pro"/>
        </w:rPr>
        <w:t xml:space="preserve">Lung monocytes and IM were </w:t>
      </w:r>
      <w:r w:rsidR="00390E64">
        <w:rPr>
          <w:rFonts w:ascii="Adobe Garamond Pro" w:hAnsi="Adobe Garamond Pro"/>
        </w:rPr>
        <w:t>isolated from 5</w:t>
      </w:r>
      <w:r w:rsidR="009E4786">
        <w:rPr>
          <w:rFonts w:ascii="Adobe Garamond Pro" w:hAnsi="Adobe Garamond Pro"/>
        </w:rPr>
        <w:t xml:space="preserve"> IM-DTR mice per time point </w:t>
      </w:r>
      <w:r w:rsidR="00390E64">
        <w:rPr>
          <w:rFonts w:ascii="Adobe Garamond Pro" w:hAnsi="Adobe Garamond Pro"/>
        </w:rPr>
        <w:t xml:space="preserve">and were </w:t>
      </w:r>
      <w:r w:rsidR="009E4786">
        <w:rPr>
          <w:rFonts w:ascii="Adobe Garamond Pro" w:hAnsi="Adobe Garamond Pro"/>
        </w:rPr>
        <w:t xml:space="preserve">subjected to </w:t>
      </w:r>
      <w:proofErr w:type="spellStart"/>
      <w:r w:rsidR="00FD6DDC">
        <w:rPr>
          <w:rFonts w:ascii="Adobe Garamond Pro" w:hAnsi="Adobe Garamond Pro"/>
        </w:rPr>
        <w:t>sc</w:t>
      </w:r>
      <w:proofErr w:type="spellEnd"/>
      <w:r w:rsidR="00FD6DDC">
        <w:rPr>
          <w:rFonts w:ascii="Adobe Garamond Pro" w:hAnsi="Adobe Garamond Pro"/>
        </w:rPr>
        <w:t xml:space="preserve"> </w:t>
      </w:r>
      <w:r w:rsidR="009E4786">
        <w:rPr>
          <w:rFonts w:ascii="Adobe Garamond Pro" w:hAnsi="Adobe Garamond Pro"/>
        </w:rPr>
        <w:t>droplet encapsulation</w:t>
      </w:r>
      <w:r w:rsidR="00FD6DDC">
        <w:rPr>
          <w:rFonts w:ascii="Adobe Garamond Pro" w:hAnsi="Adobe Garamond Pro"/>
        </w:rPr>
        <w:t xml:space="preserve"> with the 10X Genomics platform </w:t>
      </w:r>
      <w:r w:rsidR="00FD6DDC">
        <w:rPr>
          <w:rFonts w:ascii="Adobe Garamond Pro" w:hAnsi="Adobe Garamond Pro"/>
        </w:rPr>
        <w:fldChar w:fldCharType="begin"/>
      </w:r>
      <w:r w:rsidR="00FD6DDC">
        <w:rPr>
          <w:rFonts w:ascii="Adobe Garamond Pro" w:hAnsi="Adobe Garamond Pro"/>
        </w:rPr>
        <w:instrText xml:space="preserve"> ADDIN ZOTERO_ITEM CSL_CITATION {"citationID":"tLf46kIC","properties":{"formattedCitation":"(Zheng et al., 2017)","plainCitation":"(Zheng et al., 2017)","noteIndex":0},"citationItems":[{"id":1624,"uris":["http://zotero.org/users/local/ScSpagv3/items/72TH9K6N"],"uri":["http://zotero.org/users/local/ScSpagv3/items/72TH9K6N"],"itemData":{"id":1624,"type":"article-journal","abstract":"Characterizing the transcriptome of individual cells is fundamental to understanding complex biological systems. We describe a droplet-based system that enables 3' mRNA counting of tens of thousands of single cells per sample. Cell encapsulation, of up to 8 samples at a time, takes place in approximately 6 min, with approximately 50% cell capture efficiency. To demonstrate the system's technical performance, we collected transcriptome data from approximately 250k single cells across 29 samples. We validated the sensitivity of the system and its ability to detect rare populations using cell lines and synthetic RNAs. We profiled 68k peripheral blood mononuclear cells to demonstrate the system's ability to characterize large immune populations. Finally, we used sequence variation in the transcriptome data to determine host and donor chimerism at single-cell resolution from bone marrow mononuclear cells isolated from transplant patients.","archive_location":"28091601","container-title":"Nat Commun","DOI":"10.1038/ncomms14049","ISSN":"2041-1723 (Electronic) 2041-1723 (Linking)","page":"14049","title":"Massively parallel digital transcriptional profiling of single cells","volume":"8","author":[{"family":"Zheng","given":"G. X."},{"family":"Terry","given":"J. M."},{"family":"Belgrader","given":"P."},{"family":"Ryvkin","given":"P."},{"family":"Bent","given":"Z. W."},{"family":"Wilson","given":"R."},{"family":"Ziraldo","given":"S. B."},{"family":"Wheeler","given":"T. D."},{"family":"McDermott","given":"G. P."},{"family":"Zhu","given":"J."},{"family":"Gregory","given":"M. T."},{"family":"Shuga","given":"J."},{"family":"Montesclaros","given":"L."},{"family":"Underwood","given":"J. G."},{"family":"Masquelier","given":"D. A."},{"family":"Nishimura","given":"S. Y."},{"family":"Schnall-Levin","given":"M."},{"family":"Wyatt","given":"P. W."},{"family":"Hindson","given":"C. M."},{"family":"Bharadwaj","given":"R."},{"family":"Wong","given":"A."},{"family":"Ness","given":"K. D."},{"family":"Beppu","given":"L. W."},{"family":"Deeg","given":"H. J."},{"family":"McFarland","given":"C."},{"family":"Loeb","given":"K. R."},{"family":"Valente","given":"W. J."},{"family":"Ericson","given":"N. G."},{"family":"Stevens","given":"E. A."},{"family":"Radich","given":"J. P."},{"family":"Mikkelsen","given":"T. S."},{"family":"Hindson","given":"B. J."},{"family":"Bielas","given":"J. H."}],"issued":{"date-parts":[["2017",1,16]]}}}],"schema":"https://github.com/citation-style-language/schema/raw/master/csl-citation.json"} </w:instrText>
      </w:r>
      <w:r w:rsidR="00FD6DDC">
        <w:rPr>
          <w:rFonts w:ascii="Adobe Garamond Pro" w:hAnsi="Adobe Garamond Pro"/>
        </w:rPr>
        <w:fldChar w:fldCharType="separate"/>
      </w:r>
      <w:r w:rsidR="00FD6DDC">
        <w:rPr>
          <w:rFonts w:ascii="Adobe Garamond Pro" w:hAnsi="Adobe Garamond Pro"/>
          <w:noProof/>
        </w:rPr>
        <w:t>(Zheng et al., 2017)</w:t>
      </w:r>
      <w:r w:rsidR="00FD6DDC">
        <w:rPr>
          <w:rFonts w:ascii="Adobe Garamond Pro" w:hAnsi="Adobe Garamond Pro"/>
        </w:rPr>
        <w:fldChar w:fldCharType="end"/>
      </w:r>
      <w:r w:rsidR="00FD6DDC">
        <w:rPr>
          <w:rFonts w:ascii="Adobe Garamond Pro" w:hAnsi="Adobe Garamond Pro"/>
        </w:rPr>
        <w:t xml:space="preserve">, </w:t>
      </w:r>
      <w:proofErr w:type="spellStart"/>
      <w:r w:rsidR="00FD6DDC">
        <w:rPr>
          <w:rFonts w:ascii="Adobe Garamond Pro" w:hAnsi="Adobe Garamond Pro"/>
        </w:rPr>
        <w:t>scRNA</w:t>
      </w:r>
      <w:proofErr w:type="spellEnd"/>
      <w:r w:rsidR="00FD6DDC">
        <w:rPr>
          <w:rFonts w:ascii="Adobe Garamond Pro" w:hAnsi="Adobe Garamond Pro"/>
        </w:rPr>
        <w:t>-seq and quality control filtering</w:t>
      </w:r>
      <w:r w:rsidR="00F0739D">
        <w:rPr>
          <w:rFonts w:ascii="Adobe Garamond Pro" w:hAnsi="Adobe Garamond Pro"/>
        </w:rPr>
        <w:t xml:space="preserve"> (</w:t>
      </w:r>
      <w:r w:rsidR="00390E64">
        <w:rPr>
          <w:rFonts w:ascii="Adobe Garamond Pro" w:hAnsi="Adobe Garamond Pro"/>
        </w:rPr>
        <w:t>Figure 4A)</w:t>
      </w:r>
      <w:r w:rsidR="00FD6DDC">
        <w:rPr>
          <w:rFonts w:ascii="Adobe Garamond Pro" w:hAnsi="Adobe Garamond Pro"/>
        </w:rPr>
        <w:t xml:space="preserve">. A total of </w:t>
      </w:r>
      <w:r w:rsidR="00F0739D">
        <w:rPr>
          <w:rFonts w:ascii="Adobe Garamond Pro" w:hAnsi="Adobe Garamond Pro"/>
        </w:rPr>
        <w:t>15,941</w:t>
      </w:r>
      <w:r w:rsidR="00FD6DDC">
        <w:rPr>
          <w:rFonts w:ascii="Adobe Garamond Pro" w:hAnsi="Adobe Garamond Pro"/>
        </w:rPr>
        <w:t xml:space="preserve"> myeloid cells were analyzed and </w:t>
      </w:r>
      <w:r w:rsidR="00CA1C1A">
        <w:rPr>
          <w:rFonts w:ascii="Adobe Garamond Pro" w:hAnsi="Adobe Garamond Pro"/>
        </w:rPr>
        <w:t xml:space="preserve">projected </w:t>
      </w:r>
      <w:r w:rsidR="00F0739D">
        <w:rPr>
          <w:rFonts w:ascii="Adobe Garamond Pro" w:hAnsi="Adobe Garamond Pro"/>
        </w:rPr>
        <w:t>to</w:t>
      </w:r>
      <w:r w:rsidR="00CA1C1A">
        <w:rPr>
          <w:rFonts w:ascii="Adobe Garamond Pro" w:hAnsi="Adobe Garamond Pro"/>
        </w:rPr>
        <w:t xml:space="preserve"> </w:t>
      </w:r>
      <w:r w:rsidR="00833E3F">
        <w:rPr>
          <w:rFonts w:ascii="Adobe Garamond Pro" w:hAnsi="Adobe Garamond Pro"/>
        </w:rPr>
        <w:t xml:space="preserve">global and time-specific </w:t>
      </w:r>
      <w:r w:rsidR="00CA1C1A">
        <w:rPr>
          <w:rFonts w:ascii="Adobe Garamond Pro" w:hAnsi="Adobe Garamond Pro"/>
        </w:rPr>
        <w:t xml:space="preserve">Uniform Manifold </w:t>
      </w:r>
      <w:r w:rsidR="00CA1C1A" w:rsidRPr="00A83EAD">
        <w:rPr>
          <w:rFonts w:ascii="Adobe Garamond Pro" w:hAnsi="Adobe Garamond Pro"/>
        </w:rPr>
        <w:t xml:space="preserve">Approximation and Projection </w:t>
      </w:r>
      <w:r w:rsidR="00CA1C1A" w:rsidRPr="00A83EAD">
        <w:rPr>
          <w:rFonts w:ascii="Adobe Garamond Pro" w:hAnsi="Adobe Garamond Pro"/>
        </w:rPr>
        <w:lastRenderedPageBreak/>
        <w:t xml:space="preserve">(UMAP) </w:t>
      </w:r>
      <w:r w:rsidR="00833E3F" w:rsidRPr="00390E64">
        <w:rPr>
          <w:rFonts w:ascii="Adobe Garamond Pro" w:hAnsi="Adobe Garamond Pro"/>
        </w:rPr>
        <w:t>plots (</w:t>
      </w:r>
      <w:r w:rsidR="00CA1C1A" w:rsidRPr="00390E64">
        <w:rPr>
          <w:rFonts w:ascii="Adobe Garamond Pro" w:hAnsi="Adobe Garamond Pro"/>
        </w:rPr>
        <w:t>Figure</w:t>
      </w:r>
      <w:r w:rsidR="00833E3F" w:rsidRPr="00390E64">
        <w:rPr>
          <w:rFonts w:ascii="Adobe Garamond Pro" w:hAnsi="Adobe Garamond Pro"/>
        </w:rPr>
        <w:t>s</w:t>
      </w:r>
      <w:r w:rsidR="00CA1C1A" w:rsidRPr="00390E64">
        <w:rPr>
          <w:rFonts w:ascii="Adobe Garamond Pro" w:hAnsi="Adobe Garamond Pro"/>
        </w:rPr>
        <w:t xml:space="preserve"> 4B</w:t>
      </w:r>
      <w:r w:rsidR="00833E3F" w:rsidRPr="00390E64">
        <w:rPr>
          <w:rFonts w:ascii="Adobe Garamond Pro" w:hAnsi="Adobe Garamond Pro"/>
        </w:rPr>
        <w:t xml:space="preserve"> and 4C)</w:t>
      </w:r>
      <w:r w:rsidR="00CA1C1A" w:rsidRPr="00390E64">
        <w:rPr>
          <w:rFonts w:ascii="Adobe Garamond Pro" w:hAnsi="Adobe Garamond Pro"/>
        </w:rPr>
        <w:t>.</w:t>
      </w:r>
      <w:r w:rsidR="00833E3F" w:rsidRPr="00390E64">
        <w:rPr>
          <w:rFonts w:ascii="Adobe Garamond Pro" w:hAnsi="Adobe Garamond Pro"/>
        </w:rPr>
        <w:t xml:space="preserve"> Seven distinct cell clusters were identified, whose frequencies per time point are shown in Figure 4D</w:t>
      </w:r>
      <w:r w:rsidR="00833E3F" w:rsidRPr="00A83EAD">
        <w:rPr>
          <w:rFonts w:ascii="Adobe Garamond Pro" w:hAnsi="Adobe Garamond Pro"/>
        </w:rPr>
        <w:t xml:space="preserve">. </w:t>
      </w:r>
      <w:r w:rsidR="00A83EAD" w:rsidRPr="00A83EAD">
        <w:rPr>
          <w:rFonts w:ascii="Adobe Garamond Pro" w:hAnsi="Adobe Garamond Pro"/>
        </w:rPr>
        <w:t>Dimensional reductions, gene expression, DE</w:t>
      </w:r>
      <w:r w:rsidR="00A83EAD">
        <w:rPr>
          <w:rFonts w:ascii="Adobe Garamond Pro" w:hAnsi="Adobe Garamond Pro"/>
        </w:rPr>
        <w:t xml:space="preserve"> </w:t>
      </w:r>
      <w:r w:rsidR="00A83EAD" w:rsidRPr="00A83EAD">
        <w:rPr>
          <w:rFonts w:ascii="Adobe Garamond Pro" w:hAnsi="Adobe Garamond Pro"/>
        </w:rPr>
        <w:t>and Gene Ontology (GO) analyses can be explored online using this platform:</w:t>
      </w:r>
      <w:r w:rsidR="00A83EAD">
        <w:rPr>
          <w:rFonts w:ascii="Adobe Garamond Pro" w:hAnsi="Adobe Garamond Pro"/>
        </w:rPr>
        <w:t xml:space="preserve"> </w:t>
      </w:r>
      <w:hyperlink r:id="rId10" w:history="1">
        <w:r w:rsidR="00A83EAD" w:rsidRPr="00F058C7">
          <w:rPr>
            <w:rStyle w:val="Hyperlink"/>
            <w:rFonts w:ascii="Adobe Garamond Pro" w:hAnsi="Adobe Garamond Pro"/>
          </w:rPr>
          <w:t>https://gigaimmunophysiology.shinyapps.io/IM-DTR_v2/</w:t>
        </w:r>
      </w:hyperlink>
      <w:r w:rsidR="00A83EAD">
        <w:rPr>
          <w:rFonts w:ascii="Adobe Garamond Pro" w:hAnsi="Adobe Garamond Pro"/>
        </w:rPr>
        <w:t xml:space="preserve">. </w:t>
      </w:r>
    </w:p>
    <w:p w14:paraId="1B0483EE" w14:textId="7A1BA91D" w:rsidR="00346B77" w:rsidRDefault="00317E96" w:rsidP="00F0739D">
      <w:pPr>
        <w:autoSpaceDE w:val="0"/>
        <w:autoSpaceDN w:val="0"/>
        <w:adjustRightInd w:val="0"/>
        <w:spacing w:line="480" w:lineRule="auto"/>
        <w:ind w:firstLine="720"/>
        <w:jc w:val="both"/>
        <w:rPr>
          <w:rFonts w:ascii="Adobe Garamond Pro" w:hAnsi="Adobe Garamond Pro"/>
          <w:bCs/>
        </w:rPr>
      </w:pPr>
      <w:r>
        <w:rPr>
          <w:rFonts w:ascii="Adobe Garamond Pro" w:hAnsi="Adobe Garamond Pro"/>
        </w:rPr>
        <w:t xml:space="preserve">Based on </w:t>
      </w:r>
      <w:r w:rsidR="003421E9">
        <w:rPr>
          <w:rFonts w:ascii="Adobe Garamond Pro" w:hAnsi="Adobe Garamond Pro"/>
        </w:rPr>
        <w:t>a DE analysis</w:t>
      </w:r>
      <w:r>
        <w:rPr>
          <w:rFonts w:ascii="Adobe Garamond Pro" w:hAnsi="Adobe Garamond Pro"/>
        </w:rPr>
        <w:t>, we identif</w:t>
      </w:r>
      <w:r w:rsidR="003421E9">
        <w:rPr>
          <w:rFonts w:ascii="Adobe Garamond Pro" w:hAnsi="Adobe Garamond Pro"/>
        </w:rPr>
        <w:t>ied</w:t>
      </w:r>
      <w:r>
        <w:rPr>
          <w:rFonts w:ascii="Adobe Garamond Pro" w:hAnsi="Adobe Garamond Pro"/>
        </w:rPr>
        <w:t xml:space="preserve"> clusters </w:t>
      </w:r>
      <w:r w:rsidRPr="00390E64">
        <w:rPr>
          <w:rFonts w:ascii="Adobe Garamond Pro" w:hAnsi="Adobe Garamond Pro"/>
        </w:rPr>
        <w:t>corresponding to Ly6C</w:t>
      </w:r>
      <w:r w:rsidRPr="00390E64">
        <w:rPr>
          <w:rFonts w:ascii="Adobe Garamond Pro" w:hAnsi="Adobe Garamond Pro"/>
          <w:vertAlign w:val="superscript"/>
        </w:rPr>
        <w:t>+</w:t>
      </w:r>
      <w:r w:rsidRPr="00390E64">
        <w:rPr>
          <w:rFonts w:ascii="Adobe Garamond Pro" w:hAnsi="Adobe Garamond Pro"/>
        </w:rPr>
        <w:t xml:space="preserve"> </w:t>
      </w:r>
      <w:proofErr w:type="spellStart"/>
      <w:r w:rsidRPr="00390E64">
        <w:rPr>
          <w:rFonts w:ascii="Adobe Garamond Pro" w:hAnsi="Adobe Garamond Pro"/>
        </w:rPr>
        <w:t>cMo</w:t>
      </w:r>
      <w:proofErr w:type="spellEnd"/>
      <w:r w:rsidRPr="00390E64">
        <w:rPr>
          <w:rFonts w:ascii="Adobe Garamond Pro" w:hAnsi="Adobe Garamond Pro"/>
        </w:rPr>
        <w:t xml:space="preserve"> (</w:t>
      </w:r>
      <w:r w:rsidRPr="00390E64">
        <w:rPr>
          <w:rFonts w:ascii="Adobe Garamond Pro" w:hAnsi="Adobe Garamond Pro"/>
          <w:i/>
          <w:iCs/>
        </w:rPr>
        <w:t>Ccr2, Ly6c2</w:t>
      </w:r>
      <w:r w:rsidRPr="00390E64">
        <w:rPr>
          <w:rFonts w:ascii="Adobe Garamond Pro" w:hAnsi="Adobe Garamond Pro"/>
        </w:rPr>
        <w:t>), Ly6C</w:t>
      </w:r>
      <w:ins w:id="23" w:author="Domien Vanneste" w:date="2022-01-24T11:01:00Z">
        <w:r w:rsidR="005C6A11" w:rsidRPr="005C6A11">
          <w:rPr>
            <w:rFonts w:ascii="Adobe Garamond Pro" w:hAnsi="Adobe Garamond Pro"/>
            <w:vertAlign w:val="superscript"/>
            <w:rPrChange w:id="24" w:author="Domien Vanneste" w:date="2022-01-24T11:01:00Z">
              <w:rPr>
                <w:rFonts w:ascii="Adobe Garamond Pro" w:hAnsi="Adobe Garamond Pro"/>
              </w:rPr>
            </w:rPrChange>
          </w:rPr>
          <w:t>−</w:t>
        </w:r>
      </w:ins>
      <w:del w:id="25" w:author="Domien Vanneste" w:date="2022-01-24T11:01:00Z">
        <w:r w:rsidRPr="00390E64" w:rsidDel="005C6A11">
          <w:rPr>
            <w:rFonts w:ascii="Adobe Garamond Pro" w:hAnsi="Adobe Garamond Pro"/>
            <w:vertAlign w:val="superscript"/>
          </w:rPr>
          <w:delText>-</w:delText>
        </w:r>
      </w:del>
      <w:r w:rsidRPr="00390E64">
        <w:rPr>
          <w:rFonts w:ascii="Adobe Garamond Pro" w:hAnsi="Adobe Garamond Pro"/>
        </w:rPr>
        <w:t xml:space="preserve"> </w:t>
      </w:r>
      <w:proofErr w:type="spellStart"/>
      <w:r w:rsidRPr="00390E64">
        <w:rPr>
          <w:rFonts w:ascii="Adobe Garamond Pro" w:hAnsi="Adobe Garamond Pro"/>
        </w:rPr>
        <w:t>pMo</w:t>
      </w:r>
      <w:proofErr w:type="spellEnd"/>
      <w:r w:rsidRPr="00390E64">
        <w:rPr>
          <w:rFonts w:ascii="Adobe Garamond Pro" w:hAnsi="Adobe Garamond Pro"/>
        </w:rPr>
        <w:t xml:space="preserve"> (</w:t>
      </w:r>
      <w:r w:rsidRPr="00390E64">
        <w:rPr>
          <w:rFonts w:ascii="Adobe Garamond Pro" w:hAnsi="Adobe Garamond Pro"/>
          <w:i/>
          <w:iCs/>
        </w:rPr>
        <w:t>Ace, Nr4a1</w:t>
      </w:r>
      <w:r w:rsidRPr="00390E64">
        <w:rPr>
          <w:rFonts w:ascii="Adobe Garamond Pro" w:hAnsi="Adobe Garamond Pro"/>
        </w:rPr>
        <w:t>), CD206</w:t>
      </w:r>
      <w:ins w:id="26" w:author="Domien Vanneste" w:date="2022-01-24T11:01:00Z">
        <w:r w:rsidR="005C6A11" w:rsidRPr="005C6A11">
          <w:rPr>
            <w:rFonts w:ascii="Adobe Garamond Pro" w:hAnsi="Adobe Garamond Pro"/>
            <w:vertAlign w:val="superscript"/>
            <w:rPrChange w:id="27" w:author="Domien Vanneste" w:date="2022-01-24T11:01:00Z">
              <w:rPr>
                <w:rFonts w:ascii="Adobe Garamond Pro" w:hAnsi="Adobe Garamond Pro"/>
              </w:rPr>
            </w:rPrChange>
          </w:rPr>
          <w:t>−</w:t>
        </w:r>
      </w:ins>
      <w:del w:id="28" w:author="Domien Vanneste" w:date="2022-01-24T11:01:00Z">
        <w:r w:rsidRPr="00390E64" w:rsidDel="005C6A11">
          <w:rPr>
            <w:rFonts w:ascii="Adobe Garamond Pro" w:hAnsi="Adobe Garamond Pro"/>
            <w:vertAlign w:val="superscript"/>
          </w:rPr>
          <w:delText>-</w:delText>
        </w:r>
      </w:del>
      <w:r w:rsidRPr="00390E64">
        <w:rPr>
          <w:rFonts w:ascii="Adobe Garamond Pro" w:hAnsi="Adobe Garamond Pro"/>
        </w:rPr>
        <w:t xml:space="preserve"> IM (</w:t>
      </w:r>
      <w:r w:rsidRPr="00390E64">
        <w:rPr>
          <w:rFonts w:ascii="Adobe Garamond Pro" w:hAnsi="Adobe Garamond Pro"/>
          <w:i/>
          <w:iCs/>
        </w:rPr>
        <w:t>H2-Ab1, Cd74</w:t>
      </w:r>
      <w:r w:rsidRPr="00390E64">
        <w:rPr>
          <w:rFonts w:ascii="Adobe Garamond Pro" w:hAnsi="Adobe Garamond Pro"/>
        </w:rPr>
        <w:t>) and CD206</w:t>
      </w:r>
      <w:r w:rsidRPr="00390E64">
        <w:rPr>
          <w:rFonts w:ascii="Adobe Garamond Pro" w:hAnsi="Adobe Garamond Pro"/>
          <w:vertAlign w:val="superscript"/>
        </w:rPr>
        <w:t>+</w:t>
      </w:r>
      <w:r w:rsidRPr="00390E64">
        <w:rPr>
          <w:rFonts w:ascii="Adobe Garamond Pro" w:hAnsi="Adobe Garamond Pro"/>
        </w:rPr>
        <w:t xml:space="preserve"> IM (</w:t>
      </w:r>
      <w:r w:rsidRPr="00390E64">
        <w:rPr>
          <w:rFonts w:ascii="Adobe Garamond Pro" w:hAnsi="Adobe Garamond Pro"/>
          <w:i/>
          <w:iCs/>
        </w:rPr>
        <w:t>Lyve1, Mrc1</w:t>
      </w:r>
      <w:r w:rsidRPr="00390E64">
        <w:rPr>
          <w:rFonts w:ascii="Adobe Garamond Pro" w:hAnsi="Adobe Garamond Pro"/>
        </w:rPr>
        <w:t>) (Figure</w:t>
      </w:r>
      <w:r w:rsidR="003421E9" w:rsidRPr="00390E64">
        <w:rPr>
          <w:rFonts w:ascii="Adobe Garamond Pro" w:hAnsi="Adobe Garamond Pro"/>
        </w:rPr>
        <w:t xml:space="preserve">s 4E and 4F). Cluster </w:t>
      </w:r>
      <w:r w:rsidR="005E2722" w:rsidRPr="00390E64">
        <w:rPr>
          <w:rFonts w:ascii="Adobe Garamond Pro" w:hAnsi="Adobe Garamond Pro"/>
        </w:rPr>
        <w:t>5 upregulated apoptosis-related genes (</w:t>
      </w:r>
      <w:proofErr w:type="spellStart"/>
      <w:r w:rsidR="005E2722" w:rsidRPr="00390E64">
        <w:rPr>
          <w:rFonts w:ascii="Adobe Garamond Pro" w:hAnsi="Adobe Garamond Pro"/>
          <w:i/>
          <w:iCs/>
        </w:rPr>
        <w:t>Bax</w:t>
      </w:r>
      <w:proofErr w:type="spellEnd"/>
      <w:r w:rsidR="005E2722" w:rsidRPr="00390E64">
        <w:rPr>
          <w:rFonts w:ascii="Adobe Garamond Pro" w:hAnsi="Adobe Garamond Pro"/>
          <w:i/>
          <w:iCs/>
        </w:rPr>
        <w:t xml:space="preserve">, Trp53, </w:t>
      </w:r>
      <w:proofErr w:type="spellStart"/>
      <w:r w:rsidR="005E2722" w:rsidRPr="00390E64">
        <w:rPr>
          <w:rFonts w:ascii="Adobe Garamond Pro" w:hAnsi="Adobe Garamond Pro"/>
          <w:i/>
          <w:iCs/>
        </w:rPr>
        <w:t>Tnf</w:t>
      </w:r>
      <w:proofErr w:type="spellEnd"/>
      <w:r w:rsidR="005E2722" w:rsidRPr="00390E64">
        <w:rPr>
          <w:rFonts w:ascii="Adobe Garamond Pro" w:hAnsi="Adobe Garamond Pro"/>
        </w:rPr>
        <w:t>)</w:t>
      </w:r>
      <w:r w:rsidR="00F0739D" w:rsidRPr="00390E64">
        <w:rPr>
          <w:rFonts w:ascii="Adobe Garamond Pro" w:hAnsi="Adobe Garamond Pro"/>
        </w:rPr>
        <w:t>,</w:t>
      </w:r>
      <w:r w:rsidR="005E2722" w:rsidRPr="00390E64">
        <w:rPr>
          <w:rFonts w:ascii="Adobe Garamond Pro" w:hAnsi="Adobe Garamond Pro"/>
        </w:rPr>
        <w:t xml:space="preserve"> was almost uniquely present 12 hours post-DT and disappeared afterwards, </w:t>
      </w:r>
      <w:r w:rsidR="00F0739D" w:rsidRPr="00390E64">
        <w:rPr>
          <w:rFonts w:ascii="Adobe Garamond Pro" w:hAnsi="Adobe Garamond Pro"/>
        </w:rPr>
        <w:t>likely</w:t>
      </w:r>
      <w:r w:rsidR="005E2722" w:rsidRPr="00390E64">
        <w:rPr>
          <w:rFonts w:ascii="Adobe Garamond Pro" w:hAnsi="Adobe Garamond Pro"/>
        </w:rPr>
        <w:t xml:space="preserve"> representing DT-targeted native IM undergoing cell death</w:t>
      </w:r>
      <w:r w:rsidR="00B412B1" w:rsidRPr="00390E64">
        <w:rPr>
          <w:rFonts w:ascii="Adobe Garamond Pro" w:hAnsi="Adobe Garamond Pro"/>
        </w:rPr>
        <w:t xml:space="preserve">, while </w:t>
      </w:r>
      <w:r w:rsidR="00B412B1" w:rsidRPr="00390E64">
        <w:rPr>
          <w:rFonts w:ascii="Adobe Garamond Pro" w:hAnsi="Adobe Garamond Pro"/>
          <w:bCs/>
        </w:rPr>
        <w:t xml:space="preserve">Cluster 7 encompassed few contaminating </w:t>
      </w:r>
      <w:r w:rsidR="00B412B1" w:rsidRPr="00390E64">
        <w:rPr>
          <w:rFonts w:ascii="Adobe Garamond Pro" w:hAnsi="Adobe Garamond Pro"/>
          <w:bCs/>
          <w:i/>
          <w:iCs/>
        </w:rPr>
        <w:t>Zbtb46</w:t>
      </w:r>
      <w:r w:rsidR="00B412B1" w:rsidRPr="00390E64">
        <w:rPr>
          <w:rFonts w:ascii="Adobe Garamond Pro" w:hAnsi="Adobe Garamond Pro"/>
          <w:bCs/>
          <w:i/>
          <w:iCs/>
          <w:vertAlign w:val="superscript"/>
        </w:rPr>
        <w:t>+</w:t>
      </w:r>
      <w:r w:rsidR="00B412B1" w:rsidRPr="00390E64">
        <w:rPr>
          <w:rFonts w:ascii="Adobe Garamond Pro" w:hAnsi="Adobe Garamond Pro"/>
          <w:bCs/>
        </w:rPr>
        <w:t xml:space="preserve"> and </w:t>
      </w:r>
      <w:r w:rsidR="00B412B1" w:rsidRPr="00390E64">
        <w:rPr>
          <w:rFonts w:ascii="Adobe Garamond Pro" w:hAnsi="Adobe Garamond Pro"/>
          <w:bCs/>
          <w:i/>
          <w:iCs/>
        </w:rPr>
        <w:t>Ccr7</w:t>
      </w:r>
      <w:r w:rsidR="00B412B1" w:rsidRPr="00390E64">
        <w:rPr>
          <w:rFonts w:ascii="Adobe Garamond Pro" w:hAnsi="Adobe Garamond Pro"/>
          <w:bCs/>
          <w:vertAlign w:val="superscript"/>
        </w:rPr>
        <w:t>+</w:t>
      </w:r>
      <w:r w:rsidR="00B412B1" w:rsidRPr="00390E64">
        <w:rPr>
          <w:rFonts w:ascii="Adobe Garamond Pro" w:hAnsi="Adobe Garamond Pro"/>
          <w:bCs/>
        </w:rPr>
        <w:t xml:space="preserve"> DCs</w:t>
      </w:r>
      <w:r w:rsidR="005E2722" w:rsidRPr="00390E64">
        <w:rPr>
          <w:rFonts w:ascii="Adobe Garamond Pro" w:hAnsi="Adobe Garamond Pro"/>
        </w:rPr>
        <w:t xml:space="preserve"> (Figures 4E and 4F).</w:t>
      </w:r>
      <w:r w:rsidR="005E2722">
        <w:rPr>
          <w:rFonts w:ascii="Adobe Garamond Pro" w:hAnsi="Adobe Garamond Pro"/>
        </w:rPr>
        <w:t xml:space="preserve"> </w:t>
      </w:r>
      <w:r w:rsidR="00B412B1">
        <w:rPr>
          <w:rFonts w:ascii="Adobe Garamond Pro" w:hAnsi="Adobe Garamond Pro"/>
        </w:rPr>
        <w:t>Most i</w:t>
      </w:r>
      <w:r w:rsidR="00F0739D">
        <w:rPr>
          <w:rFonts w:ascii="Adobe Garamond Pro" w:hAnsi="Adobe Garamond Pro"/>
        </w:rPr>
        <w:t xml:space="preserve">nterestingly, </w:t>
      </w:r>
      <w:r w:rsidR="005E2722">
        <w:rPr>
          <w:rFonts w:ascii="Adobe Garamond Pro" w:hAnsi="Adobe Garamond Pro"/>
        </w:rPr>
        <w:t xml:space="preserve">Cluster 6 </w:t>
      </w:r>
      <w:r w:rsidR="008B4B82">
        <w:rPr>
          <w:rFonts w:ascii="Adobe Garamond Pro" w:hAnsi="Adobe Garamond Pro"/>
        </w:rPr>
        <w:t xml:space="preserve">encompassed cells </w:t>
      </w:r>
      <w:r w:rsidR="0080662B">
        <w:rPr>
          <w:rFonts w:ascii="Adobe Garamond Pro" w:hAnsi="Adobe Garamond Pro"/>
        </w:rPr>
        <w:t>that were predominantly present between 24 and 96 hours post-DT and made</w:t>
      </w:r>
      <w:r w:rsidR="005E2722">
        <w:rPr>
          <w:rFonts w:ascii="Adobe Garamond Pro" w:hAnsi="Adobe Garamond Pro"/>
        </w:rPr>
        <w:t xml:space="preserve"> </w:t>
      </w:r>
      <w:r w:rsidR="008B4B82">
        <w:rPr>
          <w:rFonts w:ascii="Adobe Garamond Pro" w:hAnsi="Adobe Garamond Pro"/>
        </w:rPr>
        <w:t xml:space="preserve">a </w:t>
      </w:r>
      <w:r w:rsidR="0080662B">
        <w:rPr>
          <w:rFonts w:ascii="Adobe Garamond Pro" w:hAnsi="Adobe Garamond Pro"/>
        </w:rPr>
        <w:t xml:space="preserve">tiny </w:t>
      </w:r>
      <w:r w:rsidR="00390E64">
        <w:rPr>
          <w:rFonts w:ascii="Adobe Garamond Pro" w:hAnsi="Adobe Garamond Pro"/>
        </w:rPr>
        <w:t>bridge</w:t>
      </w:r>
      <w:r w:rsidR="005E2722">
        <w:rPr>
          <w:rFonts w:ascii="Adobe Garamond Pro" w:hAnsi="Adobe Garamond Pro"/>
        </w:rPr>
        <w:t xml:space="preserve"> between Ly6C</w:t>
      </w:r>
      <w:r w:rsidR="005E2722" w:rsidRPr="00775B0F">
        <w:rPr>
          <w:rFonts w:ascii="Adobe Garamond Pro" w:hAnsi="Adobe Garamond Pro"/>
          <w:vertAlign w:val="superscript"/>
        </w:rPr>
        <w:t>+</w:t>
      </w:r>
      <w:r w:rsidR="005E2722">
        <w:rPr>
          <w:rFonts w:ascii="Adobe Garamond Pro" w:hAnsi="Adobe Garamond Pro"/>
        </w:rPr>
        <w:t xml:space="preserve"> </w:t>
      </w:r>
      <w:proofErr w:type="spellStart"/>
      <w:r w:rsidR="005E2722">
        <w:rPr>
          <w:rFonts w:ascii="Adobe Garamond Pro" w:hAnsi="Adobe Garamond Pro"/>
        </w:rPr>
        <w:t>cMo</w:t>
      </w:r>
      <w:proofErr w:type="spellEnd"/>
      <w:r w:rsidR="005E2722">
        <w:rPr>
          <w:rFonts w:ascii="Adobe Garamond Pro" w:hAnsi="Adobe Garamond Pro"/>
        </w:rPr>
        <w:t xml:space="preserve"> and a branching point leading to both IM subsets</w:t>
      </w:r>
      <w:r w:rsidR="008B4B82">
        <w:rPr>
          <w:rFonts w:ascii="Adobe Garamond Pro" w:hAnsi="Adobe Garamond Pro"/>
        </w:rPr>
        <w:t>, which we named ‘transit’</w:t>
      </w:r>
      <w:r w:rsidR="00775B0F">
        <w:rPr>
          <w:rFonts w:ascii="Adobe Garamond Pro" w:hAnsi="Adobe Garamond Pro"/>
        </w:rPr>
        <w:t xml:space="preserve"> </w:t>
      </w:r>
      <w:r w:rsidR="00775B0F" w:rsidRPr="00390E64">
        <w:rPr>
          <w:rFonts w:ascii="Adobe Garamond Pro" w:hAnsi="Adobe Garamond Pro"/>
        </w:rPr>
        <w:t>cells</w:t>
      </w:r>
      <w:r w:rsidR="00F0739D" w:rsidRPr="00390E64">
        <w:rPr>
          <w:rFonts w:ascii="Adobe Garamond Pro" w:hAnsi="Adobe Garamond Pro"/>
        </w:rPr>
        <w:t xml:space="preserve"> (Figure 4B and 4C)</w:t>
      </w:r>
      <w:r w:rsidR="008B4B82" w:rsidRPr="00390E64">
        <w:rPr>
          <w:rFonts w:ascii="Adobe Garamond Pro" w:hAnsi="Adobe Garamond Pro"/>
        </w:rPr>
        <w:t xml:space="preserve">. RNA velocity analysis further confirmed that the fate of transit cells moved from </w:t>
      </w:r>
      <w:proofErr w:type="spellStart"/>
      <w:r w:rsidR="008B4B82" w:rsidRPr="00390E64">
        <w:rPr>
          <w:rFonts w:ascii="Adobe Garamond Pro" w:hAnsi="Adobe Garamond Pro"/>
        </w:rPr>
        <w:t>cMo</w:t>
      </w:r>
      <w:proofErr w:type="spellEnd"/>
      <w:r w:rsidR="008B4B82" w:rsidRPr="00390E64">
        <w:rPr>
          <w:rFonts w:ascii="Adobe Garamond Pro" w:hAnsi="Adobe Garamond Pro"/>
        </w:rPr>
        <w:t xml:space="preserve"> towards IM subsets (Figures 4G). Of note, no link was observed between Ly6C</w:t>
      </w:r>
      <w:ins w:id="29" w:author="Domien Vanneste" w:date="2022-01-24T11:02:00Z">
        <w:r w:rsidR="005C6A11" w:rsidRPr="005C6A11">
          <w:rPr>
            <w:rFonts w:ascii="Adobe Garamond Pro" w:hAnsi="Adobe Garamond Pro"/>
            <w:vertAlign w:val="superscript"/>
            <w:rPrChange w:id="30" w:author="Domien Vanneste" w:date="2022-01-24T11:02:00Z">
              <w:rPr>
                <w:rFonts w:ascii="Adobe Garamond Pro" w:hAnsi="Adobe Garamond Pro"/>
              </w:rPr>
            </w:rPrChange>
          </w:rPr>
          <w:t>−</w:t>
        </w:r>
      </w:ins>
      <w:del w:id="31" w:author="Domien Vanneste" w:date="2022-01-24T11:01:00Z">
        <w:r w:rsidR="008B4B82" w:rsidRPr="00390E64" w:rsidDel="005C6A11">
          <w:rPr>
            <w:rFonts w:ascii="Adobe Garamond Pro" w:hAnsi="Adobe Garamond Pro"/>
            <w:vertAlign w:val="superscript"/>
          </w:rPr>
          <w:delText>-</w:delText>
        </w:r>
      </w:del>
      <w:r w:rsidR="008B4B82" w:rsidRPr="00390E64">
        <w:rPr>
          <w:rFonts w:ascii="Adobe Garamond Pro" w:hAnsi="Adobe Garamond Pro"/>
        </w:rPr>
        <w:t xml:space="preserve"> </w:t>
      </w:r>
      <w:proofErr w:type="spellStart"/>
      <w:r w:rsidR="008B4B82" w:rsidRPr="00390E64">
        <w:rPr>
          <w:rFonts w:ascii="Adobe Garamond Pro" w:hAnsi="Adobe Garamond Pro"/>
        </w:rPr>
        <w:t>p</w:t>
      </w:r>
      <w:r w:rsidR="008B4B82">
        <w:rPr>
          <w:rFonts w:ascii="Adobe Garamond Pro" w:hAnsi="Adobe Garamond Pro"/>
        </w:rPr>
        <w:t>Mo</w:t>
      </w:r>
      <w:proofErr w:type="spellEnd"/>
      <w:r w:rsidR="008B4B82">
        <w:rPr>
          <w:rFonts w:ascii="Adobe Garamond Pro" w:hAnsi="Adobe Garamond Pro"/>
        </w:rPr>
        <w:t xml:space="preserve"> and IM, confirming the absence of a </w:t>
      </w:r>
      <w:proofErr w:type="spellStart"/>
      <w:r w:rsidR="008B4B82">
        <w:rPr>
          <w:rFonts w:ascii="Adobe Garamond Pro" w:hAnsi="Adobe Garamond Pro"/>
        </w:rPr>
        <w:t>pMo</w:t>
      </w:r>
      <w:proofErr w:type="spellEnd"/>
      <w:r w:rsidR="008B4B82">
        <w:rPr>
          <w:rFonts w:ascii="Adobe Garamond Pro" w:hAnsi="Adobe Garamond Pro"/>
        </w:rPr>
        <w:t xml:space="preserve"> intermediate</w:t>
      </w:r>
      <w:r w:rsidR="00390E64">
        <w:rPr>
          <w:rFonts w:ascii="Adobe Garamond Pro" w:hAnsi="Adobe Garamond Pro"/>
        </w:rPr>
        <w:t xml:space="preserve"> (Figure 4G)</w:t>
      </w:r>
      <w:r w:rsidR="008B4B82">
        <w:rPr>
          <w:rFonts w:ascii="Adobe Garamond Pro" w:hAnsi="Adobe Garamond Pro"/>
        </w:rPr>
        <w:t>.</w:t>
      </w:r>
    </w:p>
    <w:p w14:paraId="31C4030C" w14:textId="24E18C85" w:rsidR="007B38E2" w:rsidRDefault="007B38E2" w:rsidP="003421E9">
      <w:pPr>
        <w:autoSpaceDE w:val="0"/>
        <w:autoSpaceDN w:val="0"/>
        <w:adjustRightInd w:val="0"/>
        <w:spacing w:line="480" w:lineRule="auto"/>
        <w:jc w:val="both"/>
        <w:rPr>
          <w:rFonts w:ascii="Adobe Garamond Pro" w:hAnsi="Adobe Garamond Pro"/>
          <w:bCs/>
        </w:rPr>
      </w:pPr>
    </w:p>
    <w:p w14:paraId="7BD8868E" w14:textId="094E05F6" w:rsidR="00794076" w:rsidRDefault="0015537E" w:rsidP="003421E9">
      <w:pPr>
        <w:autoSpaceDE w:val="0"/>
        <w:autoSpaceDN w:val="0"/>
        <w:adjustRightInd w:val="0"/>
        <w:spacing w:line="480" w:lineRule="auto"/>
        <w:jc w:val="both"/>
        <w:rPr>
          <w:rFonts w:ascii="Adobe Garamond Pro" w:hAnsi="Adobe Garamond Pro"/>
          <w:b/>
        </w:rPr>
      </w:pPr>
      <w:r>
        <w:rPr>
          <w:rFonts w:ascii="Adobe Garamond Pro" w:hAnsi="Adobe Garamond Pro"/>
          <w:b/>
        </w:rPr>
        <w:t>Classical</w:t>
      </w:r>
      <w:r w:rsidR="00794076">
        <w:rPr>
          <w:rFonts w:ascii="Adobe Garamond Pro" w:hAnsi="Adobe Garamond Pro"/>
          <w:b/>
        </w:rPr>
        <w:t xml:space="preserve"> m</w:t>
      </w:r>
      <w:r w:rsidR="00794076" w:rsidRPr="00794076">
        <w:rPr>
          <w:rFonts w:ascii="Adobe Garamond Pro" w:hAnsi="Adobe Garamond Pro"/>
          <w:b/>
        </w:rPr>
        <w:t xml:space="preserve">onocytes </w:t>
      </w:r>
      <w:r w:rsidR="00794076">
        <w:rPr>
          <w:rFonts w:ascii="Adobe Garamond Pro" w:hAnsi="Adobe Garamond Pro"/>
          <w:b/>
        </w:rPr>
        <w:t xml:space="preserve">proliferate locally </w:t>
      </w:r>
      <w:r>
        <w:rPr>
          <w:rFonts w:ascii="Adobe Garamond Pro" w:hAnsi="Adobe Garamond Pro"/>
          <w:b/>
        </w:rPr>
        <w:t>in a</w:t>
      </w:r>
      <w:r w:rsidR="00794076">
        <w:rPr>
          <w:rFonts w:ascii="Adobe Garamond Pro" w:hAnsi="Adobe Garamond Pro"/>
          <w:b/>
        </w:rPr>
        <w:t xml:space="preserve"> CSF1R-dependent </w:t>
      </w:r>
      <w:r w:rsidR="00CB715E">
        <w:rPr>
          <w:rFonts w:ascii="Adobe Garamond Pro" w:hAnsi="Adobe Garamond Pro"/>
          <w:b/>
        </w:rPr>
        <w:t>way</w:t>
      </w:r>
      <w:r>
        <w:rPr>
          <w:rFonts w:ascii="Adobe Garamond Pro" w:hAnsi="Adobe Garamond Pro"/>
          <w:b/>
        </w:rPr>
        <w:t xml:space="preserve"> </w:t>
      </w:r>
      <w:r w:rsidR="00D64C14">
        <w:rPr>
          <w:rFonts w:ascii="Adobe Garamond Pro" w:hAnsi="Adobe Garamond Pro"/>
          <w:b/>
        </w:rPr>
        <w:t>before</w:t>
      </w:r>
      <w:r>
        <w:rPr>
          <w:rFonts w:ascii="Adobe Garamond Pro" w:hAnsi="Adobe Garamond Pro"/>
          <w:b/>
        </w:rPr>
        <w:t xml:space="preserve"> </w:t>
      </w:r>
      <w:r w:rsidR="00CB715E">
        <w:rPr>
          <w:rFonts w:ascii="Adobe Garamond Pro" w:hAnsi="Adobe Garamond Pro"/>
          <w:b/>
        </w:rPr>
        <w:t>differentiating into macrophages</w:t>
      </w:r>
    </w:p>
    <w:p w14:paraId="2212D93C" w14:textId="377BA10E" w:rsidR="009E4FDE" w:rsidRDefault="0015537E" w:rsidP="009E4FDE">
      <w:pPr>
        <w:autoSpaceDE w:val="0"/>
        <w:autoSpaceDN w:val="0"/>
        <w:adjustRightInd w:val="0"/>
        <w:spacing w:line="480" w:lineRule="auto"/>
        <w:jc w:val="both"/>
        <w:rPr>
          <w:rFonts w:ascii="Adobe Garamond Pro" w:hAnsi="Adobe Garamond Pro"/>
          <w:color w:val="000000"/>
        </w:rPr>
      </w:pPr>
      <w:r>
        <w:rPr>
          <w:rFonts w:ascii="Adobe Garamond Pro" w:hAnsi="Adobe Garamond Pro"/>
          <w:bCs/>
        </w:rPr>
        <w:t>Next, w</w:t>
      </w:r>
      <w:r w:rsidRPr="0015537E">
        <w:rPr>
          <w:rFonts w:ascii="Adobe Garamond Pro" w:hAnsi="Adobe Garamond Pro"/>
          <w:bCs/>
        </w:rPr>
        <w:t xml:space="preserve">e </w:t>
      </w:r>
      <w:r>
        <w:rPr>
          <w:rFonts w:ascii="Adobe Garamond Pro" w:hAnsi="Adobe Garamond Pro"/>
          <w:bCs/>
        </w:rPr>
        <w:t xml:space="preserve">applied Monocle </w:t>
      </w:r>
      <w:proofErr w:type="spellStart"/>
      <w:r>
        <w:rPr>
          <w:rFonts w:ascii="Adobe Garamond Pro" w:hAnsi="Adobe Garamond Pro"/>
          <w:bCs/>
        </w:rPr>
        <w:t>sc</w:t>
      </w:r>
      <w:proofErr w:type="spellEnd"/>
      <w:r>
        <w:rPr>
          <w:rFonts w:ascii="Adobe Garamond Pro" w:hAnsi="Adobe Garamond Pro"/>
          <w:bCs/>
        </w:rPr>
        <w:t xml:space="preserve"> trajectory analysis </w:t>
      </w:r>
      <w:r>
        <w:rPr>
          <w:rFonts w:ascii="Adobe Garamond Pro" w:hAnsi="Adobe Garamond Pro"/>
          <w:bCs/>
        </w:rPr>
        <w:fldChar w:fldCharType="begin"/>
      </w:r>
      <w:r>
        <w:rPr>
          <w:rFonts w:ascii="Adobe Garamond Pro" w:hAnsi="Adobe Garamond Pro"/>
          <w:bCs/>
        </w:rPr>
        <w:instrText xml:space="preserve"> ADDIN ZOTERO_ITEM CSL_CITATION {"citationID":"VcQBWttr","properties":{"formattedCitation":"(Trapnell et al., 2014)","plainCitation":"(Trapnell et al., 2014)","noteIndex":0},"citationItems":[{"id":2781,"uris":["http://zotero.org/users/local/ScSpagv3/items/R3Y3HAPG"],"uri":["http://zotero.org/users/local/ScSpagv3/items/R3Y3HAPG"],"itemData":{"id":2781,"type":"article-journal","abstract":"Defining the transcriptional dynamics of a temporal process such as cell differentiation is challenging owing to the high variability in gene expression between individual cells. Time-series gene expression analyses of bulk cells have difficulty distinguishing early and late phases of a transcriptional cascade or identifying rare subpopulations of cells, and single-cell proteomic methods rely on a priori knowledge of key distinguishing markers. Here we describe Monocle, an unsupervised algorithm that increases the temporal resolution of transcriptome dynamics using single-cell RNA-Seq data collected at multiple time points. Applied to the differentiation of primary human myoblasts, Monocle revealed switch-like changes in expression of key regulatory factors, sequential waves of gene regulation, and expression of regulators that were not known to act in differentiation. We validated some of these predicted regulators in a loss-of function screen. Monocle can in principle be used to recover single-cell gene expression kinetics from a wide array of cellular processes, including differentiation, proliferation and oncogenic transformation.","container-title":"Nature Biotechnology","DOI":"10.1038/nbt.2859","ISSN":"1546-1696","issue":"4","journalAbbreviation":"Nat Biotechnol","language":"eng","note":"PMID: 24658644\nPMCID: PMC4122333","page":"381-386","source":"PubMed","title":"The dynamics and regulators of cell fate decisions are revealed by pseudotemporal ordering of single cells","volume":"32","author":[{"family":"Trapnell","given":"Cole"},{"family":"Cacchiarelli","given":"Davide"},{"family":"Grimsby","given":"Jonna"},{"family":"Pokharel","given":"Prapti"},{"family":"Li","given":"Shuqiang"},{"family":"Morse","given":"Michael"},{"family":"Lennon","given":"Niall J."},{"family":"Livak","given":"Kenneth J."},{"family":"Mikkelsen","given":"Tarjei S."},{"family":"Rinn","given":"John L."}],"issued":{"date-parts":[["2014",4]]}}}],"schema":"https://github.com/citation-style-language/schema/raw/master/csl-citation.json"} </w:instrText>
      </w:r>
      <w:r>
        <w:rPr>
          <w:rFonts w:ascii="Adobe Garamond Pro" w:hAnsi="Adobe Garamond Pro"/>
          <w:bCs/>
        </w:rPr>
        <w:fldChar w:fldCharType="separate"/>
      </w:r>
      <w:r>
        <w:rPr>
          <w:rFonts w:ascii="Adobe Garamond Pro" w:hAnsi="Adobe Garamond Pro"/>
          <w:bCs/>
          <w:noProof/>
        </w:rPr>
        <w:t>(Trapnell et al., 2014)</w:t>
      </w:r>
      <w:r>
        <w:rPr>
          <w:rFonts w:ascii="Adobe Garamond Pro" w:hAnsi="Adobe Garamond Pro"/>
          <w:bCs/>
        </w:rPr>
        <w:fldChar w:fldCharType="end"/>
      </w:r>
      <w:r>
        <w:rPr>
          <w:rFonts w:ascii="Adobe Garamond Pro" w:hAnsi="Adobe Garamond Pro"/>
          <w:bCs/>
        </w:rPr>
        <w:t xml:space="preserve"> to the </w:t>
      </w:r>
      <w:proofErr w:type="spellStart"/>
      <w:r>
        <w:rPr>
          <w:rFonts w:ascii="Adobe Garamond Pro" w:hAnsi="Adobe Garamond Pro"/>
          <w:bCs/>
        </w:rPr>
        <w:t>scRNA</w:t>
      </w:r>
      <w:proofErr w:type="spellEnd"/>
      <w:r>
        <w:rPr>
          <w:rFonts w:ascii="Adobe Garamond Pro" w:hAnsi="Adobe Garamond Pro"/>
          <w:bCs/>
        </w:rPr>
        <w:t xml:space="preserve">-seq data encompassing </w:t>
      </w:r>
      <w:proofErr w:type="spellStart"/>
      <w:r>
        <w:rPr>
          <w:rFonts w:ascii="Adobe Garamond Pro" w:hAnsi="Adobe Garamond Pro"/>
          <w:bCs/>
        </w:rPr>
        <w:t>cMo</w:t>
      </w:r>
      <w:proofErr w:type="spellEnd"/>
      <w:r>
        <w:rPr>
          <w:rFonts w:ascii="Adobe Garamond Pro" w:hAnsi="Adobe Garamond Pro"/>
          <w:bCs/>
        </w:rPr>
        <w:t xml:space="preserve">, transit cells and both IM subsets and identified two main trajectories, both starting from </w:t>
      </w:r>
      <w:r w:rsidRPr="007D4B8B">
        <w:rPr>
          <w:rFonts w:ascii="Adobe Garamond Pro" w:hAnsi="Adobe Garamond Pro"/>
          <w:bCs/>
        </w:rPr>
        <w:t>Ly6C</w:t>
      </w:r>
      <w:r w:rsidRPr="007D4B8B">
        <w:rPr>
          <w:rFonts w:ascii="Adobe Garamond Pro" w:hAnsi="Adobe Garamond Pro"/>
          <w:bCs/>
          <w:vertAlign w:val="superscript"/>
        </w:rPr>
        <w:t>+</w:t>
      </w:r>
      <w:r w:rsidRPr="007D4B8B">
        <w:rPr>
          <w:rFonts w:ascii="Adobe Garamond Pro" w:hAnsi="Adobe Garamond Pro"/>
          <w:bCs/>
        </w:rPr>
        <w:t xml:space="preserve"> </w:t>
      </w:r>
      <w:proofErr w:type="spellStart"/>
      <w:r w:rsidRPr="007D4B8B">
        <w:rPr>
          <w:rFonts w:ascii="Adobe Garamond Pro" w:hAnsi="Adobe Garamond Pro"/>
          <w:bCs/>
        </w:rPr>
        <w:t>cMo</w:t>
      </w:r>
      <w:proofErr w:type="spellEnd"/>
      <w:r>
        <w:rPr>
          <w:rFonts w:ascii="Adobe Garamond Pro" w:hAnsi="Adobe Garamond Pro"/>
          <w:bCs/>
        </w:rPr>
        <w:t>, moving across transit cells until a branching point, and then bifurcating towards</w:t>
      </w:r>
      <w:r w:rsidRPr="007D4B8B">
        <w:rPr>
          <w:rFonts w:ascii="Adobe Garamond Pro" w:hAnsi="Adobe Garamond Pro"/>
          <w:bCs/>
        </w:rPr>
        <w:t xml:space="preserve"> either </w:t>
      </w:r>
      <w:commentRangeStart w:id="32"/>
      <w:r w:rsidRPr="007D4B8B">
        <w:rPr>
          <w:rFonts w:ascii="Adobe Garamond Pro" w:hAnsi="Adobe Garamond Pro"/>
          <w:bCs/>
        </w:rPr>
        <w:t>CD206</w:t>
      </w:r>
      <w:ins w:id="33" w:author="Domien Vanneste" w:date="2022-01-24T11:02:00Z">
        <w:r w:rsidR="005C6A11" w:rsidRPr="005C6A11">
          <w:rPr>
            <w:rFonts w:ascii="Adobe Garamond Pro" w:hAnsi="Adobe Garamond Pro"/>
            <w:bCs/>
            <w:vertAlign w:val="superscript"/>
            <w:rPrChange w:id="34" w:author="Domien Vanneste" w:date="2022-01-24T11:02:00Z">
              <w:rPr>
                <w:rFonts w:ascii="Adobe Garamond Pro" w:hAnsi="Adobe Garamond Pro"/>
                <w:bCs/>
              </w:rPr>
            </w:rPrChange>
          </w:rPr>
          <w:t>−</w:t>
        </w:r>
      </w:ins>
      <w:del w:id="35" w:author="Domien Vanneste" w:date="2022-01-24T11:02:00Z">
        <w:r w:rsidRPr="007D4B8B" w:rsidDel="005C6A11">
          <w:rPr>
            <w:rFonts w:ascii="Adobe Garamond Pro" w:hAnsi="Adobe Garamond Pro"/>
            <w:bCs/>
            <w:vertAlign w:val="superscript"/>
          </w:rPr>
          <w:delText>-</w:delText>
        </w:r>
      </w:del>
      <w:r w:rsidRPr="007D4B8B">
        <w:rPr>
          <w:rFonts w:ascii="Adobe Garamond Pro" w:hAnsi="Adobe Garamond Pro"/>
          <w:bCs/>
        </w:rPr>
        <w:t xml:space="preserve"> or CD206</w:t>
      </w:r>
      <w:r w:rsidRPr="007D4B8B">
        <w:rPr>
          <w:rFonts w:ascii="Adobe Garamond Pro" w:hAnsi="Adobe Garamond Pro"/>
          <w:bCs/>
          <w:vertAlign w:val="superscript"/>
        </w:rPr>
        <w:t>+</w:t>
      </w:r>
      <w:commentRangeEnd w:id="32"/>
      <w:r w:rsidR="005C6A11">
        <w:rPr>
          <w:rStyle w:val="CommentReference"/>
        </w:rPr>
        <w:commentReference w:id="32"/>
      </w:r>
      <w:r w:rsidRPr="007D4B8B">
        <w:rPr>
          <w:rFonts w:ascii="Adobe Garamond Pro" w:hAnsi="Adobe Garamond Pro"/>
          <w:bCs/>
        </w:rPr>
        <w:t xml:space="preserve"> IM subsets</w:t>
      </w:r>
      <w:r>
        <w:rPr>
          <w:rFonts w:ascii="Adobe Garamond Pro" w:hAnsi="Adobe Garamond Pro"/>
          <w:bCs/>
        </w:rPr>
        <w:t xml:space="preserve">, in line </w:t>
      </w:r>
      <w:r w:rsidRPr="00F0566E">
        <w:rPr>
          <w:rFonts w:ascii="Adobe Garamond Pro" w:hAnsi="Adobe Garamond Pro"/>
          <w:bCs/>
        </w:rPr>
        <w:t>with our real-time analysis (Figure 5A).</w:t>
      </w:r>
      <w:r>
        <w:rPr>
          <w:rFonts w:ascii="Adobe Garamond Pro" w:hAnsi="Adobe Garamond Pro"/>
          <w:bCs/>
        </w:rPr>
        <w:t xml:space="preserve"> </w:t>
      </w:r>
      <w:r w:rsidR="009E4FDE">
        <w:rPr>
          <w:rFonts w:ascii="Adobe Garamond Pro" w:hAnsi="Adobe Garamond Pro"/>
          <w:bCs/>
        </w:rPr>
        <w:t xml:space="preserve">DE </w:t>
      </w:r>
      <w:r w:rsidR="00F0566E">
        <w:rPr>
          <w:rFonts w:ascii="Adobe Garamond Pro" w:hAnsi="Adobe Garamond Pro"/>
          <w:bCs/>
        </w:rPr>
        <w:t xml:space="preserve">genes </w:t>
      </w:r>
      <w:r w:rsidR="009E4FDE">
        <w:rPr>
          <w:rFonts w:ascii="Adobe Garamond Pro" w:hAnsi="Adobe Garamond Pro"/>
          <w:bCs/>
        </w:rPr>
        <w:t xml:space="preserve">that </w:t>
      </w:r>
      <w:r w:rsidR="00F0566E">
        <w:rPr>
          <w:rFonts w:ascii="Adobe Garamond Pro" w:hAnsi="Adobe Garamond Pro"/>
          <w:bCs/>
        </w:rPr>
        <w:t>were similarly regulated in</w:t>
      </w:r>
      <w:r w:rsidR="009E4FDE">
        <w:rPr>
          <w:rFonts w:ascii="Adobe Garamond Pro" w:hAnsi="Adobe Garamond Pro"/>
          <w:bCs/>
        </w:rPr>
        <w:t xml:space="preserve"> both IM subsets </w:t>
      </w:r>
      <w:r w:rsidR="00F0566E">
        <w:rPr>
          <w:rFonts w:ascii="Adobe Garamond Pro" w:hAnsi="Adobe Garamond Pro"/>
          <w:bCs/>
        </w:rPr>
        <w:t>trajectories were</w:t>
      </w:r>
      <w:r w:rsidR="009E4FDE">
        <w:rPr>
          <w:rFonts w:ascii="Adobe Garamond Pro" w:hAnsi="Adobe Garamond Pro"/>
          <w:bCs/>
        </w:rPr>
        <w:t xml:space="preserve"> analyzed along </w:t>
      </w:r>
      <w:proofErr w:type="spellStart"/>
      <w:r w:rsidR="009E4FDE">
        <w:rPr>
          <w:rFonts w:ascii="Adobe Garamond Pro" w:hAnsi="Adobe Garamond Pro"/>
          <w:bCs/>
        </w:rPr>
        <w:t>pseudotime</w:t>
      </w:r>
      <w:proofErr w:type="spellEnd"/>
      <w:r w:rsidR="009E4FDE">
        <w:rPr>
          <w:rFonts w:ascii="Adobe Garamond Pro" w:hAnsi="Adobe Garamond Pro"/>
          <w:bCs/>
        </w:rPr>
        <w:t xml:space="preserve"> using </w:t>
      </w:r>
      <w:proofErr w:type="spellStart"/>
      <w:r w:rsidR="009E4FDE">
        <w:rPr>
          <w:rFonts w:ascii="Adobe Garamond Pro" w:hAnsi="Adobe Garamond Pro"/>
          <w:bCs/>
        </w:rPr>
        <w:t>tradeSeq</w:t>
      </w:r>
      <w:proofErr w:type="spellEnd"/>
      <w:r w:rsidR="009E4FDE">
        <w:rPr>
          <w:rFonts w:ascii="Adobe Garamond Pro" w:hAnsi="Adobe Garamond Pro"/>
          <w:bCs/>
        </w:rPr>
        <w:t xml:space="preserve"> </w:t>
      </w:r>
      <w:r w:rsidR="009E4FDE">
        <w:rPr>
          <w:rFonts w:ascii="Adobe Garamond Pro" w:hAnsi="Adobe Garamond Pro"/>
          <w:bCs/>
        </w:rPr>
        <w:fldChar w:fldCharType="begin"/>
      </w:r>
      <w:r w:rsidR="009E4FDE">
        <w:rPr>
          <w:rFonts w:ascii="Adobe Garamond Pro" w:hAnsi="Adobe Garamond Pro"/>
          <w:bCs/>
        </w:rPr>
        <w:instrText xml:space="preserve"> ADDIN ZOTERO_ITEM CSL_CITATION {"citationID":"OjSB6JmK","properties":{"formattedCitation":"(Van den Berge et al., 2020)","plainCitation":"(Van den Berge et al., 2020)","noteIndex":0},"citationItems":[{"id":2778,"uris":["http://zotero.org/users/local/ScSpagv3/items/SFS2JSEZ"],"uri":["http://zotero.org/users/local/ScSpagv3/items/SFS2JSEZ"],"itemData":{"id":2778,"type":"article-journal","abstract":"Trajectory inference has radically enhanced single-cell RNA-seq research by enabling the study of dynamic changes in gene expression. Downstream of trajectory inference, it is vital to discover genes that are (i) associated with the lineages in the trajectory, or (ii) differentially expressed between lineages, to illuminate the underlying biological processes. Current data analysis procedures, however, either fail to exploit the continuous resolution provided by trajectory inference, or fail to pinpoint the exact types of differential expression. We introduce tradeSeq, a powerful generalized additive model framework based on the negative binomial distribution that allows flexible inference of both within-lineage and between-lineage differential expression. By incorporating observation-level weights, the model additionally allows to account for zero inflation. We evaluate the method on simulated datasets and on real datasets from droplet-based and full-length protocols, and show that it yields biological insights through a clear interpretation of the data.","container-title":"Nature Communications","DOI":"10.1038/s41467-020-14766-3","ISSN":"2041-1723","issue":"1","journalAbbreviation":"Nat Commun","language":"eng","note":"PMID: 32139671\nPMCID: PMC7058077","page":"1201","source":"PubMed","title":"Trajectory-based differential expression analysis for single-cell sequencing data","volume":"11","author":[{"family":"Van den Berge","given":"Koen"},{"family":"Roux de Bézieux","given":"Hector"},{"family":"Street","given":"Kelly"},{"family":"Saelens","given":"Wouter"},{"family":"Cannoodt","given":"Robrecht"},{"family":"Saeys","given":"Yvan"},{"family":"Dudoit","given":"Sandrine"},{"family":"Clement","given":"Lieven"}],"issued":{"date-parts":[["2020",3,5]]}}}],"schema":"https://github.com/citation-style-language/schema/raw/master/csl-citation.json"} </w:instrText>
      </w:r>
      <w:r w:rsidR="009E4FDE">
        <w:rPr>
          <w:rFonts w:ascii="Adobe Garamond Pro" w:hAnsi="Adobe Garamond Pro"/>
          <w:bCs/>
        </w:rPr>
        <w:fldChar w:fldCharType="separate"/>
      </w:r>
      <w:r w:rsidR="009E4FDE">
        <w:rPr>
          <w:rFonts w:ascii="Adobe Garamond Pro" w:hAnsi="Adobe Garamond Pro"/>
          <w:bCs/>
          <w:noProof/>
        </w:rPr>
        <w:t>(Van den Berge et al., 2020)</w:t>
      </w:r>
      <w:r w:rsidR="009E4FDE">
        <w:rPr>
          <w:rFonts w:ascii="Adobe Garamond Pro" w:hAnsi="Adobe Garamond Pro"/>
          <w:bCs/>
        </w:rPr>
        <w:fldChar w:fldCharType="end"/>
      </w:r>
      <w:r w:rsidR="009E4FDE">
        <w:rPr>
          <w:rFonts w:ascii="Adobe Garamond Pro" w:hAnsi="Adobe Garamond Pro"/>
          <w:bCs/>
        </w:rPr>
        <w:t xml:space="preserve"> and encompassed </w:t>
      </w:r>
      <w:r w:rsidR="00D64C14">
        <w:rPr>
          <w:rFonts w:ascii="Adobe Garamond Pro" w:hAnsi="Adobe Garamond Pro"/>
          <w:bCs/>
        </w:rPr>
        <w:t xml:space="preserve">3 main classes of </w:t>
      </w:r>
      <w:r w:rsidR="009E4FDE">
        <w:rPr>
          <w:rFonts w:ascii="Adobe Garamond Pro" w:hAnsi="Adobe Garamond Pro"/>
          <w:bCs/>
        </w:rPr>
        <w:t>gene</w:t>
      </w:r>
      <w:r w:rsidR="00F0566E">
        <w:rPr>
          <w:rFonts w:ascii="Adobe Garamond Pro" w:hAnsi="Adobe Garamond Pro"/>
          <w:bCs/>
        </w:rPr>
        <w:t>s</w:t>
      </w:r>
      <w:r w:rsidR="009E4FDE">
        <w:rPr>
          <w:rFonts w:ascii="Adobe Garamond Pro" w:hAnsi="Adobe Garamond Pro"/>
          <w:bCs/>
        </w:rPr>
        <w:t xml:space="preserve"> </w:t>
      </w:r>
      <w:r w:rsidR="009E4FDE" w:rsidRPr="00F0566E">
        <w:rPr>
          <w:rFonts w:ascii="Adobe Garamond Pro" w:hAnsi="Adobe Garamond Pro"/>
          <w:bCs/>
        </w:rPr>
        <w:t>(Figure 5B)</w:t>
      </w:r>
      <w:r w:rsidR="00CC400E" w:rsidRPr="00F0566E">
        <w:rPr>
          <w:rFonts w:ascii="Adobe Garamond Pro" w:hAnsi="Adobe Garamond Pro"/>
          <w:bCs/>
        </w:rPr>
        <w:t xml:space="preserve">. First, </w:t>
      </w:r>
      <w:proofErr w:type="spellStart"/>
      <w:r w:rsidR="009E4FDE" w:rsidRPr="00F0566E">
        <w:rPr>
          <w:rFonts w:ascii="Adobe Garamond Pro" w:hAnsi="Adobe Garamond Pro"/>
          <w:bCs/>
        </w:rPr>
        <w:t>c</w:t>
      </w:r>
      <w:r w:rsidR="00CC400E" w:rsidRPr="00F0566E">
        <w:rPr>
          <w:rFonts w:ascii="Adobe Garamond Pro" w:hAnsi="Adobe Garamond Pro"/>
          <w:bCs/>
        </w:rPr>
        <w:t>Mo</w:t>
      </w:r>
      <w:proofErr w:type="spellEnd"/>
      <w:r w:rsidR="00CC400E" w:rsidRPr="00F0566E">
        <w:rPr>
          <w:rFonts w:ascii="Adobe Garamond Pro" w:hAnsi="Adobe Garamond Pro"/>
          <w:bCs/>
        </w:rPr>
        <w:t xml:space="preserve"> </w:t>
      </w:r>
      <w:r w:rsidR="000E62BA" w:rsidRPr="00F0566E">
        <w:rPr>
          <w:rFonts w:ascii="Adobe Garamond Pro" w:hAnsi="Adobe Garamond Pro"/>
          <w:bCs/>
        </w:rPr>
        <w:t>downregulated</w:t>
      </w:r>
      <w:r w:rsidR="00CC400E" w:rsidRPr="00F0566E">
        <w:rPr>
          <w:rFonts w:ascii="Adobe Garamond Pro" w:hAnsi="Adobe Garamond Pro"/>
          <w:bCs/>
        </w:rPr>
        <w:t xml:space="preserve"> expression of genes</w:t>
      </w:r>
      <w:r w:rsidR="009E4FDE" w:rsidRPr="00F0566E">
        <w:rPr>
          <w:rFonts w:ascii="Adobe Garamond Pro" w:hAnsi="Adobe Garamond Pro"/>
          <w:bCs/>
        </w:rPr>
        <w:t xml:space="preserve"> enriched in cellular extravasation, leukocyte migration and chemotaxis</w:t>
      </w:r>
      <w:r w:rsidR="00D64C14" w:rsidRPr="00F0566E">
        <w:rPr>
          <w:rFonts w:ascii="Adobe Garamond Pro" w:hAnsi="Adobe Garamond Pro"/>
          <w:bCs/>
        </w:rPr>
        <w:t>, in line with their tissue recruitment</w:t>
      </w:r>
      <w:r w:rsidR="00525F4D" w:rsidRPr="00F0566E">
        <w:rPr>
          <w:rFonts w:ascii="Adobe Garamond Pro" w:hAnsi="Adobe Garamond Pro"/>
          <w:bCs/>
        </w:rPr>
        <w:t xml:space="preserve"> (Figure 5B</w:t>
      </w:r>
      <w:r w:rsidR="006B42AF" w:rsidRPr="00F0566E">
        <w:rPr>
          <w:rFonts w:ascii="Adobe Garamond Pro" w:hAnsi="Adobe Garamond Pro"/>
          <w:bCs/>
        </w:rPr>
        <w:t>; Figure S3A</w:t>
      </w:r>
      <w:r w:rsidR="00525F4D" w:rsidRPr="00F0566E">
        <w:rPr>
          <w:rFonts w:ascii="Adobe Garamond Pro" w:hAnsi="Adobe Garamond Pro"/>
          <w:bCs/>
        </w:rPr>
        <w:t>)</w:t>
      </w:r>
      <w:r w:rsidR="009E4FDE" w:rsidRPr="00F0566E">
        <w:rPr>
          <w:rFonts w:ascii="Adobe Garamond Pro" w:hAnsi="Adobe Garamond Pro"/>
          <w:bCs/>
          <w:i/>
          <w:iCs/>
        </w:rPr>
        <w:t xml:space="preserve">. </w:t>
      </w:r>
      <w:r w:rsidR="009E4FDE" w:rsidRPr="00F0566E">
        <w:rPr>
          <w:rFonts w:ascii="Adobe Garamond Pro" w:hAnsi="Adobe Garamond Pro"/>
          <w:bCs/>
        </w:rPr>
        <w:t xml:space="preserve">Second, </w:t>
      </w:r>
      <w:proofErr w:type="spellStart"/>
      <w:r w:rsidR="00D64C14" w:rsidRPr="00F0566E">
        <w:rPr>
          <w:rFonts w:ascii="Adobe Garamond Pro" w:hAnsi="Adobe Garamond Pro"/>
          <w:bCs/>
        </w:rPr>
        <w:lastRenderedPageBreak/>
        <w:t>cMo</w:t>
      </w:r>
      <w:proofErr w:type="spellEnd"/>
      <w:r w:rsidR="00D64C14" w:rsidRPr="00F0566E">
        <w:rPr>
          <w:rFonts w:ascii="Adobe Garamond Pro" w:hAnsi="Adobe Garamond Pro"/>
          <w:bCs/>
        </w:rPr>
        <w:t xml:space="preserve"> underwent</w:t>
      </w:r>
      <w:r w:rsidR="009E4FDE" w:rsidRPr="00F0566E">
        <w:rPr>
          <w:rFonts w:ascii="Adobe Garamond Pro" w:hAnsi="Adobe Garamond Pro"/>
          <w:bCs/>
        </w:rPr>
        <w:t xml:space="preserve"> a</w:t>
      </w:r>
      <w:r w:rsidR="00525F4D" w:rsidRPr="00F0566E">
        <w:rPr>
          <w:rFonts w:ascii="Adobe Garamond Pro" w:hAnsi="Adobe Garamond Pro"/>
          <w:bCs/>
        </w:rPr>
        <w:t>n unexpected time-restricted</w:t>
      </w:r>
      <w:r w:rsidR="009E4FDE" w:rsidRPr="00F0566E">
        <w:rPr>
          <w:rFonts w:ascii="Adobe Garamond Pro" w:hAnsi="Adobe Garamond Pro"/>
          <w:bCs/>
        </w:rPr>
        <w:t xml:space="preserve"> transient upregulation of genes </w:t>
      </w:r>
      <w:r w:rsidR="00D64C14" w:rsidRPr="00F0566E">
        <w:rPr>
          <w:rFonts w:ascii="Adobe Garamond Pro" w:hAnsi="Adobe Garamond Pro"/>
          <w:bCs/>
        </w:rPr>
        <w:t>associated</w:t>
      </w:r>
      <w:r w:rsidR="009E4FDE" w:rsidRPr="00F0566E">
        <w:rPr>
          <w:rFonts w:ascii="Adobe Garamond Pro" w:hAnsi="Adobe Garamond Pro"/>
          <w:bCs/>
        </w:rPr>
        <w:t xml:space="preserve"> </w:t>
      </w:r>
      <w:r w:rsidR="00D64C14" w:rsidRPr="00F0566E">
        <w:rPr>
          <w:rFonts w:ascii="Adobe Garamond Pro" w:hAnsi="Adobe Garamond Pro"/>
          <w:bCs/>
        </w:rPr>
        <w:t>with</w:t>
      </w:r>
      <w:r w:rsidR="009E4FDE" w:rsidRPr="00F0566E">
        <w:rPr>
          <w:rFonts w:ascii="Adobe Garamond Pro" w:hAnsi="Adobe Garamond Pro"/>
          <w:bCs/>
        </w:rPr>
        <w:t xml:space="preserve"> cell proliferation, such as </w:t>
      </w:r>
      <w:r w:rsidR="009E4FDE" w:rsidRPr="00F0566E">
        <w:rPr>
          <w:rFonts w:ascii="Adobe Garamond Pro" w:hAnsi="Adobe Garamond Pro"/>
          <w:i/>
          <w:iCs/>
          <w:color w:val="000000"/>
        </w:rPr>
        <w:t xml:space="preserve">Ube2c, </w:t>
      </w:r>
      <w:proofErr w:type="spellStart"/>
      <w:r w:rsidR="009E4FDE" w:rsidRPr="00F0566E">
        <w:rPr>
          <w:rFonts w:ascii="Adobe Garamond Pro" w:hAnsi="Adobe Garamond Pro"/>
          <w:i/>
          <w:iCs/>
          <w:color w:val="000000"/>
        </w:rPr>
        <w:t>Aurkb</w:t>
      </w:r>
      <w:proofErr w:type="spellEnd"/>
      <w:r w:rsidR="009E4FDE" w:rsidRPr="00F0566E">
        <w:rPr>
          <w:rFonts w:ascii="Adobe Garamond Pro" w:hAnsi="Adobe Garamond Pro"/>
          <w:i/>
          <w:iCs/>
          <w:color w:val="000000"/>
        </w:rPr>
        <w:t xml:space="preserve">, Racgap1, Cdk1, Ccnb2 </w:t>
      </w:r>
      <w:r w:rsidR="009E4FDE" w:rsidRPr="00F0566E">
        <w:rPr>
          <w:rFonts w:ascii="Adobe Garamond Pro" w:hAnsi="Adobe Garamond Pro"/>
          <w:color w:val="000000"/>
        </w:rPr>
        <w:t>and</w:t>
      </w:r>
      <w:r w:rsidR="009E4FDE" w:rsidRPr="00F0566E">
        <w:rPr>
          <w:rFonts w:ascii="Adobe Garamond Pro" w:hAnsi="Adobe Garamond Pro"/>
          <w:i/>
          <w:iCs/>
          <w:color w:val="000000"/>
        </w:rPr>
        <w:t xml:space="preserve"> Mki67</w:t>
      </w:r>
      <w:r w:rsidR="009E4FDE" w:rsidRPr="00F0566E">
        <w:rPr>
          <w:rFonts w:ascii="Adobe Garamond Pro" w:hAnsi="Adobe Garamond Pro"/>
          <w:color w:val="000000"/>
        </w:rPr>
        <w:t xml:space="preserve"> (Figure</w:t>
      </w:r>
      <w:r w:rsidR="00525F4D" w:rsidRPr="00F0566E">
        <w:rPr>
          <w:rFonts w:ascii="Adobe Garamond Pro" w:hAnsi="Adobe Garamond Pro"/>
          <w:color w:val="000000"/>
        </w:rPr>
        <w:t>s</w:t>
      </w:r>
      <w:r w:rsidR="009E4FDE" w:rsidRPr="00F0566E">
        <w:rPr>
          <w:rFonts w:ascii="Adobe Garamond Pro" w:hAnsi="Adobe Garamond Pro"/>
          <w:color w:val="000000"/>
        </w:rPr>
        <w:t xml:space="preserve"> </w:t>
      </w:r>
      <w:r w:rsidR="00525F4D" w:rsidRPr="00F0566E">
        <w:rPr>
          <w:rFonts w:ascii="Adobe Garamond Pro" w:hAnsi="Adobe Garamond Pro"/>
          <w:color w:val="000000"/>
        </w:rPr>
        <w:t xml:space="preserve">5B and </w:t>
      </w:r>
      <w:r w:rsidR="009E4FDE" w:rsidRPr="00F0566E">
        <w:rPr>
          <w:rFonts w:ascii="Adobe Garamond Pro" w:hAnsi="Adobe Garamond Pro"/>
          <w:color w:val="000000"/>
        </w:rPr>
        <w:t xml:space="preserve">5C). Such proliferative profile was </w:t>
      </w:r>
      <w:r w:rsidR="00D64C14" w:rsidRPr="00F0566E">
        <w:rPr>
          <w:rFonts w:ascii="Adobe Garamond Pro" w:hAnsi="Adobe Garamond Pro"/>
          <w:color w:val="000000"/>
        </w:rPr>
        <w:t>corresponding</w:t>
      </w:r>
      <w:r w:rsidR="009E4FDE" w:rsidRPr="00F0566E">
        <w:rPr>
          <w:rFonts w:ascii="Adobe Garamond Pro" w:hAnsi="Adobe Garamond Pro"/>
          <w:color w:val="000000"/>
        </w:rPr>
        <w:t xml:space="preserve"> to transit cells, as </w:t>
      </w:r>
      <w:r w:rsidR="00D64C14" w:rsidRPr="00F0566E">
        <w:rPr>
          <w:rFonts w:ascii="Adobe Garamond Pro" w:hAnsi="Adobe Garamond Pro"/>
          <w:color w:val="000000"/>
        </w:rPr>
        <w:t>attested by their elevated</w:t>
      </w:r>
      <w:r w:rsidR="00D64C14">
        <w:rPr>
          <w:rFonts w:ascii="Adobe Garamond Pro" w:hAnsi="Adobe Garamond Pro"/>
          <w:color w:val="000000"/>
        </w:rPr>
        <w:t xml:space="preserve"> G2</w:t>
      </w:r>
      <w:r w:rsidR="00F0566E">
        <w:rPr>
          <w:rFonts w:ascii="Adobe Garamond Pro" w:hAnsi="Adobe Garamond Pro"/>
          <w:color w:val="000000"/>
        </w:rPr>
        <w:t>/</w:t>
      </w:r>
      <w:r w:rsidR="00D64C14">
        <w:rPr>
          <w:rFonts w:ascii="Adobe Garamond Pro" w:hAnsi="Adobe Garamond Pro"/>
          <w:color w:val="000000"/>
        </w:rPr>
        <w:t>M cell cycle score,</w:t>
      </w:r>
      <w:r w:rsidR="009E4FDE">
        <w:rPr>
          <w:rFonts w:ascii="Adobe Garamond Pro" w:hAnsi="Adobe Garamond Pro"/>
          <w:color w:val="000000"/>
        </w:rPr>
        <w:t xml:space="preserve"> indicative of DNA replication, growth and mitosis, </w:t>
      </w:r>
      <w:r w:rsidR="009E4FDE" w:rsidRPr="00F0566E">
        <w:rPr>
          <w:rFonts w:ascii="Adobe Garamond Pro" w:hAnsi="Adobe Garamond Pro"/>
          <w:color w:val="000000"/>
        </w:rPr>
        <w:t xml:space="preserve">respectively (Figure 5D). </w:t>
      </w:r>
      <w:r w:rsidR="00D64C14" w:rsidRPr="00F0566E">
        <w:rPr>
          <w:rFonts w:ascii="Adobe Garamond Pro" w:hAnsi="Adobe Garamond Pro"/>
          <w:color w:val="000000"/>
        </w:rPr>
        <w:t xml:space="preserve">Such state was then followed by increased expression of genes enriched in cell adhesion, supporting cell engraftment into their niche, as well as in </w:t>
      </w:r>
      <w:r w:rsidR="00525F4D" w:rsidRPr="00F0566E">
        <w:rPr>
          <w:rFonts w:ascii="Adobe Garamond Pro" w:hAnsi="Adobe Garamond Pro"/>
          <w:color w:val="000000"/>
        </w:rPr>
        <w:t xml:space="preserve">known </w:t>
      </w:r>
      <w:r w:rsidR="00D64C14" w:rsidRPr="00F0566E">
        <w:rPr>
          <w:rFonts w:ascii="Adobe Garamond Pro" w:hAnsi="Adobe Garamond Pro"/>
          <w:color w:val="000000"/>
        </w:rPr>
        <w:t xml:space="preserve">IM </w:t>
      </w:r>
      <w:r w:rsidR="00525F4D" w:rsidRPr="00F0566E">
        <w:rPr>
          <w:rFonts w:ascii="Adobe Garamond Pro" w:hAnsi="Adobe Garamond Pro"/>
          <w:color w:val="000000"/>
        </w:rPr>
        <w:t>functional features</w:t>
      </w:r>
      <w:r w:rsidR="00D64C14" w:rsidRPr="00F0566E">
        <w:rPr>
          <w:rFonts w:ascii="Adobe Garamond Pro" w:hAnsi="Adobe Garamond Pro"/>
          <w:color w:val="000000"/>
        </w:rPr>
        <w:t xml:space="preserve"> (Figure 5B</w:t>
      </w:r>
      <w:r w:rsidR="006B42AF" w:rsidRPr="00F0566E">
        <w:rPr>
          <w:rFonts w:ascii="Adobe Garamond Pro" w:hAnsi="Adobe Garamond Pro"/>
          <w:color w:val="000000"/>
        </w:rPr>
        <w:t>; Figure S3B</w:t>
      </w:r>
      <w:r w:rsidR="00D64C14" w:rsidRPr="00F0566E">
        <w:rPr>
          <w:rFonts w:ascii="Adobe Garamond Pro" w:hAnsi="Adobe Garamond Pro"/>
          <w:color w:val="000000"/>
        </w:rPr>
        <w:t>)</w:t>
      </w:r>
      <w:r w:rsidR="00525F4D" w:rsidRPr="00F0566E">
        <w:rPr>
          <w:rFonts w:ascii="Adobe Garamond Pro" w:hAnsi="Adobe Garamond Pro"/>
          <w:color w:val="000000"/>
        </w:rPr>
        <w:t xml:space="preserve"> </w:t>
      </w:r>
      <w:r w:rsidR="00D64C14" w:rsidRPr="00F0566E">
        <w:rPr>
          <w:rFonts w:ascii="Adobe Garamond Pro" w:hAnsi="Adobe Garamond Pro"/>
          <w:color w:val="000000"/>
        </w:rPr>
        <w:fldChar w:fldCharType="begin"/>
      </w:r>
      <w:r w:rsidR="00D64C14" w:rsidRPr="00F0566E">
        <w:rPr>
          <w:rFonts w:ascii="Adobe Garamond Pro" w:hAnsi="Adobe Garamond Pro"/>
          <w:color w:val="000000"/>
        </w:rPr>
        <w:instrText xml:space="preserve"> ADDIN ZOTERO_ITEM CSL_CITATION {"citationID":"c29Fqa61","properties":{"formattedCitation":"(Chakarov et al., 2019; Schyns et al., 2019)","plainCitation":"(Chakarov et al., 2019; Schyns et al., 2019)","noteIndex":0},"citationItems":[{"id":1696,"uris":["http://zotero.org/users/local/ScSpagv3/items/9XAX6HRF"],"uri":["http://zotero.org/users/local/ScSpagv3/items/9XAX6HRF"],"itemData":{"id":1696,"type":"article-journal","abstract":"Macrophages are a heterogeneous cell population involved in tissue homeostasis, inflammation, and various pathologies. Although the major tissue-resident macrophage populations have been extensively studied, interstitial macrophages (IMs) residing within the tissue parenchyma remain poorly defined. Here we studied IMs from murine lung, fat, heart, and dermis. We identified two independent IM subpopulations that are conserved across tissues: Lyve1loMHCIIhiCX3CR1hi (Lyve1loMHCIIhi) and Lyve1hiMHCIIloCX3CR1lo (Lyve1hiMHCIIlo) monocyte-derived IMs, with distinct gene expression profiles, phenotypes, functions, and localizations. Using a new mouse model of inducible macrophage depletion (Slco2b1flox/DTR), we found that the absence of Lyve1hiMHCIIlo IMs exacerbated experimental lung fibrosis. Thus, we demonstrate that two independent populations of IMs coexist across tissues and exhibit conserved niche-dependent functional programming.","container-title":"Science (New York, N.Y.)","DOI":"10.1126/science.aau0964","ISSN":"1095-9203","issue":"6432","journalAbbreviation":"Science","language":"eng","note":"PMID: 30872492","source":"PubMed","title":"Two distinct interstitial macrophage populations coexist across tissues in specific subtissular niches","volume":"363","author":[{"family":"Chakarov","given":"Svetoslav"},{"family":"Lim","given":"Hwee Ying"},{"family":"Tan","given":"Leonard"},{"family":"Lim","given":"Sheau Yng"},{"family":"See","given":"Peter"},{"family":"Lum","given":"Josephine"},{"family":"Zhang","given":"Xiao-Meng"},{"family":"Foo","given":"Shihui"},{"family":"Nakamizo","given":"Satoshi"},{"family":"Duan","given":"Kaibo"},{"family":"Kong","given":"Wan Ting"},{"family":"Gentek","given":"Rebecca"},{"family":"Balachander","given":"Akhila"},{"family":"Carbajo","given":"Daniel"},{"family":"Bleriot","given":"Camille"},{"family":"Malleret","given":"Benoit"},{"family":"Tam","given":"John Kit Chung"},{"family":"Baig","given":"Sonia"},{"family":"Shabeer","given":"Muhammad"},{"family":"Toh","given":"Sue-Anne Ee Shiow"},{"family":"Schlitzer","given":"Andreas"},{"family":"Larbi","given":"Anis"},{"family":"Marichal","given":"Thomas"},{"family":"Malissen","given":"Bernard"},{"family":"Chen","given":"Jinmiao"},{"family":"Poidinger","given":"Michael"},{"family":"Kabashima","given":"Kenji"},{"family":"Bajenoff","given":"Marc"},{"family":"Ng","given":"Lai Guan"},{"family":"Angeli","given":"Veronique"},{"family":"Ginhoux","given":"Florent"}],"issued":{"date-parts":[["2019"]],"season":"15"}}},{"id":1761,"uris":["http://zotero.org/users/local/ScSpagv3/items/B4EAS4B4"],"uri":["http://zotero.org/users/local/ScSpagv3/items/B4EAS4B4"],"itemData":{"id":1761,"type":"article-journal","abstract":"Resident tissue macrophages (RTM) can fulfill various tasks during development, homeostasis, inflammation and repair. In the lung, non-alveolar RTM, called interstitial macrophages (IM), importantly contribute to tissue homeostasis but remain little characterized. Here we show, using single-cell RNA-sequencing (scRNA-seq), two phenotypically distinct subpopulations of long-lived monocyte-derived IM, i.e. CD206+ and CD206-IM, as well as a discrete population of extravasating CD64+CD16.2+ monocytes. CD206+ IM are peribronchial self-maintaining RTM that constitutively produce high levels of chemokines and immunosuppressive cytokines. Conversely, CD206-IM preferentially populate the alveolar interstitium and exhibit features of antigen-presenting cells. In addition, our data support that CD64+CD16.2+ monocytes arise from intravascular Ly-6Clo patrolling monocytes that enter the tissue at steady-state to become putative precursors of CD206-IM. This study expands our knowledge about the complexity of lung IM and reveals an ontogenic pathway for one IM subset, an important step for elaborating future macrophage-targeted therapies.","container-title":"Nature Communications","DOI":"10.1038/s41467-019-11843-0","ISSN":"2041-1723","issue":"1","journalAbbreviation":"Nat Commun","language":"eng","note":"PMID: 31481690\nPMCID: PMC6722135","page":"3964","source":"PubMed","title":"Non-classical tissue monocytes and two functionally distinct populations of interstitial macrophages populate the mouse lung","volume":"10","author":[{"family":"Schyns","given":"Joey"},{"family":"Bai","given":"Qiang"},{"family":"Ruscitti","given":"Cecilia"},{"family":"Radermecker","given":"Coraline"},{"family":"De Schepper","given":"Sebastiaan"},{"family":"Chakarov","given":"Svetoslav"},{"family":"Farnir","given":"Frédéric"},{"family":"Pirottin","given":"Dimitri"},{"family":"Ginhoux","given":"Florent"},{"family":"Boeckxstaens","given":"Guy"},{"family":"Bureau","given":"Fabrice"},{"family":"Marichal","given":"Thomas"}],"issued":{"date-parts":[["2019"]],"season":"03"}}}],"schema":"https://github.com/citation-style-language/schema/raw/master/csl-citation.json"} </w:instrText>
      </w:r>
      <w:r w:rsidR="00D64C14" w:rsidRPr="00F0566E">
        <w:rPr>
          <w:rFonts w:ascii="Adobe Garamond Pro" w:hAnsi="Adobe Garamond Pro"/>
          <w:color w:val="000000"/>
        </w:rPr>
        <w:fldChar w:fldCharType="separate"/>
      </w:r>
      <w:r w:rsidR="00D64C14" w:rsidRPr="00F0566E">
        <w:rPr>
          <w:rFonts w:ascii="Adobe Garamond Pro" w:hAnsi="Adobe Garamond Pro"/>
          <w:noProof/>
          <w:color w:val="000000"/>
        </w:rPr>
        <w:t>(Chakarov et al., 2019; Schyns et al., 2019)</w:t>
      </w:r>
      <w:r w:rsidR="00D64C14" w:rsidRPr="00F0566E">
        <w:rPr>
          <w:rFonts w:ascii="Adobe Garamond Pro" w:hAnsi="Adobe Garamond Pro"/>
          <w:color w:val="000000"/>
        </w:rPr>
        <w:fldChar w:fldCharType="end"/>
      </w:r>
      <w:r w:rsidR="00D64C14" w:rsidRPr="00F0566E">
        <w:rPr>
          <w:rFonts w:ascii="Adobe Garamond Pro" w:hAnsi="Adobe Garamond Pro"/>
          <w:color w:val="000000"/>
        </w:rPr>
        <w:t>. So far, these data are consistent w</w:t>
      </w:r>
      <w:r w:rsidR="00D64C14">
        <w:rPr>
          <w:rFonts w:ascii="Adobe Garamond Pro" w:hAnsi="Adobe Garamond Pro"/>
          <w:color w:val="000000"/>
        </w:rPr>
        <w:t xml:space="preserve">ith the </w:t>
      </w:r>
      <w:r w:rsidR="00F0566E">
        <w:rPr>
          <w:rFonts w:ascii="Adobe Garamond Pro" w:hAnsi="Adobe Garamond Pro"/>
          <w:color w:val="000000"/>
        </w:rPr>
        <w:t>hypothesis</w:t>
      </w:r>
      <w:r w:rsidR="00D64C14">
        <w:rPr>
          <w:rFonts w:ascii="Adobe Garamond Pro" w:hAnsi="Adobe Garamond Pro"/>
          <w:color w:val="000000"/>
        </w:rPr>
        <w:t xml:space="preserve"> that </w:t>
      </w:r>
      <w:proofErr w:type="spellStart"/>
      <w:r w:rsidR="00D64C14">
        <w:rPr>
          <w:rFonts w:ascii="Adobe Garamond Pro" w:hAnsi="Adobe Garamond Pro"/>
          <w:color w:val="000000"/>
        </w:rPr>
        <w:t>cMo</w:t>
      </w:r>
      <w:proofErr w:type="spellEnd"/>
      <w:r w:rsidR="00D64C14">
        <w:rPr>
          <w:rFonts w:ascii="Adobe Garamond Pro" w:hAnsi="Adobe Garamond Pro"/>
          <w:color w:val="000000"/>
        </w:rPr>
        <w:t xml:space="preserve">, once in </w:t>
      </w:r>
      <w:r w:rsidR="00525F4D">
        <w:rPr>
          <w:rFonts w:ascii="Adobe Garamond Pro" w:hAnsi="Adobe Garamond Pro"/>
          <w:color w:val="000000"/>
        </w:rPr>
        <w:t>a vacant niche</w:t>
      </w:r>
      <w:r w:rsidR="00D64C14">
        <w:rPr>
          <w:rFonts w:ascii="Adobe Garamond Pro" w:hAnsi="Adobe Garamond Pro"/>
          <w:color w:val="000000"/>
        </w:rPr>
        <w:t xml:space="preserve">, </w:t>
      </w:r>
      <w:r w:rsidR="00525F4D">
        <w:rPr>
          <w:rFonts w:ascii="Adobe Garamond Pro" w:hAnsi="Adobe Garamond Pro"/>
          <w:color w:val="000000"/>
        </w:rPr>
        <w:t xml:space="preserve">can </w:t>
      </w:r>
      <w:r w:rsidR="00D64C14">
        <w:rPr>
          <w:rFonts w:ascii="Adobe Garamond Pro" w:hAnsi="Adobe Garamond Pro"/>
          <w:color w:val="000000"/>
        </w:rPr>
        <w:t xml:space="preserve">re-enter cell cycle and expand before differentiating into IM subsets. </w:t>
      </w:r>
    </w:p>
    <w:p w14:paraId="309EFE76" w14:textId="5975B9E0" w:rsidR="00A42B99" w:rsidRPr="00A42B99" w:rsidRDefault="00D64C14" w:rsidP="00D64C14">
      <w:pPr>
        <w:autoSpaceDE w:val="0"/>
        <w:autoSpaceDN w:val="0"/>
        <w:adjustRightInd w:val="0"/>
        <w:spacing w:line="480" w:lineRule="auto"/>
        <w:jc w:val="both"/>
        <w:rPr>
          <w:rFonts w:ascii="Adobe Garamond Pro" w:hAnsi="Adobe Garamond Pro"/>
        </w:rPr>
      </w:pPr>
      <w:r>
        <w:rPr>
          <w:rFonts w:ascii="Adobe Garamond Pro" w:hAnsi="Adobe Garamond Pro"/>
          <w:color w:val="000000"/>
        </w:rPr>
        <w:tab/>
      </w:r>
      <w:r w:rsidR="00E058DE">
        <w:rPr>
          <w:rFonts w:ascii="Adobe Garamond Pro" w:hAnsi="Adobe Garamond Pro"/>
          <w:bCs/>
        </w:rPr>
        <w:t xml:space="preserve">To formally test </w:t>
      </w:r>
      <w:r w:rsidR="00A42B99">
        <w:rPr>
          <w:rFonts w:ascii="Adobe Garamond Pro" w:hAnsi="Adobe Garamond Pro"/>
          <w:bCs/>
        </w:rPr>
        <w:t>this possibility</w:t>
      </w:r>
      <w:r w:rsidR="00E058DE">
        <w:rPr>
          <w:rFonts w:ascii="Adobe Garamond Pro" w:hAnsi="Adobe Garamond Pro"/>
          <w:bCs/>
        </w:rPr>
        <w:t xml:space="preserve">, </w:t>
      </w:r>
      <w:r w:rsidR="00A42B99">
        <w:rPr>
          <w:rFonts w:ascii="Adobe Garamond Pro" w:hAnsi="Adobe Garamond Pro"/>
          <w:bCs/>
        </w:rPr>
        <w:t xml:space="preserve">we </w:t>
      </w:r>
      <w:r w:rsidR="00A42B99">
        <w:rPr>
          <w:rFonts w:ascii="Adobe Garamond Pro" w:hAnsi="Adobe Garamond Pro"/>
        </w:rPr>
        <w:t>generated thorax-protected, lethally-irradiated CD45.2 IM-DTR chimer</w:t>
      </w:r>
      <w:r w:rsidR="00F0566E">
        <w:rPr>
          <w:rFonts w:ascii="Adobe Garamond Pro" w:hAnsi="Adobe Garamond Pro"/>
        </w:rPr>
        <w:t>ic mice</w:t>
      </w:r>
      <w:r w:rsidR="00A42B99">
        <w:rPr>
          <w:rFonts w:ascii="Adobe Garamond Pro" w:hAnsi="Adobe Garamond Pro"/>
        </w:rPr>
        <w:t xml:space="preserve"> engrafted with CD45.1</w:t>
      </w:r>
      <w:r w:rsidR="00A42B99" w:rsidRPr="00E624F7">
        <w:rPr>
          <w:rFonts w:ascii="Adobe Garamond Pro" w:hAnsi="Adobe Garamond Pro"/>
          <w:vertAlign w:val="superscript"/>
        </w:rPr>
        <w:t>+</w:t>
      </w:r>
      <w:r w:rsidR="00A42B99" w:rsidRPr="00A42B99">
        <w:rPr>
          <w:rFonts w:ascii="Adobe Garamond Pro" w:hAnsi="Adobe Garamond Pro"/>
        </w:rPr>
        <w:t xml:space="preserve"> donor </w:t>
      </w:r>
      <w:r w:rsidR="00A42B99">
        <w:rPr>
          <w:rFonts w:ascii="Adobe Garamond Pro" w:hAnsi="Adobe Garamond Pro"/>
        </w:rPr>
        <w:t>BM cells</w:t>
      </w:r>
      <w:r w:rsidR="00F0566E">
        <w:rPr>
          <w:rFonts w:ascii="Adobe Garamond Pro" w:hAnsi="Adobe Garamond Pro"/>
        </w:rPr>
        <w:t xml:space="preserve">. We </w:t>
      </w:r>
      <w:r w:rsidR="00A42B99">
        <w:rPr>
          <w:rFonts w:ascii="Adobe Garamond Pro" w:hAnsi="Adobe Garamond Pro"/>
        </w:rPr>
        <w:t xml:space="preserve">created a vacant IM niche by DT treatment and injected </w:t>
      </w:r>
      <w:proofErr w:type="spellStart"/>
      <w:r w:rsidR="00A42B99">
        <w:rPr>
          <w:rFonts w:ascii="Adobe Garamond Pro" w:hAnsi="Adobe Garamond Pro"/>
        </w:rPr>
        <w:t>EdU</w:t>
      </w:r>
      <w:proofErr w:type="spellEnd"/>
      <w:r w:rsidR="00A42B99">
        <w:rPr>
          <w:rFonts w:ascii="Adobe Garamond Pro" w:hAnsi="Adobe Garamond Pro"/>
        </w:rPr>
        <w:t xml:space="preserve"> </w:t>
      </w:r>
      <w:proofErr w:type="spellStart"/>
      <w:r w:rsidR="00A42B99">
        <w:rPr>
          <w:rFonts w:ascii="Adobe Garamond Pro" w:hAnsi="Adobe Garamond Pro"/>
        </w:rPr>
        <w:t>i.p.</w:t>
      </w:r>
      <w:proofErr w:type="spellEnd"/>
      <w:r w:rsidR="00A42B99">
        <w:rPr>
          <w:rFonts w:ascii="Adobe Garamond Pro" w:hAnsi="Adobe Garamond Pro"/>
        </w:rPr>
        <w:t xml:space="preserve"> 16 hours before the analysis of lung myeloid cells</w:t>
      </w:r>
      <w:r w:rsidR="00F32AE0">
        <w:rPr>
          <w:rFonts w:ascii="Adobe Garamond Pro" w:hAnsi="Adobe Garamond Pro"/>
        </w:rPr>
        <w:t xml:space="preserve"> performed 0,</w:t>
      </w:r>
      <w:r w:rsidR="00A42B99">
        <w:rPr>
          <w:rFonts w:ascii="Adobe Garamond Pro" w:hAnsi="Adobe Garamond Pro"/>
        </w:rPr>
        <w:t xml:space="preserve"> 2 and 5 days post-</w:t>
      </w:r>
      <w:r w:rsidR="00A42B99" w:rsidRPr="00F0566E">
        <w:rPr>
          <w:rFonts w:ascii="Adobe Garamond Pro" w:hAnsi="Adobe Garamond Pro"/>
        </w:rPr>
        <w:t xml:space="preserve">DT (Figure 5E). Notably, we found an incorporation of </w:t>
      </w:r>
      <w:proofErr w:type="spellStart"/>
      <w:r w:rsidR="00A42B99" w:rsidRPr="00F0566E">
        <w:rPr>
          <w:rFonts w:ascii="Adobe Garamond Pro" w:hAnsi="Adobe Garamond Pro"/>
        </w:rPr>
        <w:t>EdU</w:t>
      </w:r>
      <w:proofErr w:type="spellEnd"/>
      <w:r w:rsidR="00A42B99" w:rsidRPr="00F0566E">
        <w:rPr>
          <w:rFonts w:ascii="Adobe Garamond Pro" w:hAnsi="Adobe Garamond Pro"/>
        </w:rPr>
        <w:t xml:space="preserve"> that was significantly increased donor CD45.1</w:t>
      </w:r>
      <w:r w:rsidR="00A42B99" w:rsidRPr="00F0566E">
        <w:rPr>
          <w:rFonts w:ascii="Adobe Garamond Pro" w:hAnsi="Adobe Garamond Pro"/>
          <w:vertAlign w:val="superscript"/>
        </w:rPr>
        <w:t>+</w:t>
      </w:r>
      <w:r w:rsidR="00A42B99" w:rsidRPr="00F0566E">
        <w:rPr>
          <w:rFonts w:ascii="Adobe Garamond Pro" w:hAnsi="Adobe Garamond Pro"/>
        </w:rPr>
        <w:t xml:space="preserve"> cells repopulating the IM gate at day 2 post-DT as compared to day 0, i.e. at a time where transit cells are present in our time-course </w:t>
      </w:r>
      <w:proofErr w:type="spellStart"/>
      <w:r w:rsidR="00A42B99" w:rsidRPr="00F0566E">
        <w:rPr>
          <w:rFonts w:ascii="Adobe Garamond Pro" w:hAnsi="Adobe Garamond Pro"/>
        </w:rPr>
        <w:t>scRNA</w:t>
      </w:r>
      <w:proofErr w:type="spellEnd"/>
      <w:r w:rsidR="00A42B99" w:rsidRPr="00F0566E">
        <w:rPr>
          <w:rFonts w:ascii="Adobe Garamond Pro" w:hAnsi="Adobe Garamond Pro"/>
        </w:rPr>
        <w:t>-seq analyses (Figure 5E). Importantl</w:t>
      </w:r>
      <w:r w:rsidR="00A42B99">
        <w:rPr>
          <w:rFonts w:ascii="Adobe Garamond Pro" w:hAnsi="Adobe Garamond Pro"/>
        </w:rPr>
        <w:t xml:space="preserve">y, such </w:t>
      </w:r>
      <w:proofErr w:type="spellStart"/>
      <w:r w:rsidR="00A42B99">
        <w:rPr>
          <w:rFonts w:ascii="Adobe Garamond Pro" w:hAnsi="Adobe Garamond Pro"/>
        </w:rPr>
        <w:t>EdU</w:t>
      </w:r>
      <w:proofErr w:type="spellEnd"/>
      <w:r w:rsidR="00A42B99">
        <w:rPr>
          <w:rFonts w:ascii="Adobe Garamond Pro" w:hAnsi="Adobe Garamond Pro"/>
        </w:rPr>
        <w:t xml:space="preserve"> signal was </w:t>
      </w:r>
      <w:r w:rsidR="00525F4D">
        <w:rPr>
          <w:rFonts w:ascii="Adobe Garamond Pro" w:hAnsi="Adobe Garamond Pro"/>
        </w:rPr>
        <w:t>substantially</w:t>
      </w:r>
      <w:r w:rsidR="00A42B99">
        <w:rPr>
          <w:rFonts w:ascii="Adobe Garamond Pro" w:hAnsi="Adobe Garamond Pro"/>
        </w:rPr>
        <w:t xml:space="preserve"> higher in donor cells as compared to host cells at day 2, and was significantly decreased in donor CD45.1</w:t>
      </w:r>
      <w:r w:rsidR="00A42B99" w:rsidRPr="00A42B99">
        <w:rPr>
          <w:rFonts w:ascii="Adobe Garamond Pro" w:hAnsi="Adobe Garamond Pro"/>
          <w:vertAlign w:val="superscript"/>
        </w:rPr>
        <w:t>+</w:t>
      </w:r>
      <w:r w:rsidR="00A42B99">
        <w:rPr>
          <w:rFonts w:ascii="Adobe Garamond Pro" w:hAnsi="Adobe Garamond Pro"/>
        </w:rPr>
        <w:t xml:space="preserve"> IM at day 5 as compared to </w:t>
      </w:r>
      <w:r w:rsidR="00A42B99" w:rsidRPr="00F0566E">
        <w:rPr>
          <w:rFonts w:ascii="Adobe Garamond Pro" w:hAnsi="Adobe Garamond Pro"/>
        </w:rPr>
        <w:t xml:space="preserve">day 2 (Figure 5E). Altogether, these data support that extravasating </w:t>
      </w:r>
      <w:proofErr w:type="spellStart"/>
      <w:r w:rsidR="00A42B99" w:rsidRPr="00F0566E">
        <w:rPr>
          <w:rFonts w:ascii="Adobe Garamond Pro" w:hAnsi="Adobe Garamond Pro"/>
        </w:rPr>
        <w:t>cMo</w:t>
      </w:r>
      <w:proofErr w:type="spellEnd"/>
      <w:r w:rsidR="00A42B99" w:rsidRPr="00F0566E">
        <w:rPr>
          <w:rFonts w:ascii="Adobe Garamond Pro" w:hAnsi="Adobe Garamond Pro"/>
        </w:rPr>
        <w:t xml:space="preserve"> proliferate rapidly after</w:t>
      </w:r>
      <w:r w:rsidR="00A42B99">
        <w:rPr>
          <w:rFonts w:ascii="Adobe Garamond Pro" w:hAnsi="Adobe Garamond Pro"/>
        </w:rPr>
        <w:t xml:space="preserve"> extravasation, and that such proliferation precedes the differentiation into macrophages.</w:t>
      </w:r>
    </w:p>
    <w:p w14:paraId="17F2BDD4" w14:textId="365C6C71" w:rsidR="002D2C08" w:rsidRDefault="002D2C08" w:rsidP="00F32AE0">
      <w:pPr>
        <w:autoSpaceDE w:val="0"/>
        <w:autoSpaceDN w:val="0"/>
        <w:adjustRightInd w:val="0"/>
        <w:spacing w:line="480" w:lineRule="auto"/>
        <w:ind w:firstLine="360"/>
        <w:jc w:val="both"/>
        <w:rPr>
          <w:rFonts w:ascii="Adobe Garamond Pro" w:hAnsi="Adobe Garamond Pro"/>
          <w:bCs/>
        </w:rPr>
      </w:pPr>
      <w:r>
        <w:rPr>
          <w:rFonts w:ascii="Adobe Garamond Pro" w:hAnsi="Adobe Garamond Pro"/>
          <w:bCs/>
        </w:rPr>
        <w:t xml:space="preserve">Given the crucial </w:t>
      </w:r>
      <w:r w:rsidR="005339E0">
        <w:rPr>
          <w:rFonts w:ascii="Adobe Garamond Pro" w:hAnsi="Adobe Garamond Pro"/>
          <w:bCs/>
        </w:rPr>
        <w:t>role</w:t>
      </w:r>
      <w:r>
        <w:rPr>
          <w:rFonts w:ascii="Adobe Garamond Pro" w:hAnsi="Adobe Garamond Pro"/>
          <w:bCs/>
        </w:rPr>
        <w:t xml:space="preserve"> of CSF1 receptor (CSF1-R) </w:t>
      </w:r>
      <w:proofErr w:type="spellStart"/>
      <w:r>
        <w:rPr>
          <w:rFonts w:ascii="Adobe Garamond Pro" w:hAnsi="Adobe Garamond Pro"/>
          <w:bCs/>
        </w:rPr>
        <w:t>signalling</w:t>
      </w:r>
      <w:proofErr w:type="spellEnd"/>
      <w:r>
        <w:rPr>
          <w:rFonts w:ascii="Adobe Garamond Pro" w:hAnsi="Adobe Garamond Pro"/>
          <w:bCs/>
        </w:rPr>
        <w:t xml:space="preserve"> </w:t>
      </w:r>
      <w:r w:rsidR="00525F4D">
        <w:rPr>
          <w:rFonts w:ascii="Adobe Garamond Pro" w:hAnsi="Adobe Garamond Pro"/>
          <w:bCs/>
        </w:rPr>
        <w:t>in</w:t>
      </w:r>
      <w:r>
        <w:rPr>
          <w:rFonts w:ascii="Adobe Garamond Pro" w:hAnsi="Adobe Garamond Pro"/>
          <w:bCs/>
        </w:rPr>
        <w:t xml:space="preserve"> the homeostasis of the MPS, including </w:t>
      </w:r>
      <w:r w:rsidR="00525F4D">
        <w:rPr>
          <w:rFonts w:ascii="Adobe Garamond Pro" w:hAnsi="Adobe Garamond Pro"/>
          <w:bCs/>
        </w:rPr>
        <w:t xml:space="preserve">in the regulation of </w:t>
      </w:r>
      <w:r>
        <w:rPr>
          <w:rFonts w:ascii="Adobe Garamond Pro" w:hAnsi="Adobe Garamond Pro"/>
          <w:bCs/>
        </w:rPr>
        <w:t xml:space="preserve">cell proliferation </w:t>
      </w:r>
      <w:r>
        <w:rPr>
          <w:rFonts w:ascii="Adobe Garamond Pro" w:hAnsi="Adobe Garamond Pro"/>
          <w:bCs/>
        </w:rPr>
        <w:fldChar w:fldCharType="begin"/>
      </w:r>
      <w:r>
        <w:rPr>
          <w:rFonts w:ascii="Adobe Garamond Pro" w:hAnsi="Adobe Garamond Pro"/>
          <w:bCs/>
        </w:rPr>
        <w:instrText xml:space="preserve"> ADDIN ZOTERO_ITEM CSL_CITATION {"citationID":"Dd6hpRXh","properties":{"formattedCitation":"(Guilliams et al., 2020; Hume et al., 2019; Jenkins and Hume, 2014; Tushinski et al., 1982)","plainCitation":"(Guilliams et al., 2020; Hume et al., 2019; Jenkins and Hume, 2014; Tushinski et al., 1982)","noteIndex":0},"citationItems":[{"id":1816,"uris":["http://zotero.org/users/local/ScSpagv3/items/88J77UVQ"],"uri":["http://zotero.org/users/local/ScSpagv3/items/88J77UVQ"],"itemData":{"id":1816,"type":"article-journal","abstract":"Self-maintaining resident macrophages populate all mammalian organs. In addition to their role as immune sentinels, macrophages also perform day-to-day functions essential to tissue homeostasis. The homeostatic functions of macrophages are regulated by so-called tissular \"niches\" that control the size of the macrophage population and imprint tissue-specific identity. Here, we review the mechanisms underlying self-maintenance of distinct macrophage populations and outline the organizing principles of the macrophage niche. We examine recent studies that uncovered mutually beneficial cell-cell circuits established between macrophages and their niche and propose a modular view of tissues that integrates the resident macrophage as an essential component of each individual module. Manipulating macrophage niche cells to control the function of resident macrophages in vivo might have therapeutic value in various disease settings.","container-title":"Immunity","DOI":"10.1016/j.immuni.2020.02.015","ISSN":"1097-4180","issue":"3","journalAbbreviation":"Immunity","language":"eng","note":"PMID: 32187515","page":"434-451","source":"PubMed","title":"Establishment and Maintenance of the Macrophage Niche","volume":"52","author":[{"family":"Guilliams","given":"Martin"},{"family":"Thierry","given":"Guilhem R."},{"family":"Bonnardel","given":"Johnny"},{"family":"Bajenoff","given":"Marc"}],"issued":{"date-parts":[["2020",3,17]]}}},{"id":2768,"uris":["http://zotero.org/users/local/ScSpagv3/items/6P2P7QWI"],"uri":["http://zotero.org/users/local/ScSpagv3/items/6P2P7QWI"],"itemData":{"id":2768,"type":"article-journal","abstract":"The mononuclear phagocyte system (MPS) is defined as a cell lineage in which committed marrow progenitors give rise to blood monocytes and tissue macrophages. Here, we discuss the concept of self-proscribed macrophage territories and homeostatic regulation of tissue macrophage abundance through growth factor availability. Recent studies have questioned the validity of the MPS model and argued that tissue-resident macrophages are a separate lineage seeded during development and maintained by self-renewal. We address this issue; discuss the limitations of inbred mouse models of monocyte-macrophage homeostasis; and summarize the evidence suggesting that during postnatal life, monocytes can replace resident macrophages in all major organs and adopt their tissue-specific gene expression. We conclude that the MPS remains a valid and accurate framework for understanding macrophage development and homeostasis.","container-title":"Trends in Immunology","DOI":"10.1016/j.it.2018.11.007","ISSN":"1471-4981","issue":"2","journalAbbreviation":"Trends Immunol","language":"eng","note":"PMID: 30579704","page":"98-112","source":"PubMed","title":"The Mononuclear Phagocyte System: The Relationship between Monocytes and Macrophages","title-short":"The Mononuclear Phagocyte System","volume":"40","author":[{"family":"Hume","given":"David A."},{"family":"Irvine","given":"Katharine M."},{"family":"Pridans","given":"Clare"}],"issued":{"date-parts":[["2019",2]]}}},{"id":2784,"uris":["http://zotero.org/users/local/ScSpagv3/items/7UAKGYDP"],"uri":["http://zotero.org/users/local/ScSpagv3/items/7UAKGYDP"],"itemData":{"id":2784,"type":"article-journal","abstract":"The mononuclear phagocyte system (MPS) is a family of functionally related cells including bone marrow precursors, blood monocytes, and tissue macrophages. We review the evidence that macrophages and dendritic cells (DCs) are separate lineages and functional entities, and examine whether the traditional view that monocytes are the immediate precursors of tissue macrophages needs to be refined based upon evidence that macrophages can extensively self-renew and can be seeded from yolk sac/foetal liver progenitors with little input from monocytes thereafter. We review the role of the growth factor colony-stimulating factor (CSF)1, and present a model consistent with the concept of the MPS in which local proliferation and monocyte recruitment are connected to ensure macrophages occupy their well-defined niche in most tissues.","container-title":"Trends in Immunology","DOI":"10.1016/j.it.2014.06.006","ISSN":"1471-4981","issue":"8","journalAbbreviation":"Trends Immunol","language":"eng","note":"PMID: 25047416","page":"358-367","source":"PubMed","title":"Homeostasis in the mononuclear phagocyte system","volume":"35","author":[{"family":"Jenkins","given":"Stephen J."},{"family":"Hume","given":"David A."}],"issued":{"date-parts":[["2014",8]]}}},{"id":2753,"uris":["http://zotero.org/users/local/ScSpagv3/items/JN3PE7M4"],"uri":["http://zotero.org/users/local/ScSpagv3/items/JN3PE7M4"],"itemData":{"id":2753,"type":"article-journal","abstract":"CSF-1 is a hemopoietic growth factor that specifically causes the proliferation and differentiation of mononuclear phagocytic cells. Receptors for CSF-1 occur exclusively on cells of the mononuclear phagocytic series (precursor leads to monoblast leads to promonocyte leads to monocyte leads to macrophage). Studies of the actions of CSF-1 on freshly explanted macrophages have been complicated by contamination of the primary cell isolates with CSF-1-producing cells and by the heterogeneity of the proliferative responses of individual macrophages. A method is described for the production of a highly purified and homogeneous population of adherent bone marrow-derived macrophages (BMMs) that are devoid of CSF-1-producing cells. The method may also be used to obtain nonadherent precursors of the mononuclear phagocytic series. Studies of CSF-1 action and degradation in cultures of BMMs have revealed several new findings. First, CSF-1 is required for both the survival (without proliferation) and the proliferation of BMMs. Second, CSF-1 is degraded by BMMs in a concentration-dependent manner, over the range of concentrations that stimulates both cell survival and proliferation. Third, the rate of CSF-1 degradation is saturable (or approximately 7 X 10(4) molecules per cell per hour) at CSF-1 concentrations that cause maximum proliferation (or approximately 0.4 nM). Under these conditions, BMMs are greatly enlarged and contain numerous phase-lucent vacuoles. Thus macrophages specifically require CSF-1 for both survival and proliferation, yet selectively and rapidly degrade it. This apparent dichotomy may have important implications for the role of CSF-1 in macrophage homeostasis in vivo.","container-title":"Cell","DOI":"10.1016/0092-8674(82)90376-2","ISSN":"0092-8674","issue":"1","journalAbbreviation":"Cell","language":"eng","note":"PMID: 6978185","page":"71-81","source":"PubMed","title":"Survival of mononuclear phagocytes depends on a lineage-specific growth factor that the differentiated cells selectively destroy","volume":"28","author":[{"family":"Tushinski","given":"R. J."},{"family":"Oliver","given":"I. T."},{"family":"Guilbert","given":"L. J."},{"family":"Tynan","given":"P. W."},{"family":"Warner","given":"J. R."},{"family":"Stanley","given":"E. R."}],"issued":{"date-parts":[["1982",1]]}}}],"schema":"https://github.com/citation-style-language/schema/raw/master/csl-citation.json"} </w:instrText>
      </w:r>
      <w:r>
        <w:rPr>
          <w:rFonts w:ascii="Adobe Garamond Pro" w:hAnsi="Adobe Garamond Pro"/>
          <w:bCs/>
        </w:rPr>
        <w:fldChar w:fldCharType="separate"/>
      </w:r>
      <w:r>
        <w:rPr>
          <w:rFonts w:ascii="Adobe Garamond Pro" w:hAnsi="Adobe Garamond Pro"/>
          <w:bCs/>
          <w:noProof/>
        </w:rPr>
        <w:t>(Guilliams et al., 2020; Hume et al., 2019; Jenkins and Hume, 2014; Tushinski et al., 1982)</w:t>
      </w:r>
      <w:r>
        <w:rPr>
          <w:rFonts w:ascii="Adobe Garamond Pro" w:hAnsi="Adobe Garamond Pro"/>
          <w:bCs/>
        </w:rPr>
        <w:fldChar w:fldCharType="end"/>
      </w:r>
      <w:r>
        <w:rPr>
          <w:rFonts w:ascii="Adobe Garamond Pro" w:hAnsi="Adobe Garamond Pro"/>
          <w:bCs/>
        </w:rPr>
        <w:t xml:space="preserve">, </w:t>
      </w:r>
      <w:r w:rsidR="005339E0">
        <w:rPr>
          <w:rFonts w:ascii="Adobe Garamond Pro" w:hAnsi="Adobe Garamond Pro"/>
          <w:bCs/>
        </w:rPr>
        <w:t xml:space="preserve">we </w:t>
      </w:r>
      <w:r w:rsidR="00525F4D">
        <w:rPr>
          <w:rFonts w:ascii="Adobe Garamond Pro" w:hAnsi="Adobe Garamond Pro"/>
          <w:bCs/>
        </w:rPr>
        <w:t>assessed</w:t>
      </w:r>
      <w:r w:rsidR="005339E0">
        <w:rPr>
          <w:rFonts w:ascii="Adobe Garamond Pro" w:hAnsi="Adobe Garamond Pro"/>
          <w:bCs/>
        </w:rPr>
        <w:t xml:space="preserve"> its contribution to the proliferation of repopulating IM in DT-</w:t>
      </w:r>
      <w:r w:rsidR="00525F4D">
        <w:rPr>
          <w:rFonts w:ascii="Adobe Garamond Pro" w:hAnsi="Adobe Garamond Pro"/>
          <w:bCs/>
        </w:rPr>
        <w:t xml:space="preserve">injected, </w:t>
      </w:r>
      <w:proofErr w:type="spellStart"/>
      <w:r w:rsidR="00525F4D">
        <w:rPr>
          <w:rFonts w:ascii="Adobe Garamond Pro" w:hAnsi="Adobe Garamond Pro"/>
          <w:bCs/>
        </w:rPr>
        <w:t>EdU</w:t>
      </w:r>
      <w:proofErr w:type="spellEnd"/>
      <w:r w:rsidR="00525F4D">
        <w:rPr>
          <w:rFonts w:ascii="Adobe Garamond Pro" w:hAnsi="Adobe Garamond Pro"/>
          <w:bCs/>
        </w:rPr>
        <w:t>-pulsed</w:t>
      </w:r>
      <w:r w:rsidR="005339E0">
        <w:rPr>
          <w:rFonts w:ascii="Adobe Garamond Pro" w:hAnsi="Adobe Garamond Pro"/>
          <w:bCs/>
        </w:rPr>
        <w:t xml:space="preserve"> IM-DTR mice</w:t>
      </w:r>
      <w:r w:rsidR="00525F4D">
        <w:rPr>
          <w:rFonts w:ascii="Adobe Garamond Pro" w:hAnsi="Adobe Garamond Pro"/>
          <w:bCs/>
        </w:rPr>
        <w:t xml:space="preserve"> by </w:t>
      </w:r>
      <w:r>
        <w:rPr>
          <w:rFonts w:ascii="Adobe Garamond Pro" w:hAnsi="Adobe Garamond Pro"/>
          <w:bCs/>
        </w:rPr>
        <w:t>treat</w:t>
      </w:r>
      <w:r w:rsidR="00525F4D">
        <w:rPr>
          <w:rFonts w:ascii="Adobe Garamond Pro" w:hAnsi="Adobe Garamond Pro"/>
          <w:bCs/>
        </w:rPr>
        <w:t xml:space="preserve">ing them </w:t>
      </w:r>
      <w:r>
        <w:rPr>
          <w:rFonts w:ascii="Adobe Garamond Pro" w:hAnsi="Adobe Garamond Pro"/>
          <w:bCs/>
        </w:rPr>
        <w:t xml:space="preserve">with </w:t>
      </w:r>
      <w:proofErr w:type="spellStart"/>
      <w:r>
        <w:rPr>
          <w:rFonts w:ascii="Adobe Garamond Pro" w:hAnsi="Adobe Garamond Pro"/>
          <w:bCs/>
        </w:rPr>
        <w:t>pexidartinib</w:t>
      </w:r>
      <w:proofErr w:type="spellEnd"/>
      <w:r>
        <w:rPr>
          <w:rFonts w:ascii="Adobe Garamond Pro" w:hAnsi="Adobe Garamond Pro"/>
          <w:bCs/>
        </w:rPr>
        <w:t xml:space="preserve"> (PLX3397, i.e., a CSF1-R inhibitor)</w:t>
      </w:r>
      <w:r w:rsidR="00525F4D">
        <w:rPr>
          <w:rFonts w:ascii="Adobe Garamond Pro" w:hAnsi="Adobe Garamond Pro"/>
          <w:bCs/>
        </w:rPr>
        <w:t xml:space="preserve">. Interestingly, we found that </w:t>
      </w:r>
      <w:r>
        <w:rPr>
          <w:rFonts w:ascii="Adobe Garamond Pro" w:hAnsi="Adobe Garamond Pro"/>
          <w:bCs/>
        </w:rPr>
        <w:t>IM-</w:t>
      </w:r>
      <w:r w:rsidR="00525F4D">
        <w:rPr>
          <w:rFonts w:ascii="Adobe Garamond Pro" w:hAnsi="Adobe Garamond Pro"/>
          <w:bCs/>
        </w:rPr>
        <w:t>specific</w:t>
      </w:r>
      <w:r>
        <w:rPr>
          <w:rFonts w:ascii="Adobe Garamond Pro" w:hAnsi="Adobe Garamond Pro"/>
          <w:bCs/>
        </w:rPr>
        <w:t xml:space="preserve"> </w:t>
      </w:r>
      <w:proofErr w:type="spellStart"/>
      <w:r>
        <w:rPr>
          <w:rFonts w:ascii="Adobe Garamond Pro" w:hAnsi="Adobe Garamond Pro"/>
          <w:bCs/>
        </w:rPr>
        <w:t>EdU</w:t>
      </w:r>
      <w:proofErr w:type="spellEnd"/>
      <w:r>
        <w:rPr>
          <w:rFonts w:ascii="Adobe Garamond Pro" w:hAnsi="Adobe Garamond Pro"/>
          <w:bCs/>
        </w:rPr>
        <w:t xml:space="preserve"> incorporation </w:t>
      </w:r>
      <w:r w:rsidR="005339E0">
        <w:rPr>
          <w:rFonts w:ascii="Adobe Garamond Pro" w:hAnsi="Adobe Garamond Pro"/>
          <w:bCs/>
        </w:rPr>
        <w:t xml:space="preserve">was almost </w:t>
      </w:r>
      <w:r w:rsidR="005339E0" w:rsidRPr="00F0566E">
        <w:rPr>
          <w:rFonts w:ascii="Adobe Garamond Pro" w:hAnsi="Adobe Garamond Pro"/>
          <w:bCs/>
        </w:rPr>
        <w:t xml:space="preserve">completely abrogated </w:t>
      </w:r>
      <w:r w:rsidRPr="00F0566E">
        <w:rPr>
          <w:rFonts w:ascii="Adobe Garamond Pro" w:hAnsi="Adobe Garamond Pro"/>
          <w:bCs/>
        </w:rPr>
        <w:t>3 days post-DT</w:t>
      </w:r>
      <w:r w:rsidR="005339E0" w:rsidRPr="00F0566E">
        <w:rPr>
          <w:rFonts w:ascii="Adobe Garamond Pro" w:hAnsi="Adobe Garamond Pro"/>
          <w:bCs/>
        </w:rPr>
        <w:t xml:space="preserve"> in </w:t>
      </w:r>
      <w:r w:rsidR="00525F4D" w:rsidRPr="00F0566E">
        <w:rPr>
          <w:rFonts w:ascii="Adobe Garamond Pro" w:hAnsi="Adobe Garamond Pro"/>
          <w:bCs/>
        </w:rPr>
        <w:t>PLX3397-</w:t>
      </w:r>
      <w:r w:rsidR="005339E0" w:rsidRPr="00F0566E">
        <w:rPr>
          <w:rFonts w:ascii="Adobe Garamond Pro" w:hAnsi="Adobe Garamond Pro"/>
          <w:bCs/>
        </w:rPr>
        <w:t xml:space="preserve">treated mice as compared to </w:t>
      </w:r>
      <w:r w:rsidR="00525F4D" w:rsidRPr="00F0566E">
        <w:rPr>
          <w:rFonts w:ascii="Adobe Garamond Pro" w:hAnsi="Adobe Garamond Pro"/>
          <w:bCs/>
        </w:rPr>
        <w:lastRenderedPageBreak/>
        <w:t>vehicle-treated counterparts</w:t>
      </w:r>
      <w:r w:rsidR="005339E0" w:rsidRPr="00F0566E">
        <w:rPr>
          <w:rFonts w:ascii="Adobe Garamond Pro" w:hAnsi="Adobe Garamond Pro"/>
          <w:bCs/>
        </w:rPr>
        <w:t xml:space="preserve"> (Figure 5F), demonstrating</w:t>
      </w:r>
      <w:r w:rsidR="005339E0">
        <w:rPr>
          <w:rFonts w:ascii="Adobe Garamond Pro" w:hAnsi="Adobe Garamond Pro"/>
          <w:bCs/>
        </w:rPr>
        <w:t xml:space="preserve"> that the proliferation was dependent on CSF1-R.</w:t>
      </w:r>
    </w:p>
    <w:p w14:paraId="6425C73D" w14:textId="77777777" w:rsidR="00DB5D82" w:rsidRDefault="00DB5D82" w:rsidP="00F32AE0">
      <w:pPr>
        <w:spacing w:line="480" w:lineRule="auto"/>
        <w:rPr>
          <w:rFonts w:ascii="Adobe Garamond Pro" w:hAnsi="Adobe Garamond Pro"/>
          <w:bCs/>
        </w:rPr>
      </w:pPr>
    </w:p>
    <w:p w14:paraId="213BBC15" w14:textId="56712E88" w:rsidR="00F32AE0" w:rsidRDefault="00F32AE0" w:rsidP="00F32AE0">
      <w:pPr>
        <w:spacing w:line="480" w:lineRule="auto"/>
        <w:jc w:val="both"/>
        <w:rPr>
          <w:rFonts w:ascii="Adobe Garamond Pro" w:hAnsi="Adobe Garamond Pro"/>
          <w:b/>
        </w:rPr>
      </w:pPr>
      <w:proofErr w:type="spellStart"/>
      <w:r>
        <w:rPr>
          <w:rFonts w:ascii="Adobe Garamond Pro" w:hAnsi="Adobe Garamond Pro"/>
          <w:b/>
        </w:rPr>
        <w:t>MafB</w:t>
      </w:r>
      <w:proofErr w:type="spellEnd"/>
      <w:r>
        <w:rPr>
          <w:rFonts w:ascii="Adobe Garamond Pro" w:hAnsi="Adobe Garamond Pro"/>
          <w:b/>
        </w:rPr>
        <w:t xml:space="preserve"> restricts </w:t>
      </w:r>
      <w:r w:rsidR="00704F74">
        <w:rPr>
          <w:rFonts w:ascii="Adobe Garamond Pro" w:hAnsi="Adobe Garamond Pro"/>
          <w:b/>
        </w:rPr>
        <w:t>proliferation</w:t>
      </w:r>
      <w:r>
        <w:rPr>
          <w:rFonts w:ascii="Adobe Garamond Pro" w:hAnsi="Adobe Garamond Pro"/>
          <w:b/>
        </w:rPr>
        <w:t xml:space="preserve"> and mediates IM development</w:t>
      </w:r>
      <w:r w:rsidR="00704F74">
        <w:rPr>
          <w:rFonts w:ascii="Adobe Garamond Pro" w:hAnsi="Adobe Garamond Pro"/>
          <w:b/>
        </w:rPr>
        <w:t xml:space="preserve"> </w:t>
      </w:r>
      <w:r w:rsidRPr="00F32AE0">
        <w:rPr>
          <w:rFonts w:ascii="Adobe Garamond Pro" w:hAnsi="Adobe Garamond Pro"/>
          <w:b/>
          <w:i/>
          <w:iCs/>
        </w:rPr>
        <w:t>in vivo</w:t>
      </w:r>
    </w:p>
    <w:p w14:paraId="1AD171A8" w14:textId="4BA8CC0D" w:rsidR="00E1147F" w:rsidRDefault="00CC5437" w:rsidP="00F32AE0">
      <w:pPr>
        <w:spacing w:line="480" w:lineRule="auto"/>
        <w:jc w:val="both"/>
        <w:rPr>
          <w:rFonts w:ascii="Adobe Garamond Pro" w:hAnsi="Adobe Garamond Pro"/>
          <w:bCs/>
        </w:rPr>
      </w:pPr>
      <w:r>
        <w:rPr>
          <w:rFonts w:ascii="Adobe Garamond Pro" w:hAnsi="Adobe Garamond Pro"/>
          <w:bCs/>
        </w:rPr>
        <w:t>Next, w</w:t>
      </w:r>
      <w:r w:rsidR="00F32AE0">
        <w:rPr>
          <w:rFonts w:ascii="Adobe Garamond Pro" w:hAnsi="Adobe Garamond Pro"/>
          <w:bCs/>
        </w:rPr>
        <w:t xml:space="preserve">e sought to gain insights into the transcriptional control of the </w:t>
      </w:r>
      <w:r>
        <w:rPr>
          <w:rFonts w:ascii="Adobe Garamond Pro" w:hAnsi="Adobe Garamond Pro"/>
          <w:bCs/>
        </w:rPr>
        <w:t xml:space="preserve">balance between </w:t>
      </w:r>
      <w:r w:rsidR="00D07C11">
        <w:rPr>
          <w:rFonts w:ascii="Adobe Garamond Pro" w:hAnsi="Adobe Garamond Pro"/>
          <w:bCs/>
        </w:rPr>
        <w:t>t</w:t>
      </w:r>
      <w:r>
        <w:rPr>
          <w:rFonts w:ascii="Adobe Garamond Pro" w:hAnsi="Adobe Garamond Pro"/>
          <w:bCs/>
        </w:rPr>
        <w:t xml:space="preserve">ransient monocyte </w:t>
      </w:r>
      <w:r w:rsidRPr="00D07C11">
        <w:rPr>
          <w:rFonts w:ascii="Adobe Garamond Pro" w:hAnsi="Adobe Garamond Pro"/>
          <w:bCs/>
        </w:rPr>
        <w:t>expansion and macrophage differentiation</w:t>
      </w:r>
      <w:r w:rsidR="00F32AE0" w:rsidRPr="00D07C11">
        <w:rPr>
          <w:rFonts w:ascii="Adobe Garamond Pro" w:hAnsi="Adobe Garamond Pro"/>
          <w:bCs/>
        </w:rPr>
        <w:t xml:space="preserve">. To this end, we applied the SCENIC </w:t>
      </w:r>
      <w:r w:rsidRPr="00D07C11">
        <w:rPr>
          <w:rFonts w:ascii="Adobe Garamond Pro" w:hAnsi="Adobe Garamond Pro"/>
          <w:bCs/>
        </w:rPr>
        <w:t>algorithm</w:t>
      </w:r>
      <w:r w:rsidR="00F32AE0" w:rsidRPr="00D07C11">
        <w:rPr>
          <w:rFonts w:ascii="Adobe Garamond Pro" w:hAnsi="Adobe Garamond Pro"/>
          <w:bCs/>
        </w:rPr>
        <w:t xml:space="preserve"> </w:t>
      </w:r>
      <w:r w:rsidR="00F32AE0" w:rsidRPr="00D07C11">
        <w:rPr>
          <w:rFonts w:ascii="Adobe Garamond Pro" w:hAnsi="Adobe Garamond Pro"/>
          <w:bCs/>
        </w:rPr>
        <w:fldChar w:fldCharType="begin"/>
      </w:r>
      <w:r w:rsidR="00F32AE0" w:rsidRPr="00D07C11">
        <w:rPr>
          <w:rFonts w:ascii="Adobe Garamond Pro" w:hAnsi="Adobe Garamond Pro"/>
          <w:bCs/>
        </w:rPr>
        <w:instrText xml:space="preserve"> ADDIN ZOTERO_ITEM CSL_CITATION {"citationID":"FmlmUGkp","properties":{"formattedCitation":"(Aibar et al., 2017)","plainCitation":"(Aibar et al., 2017)","noteIndex":0},"citationItems":[{"id":1727,"uris":["http://zotero.org/users/local/ScSpagv3/items/HKH7W2BQ"],"uri":["http://zotero.org/users/local/ScSpagv3/items/HKH7W2BQ"],"itemData":{"id":1727,"type":"article-journal","abstract":"We present SCENIC, a computational method for simultaneous gene regulatory network reconstruction and cell-state identification from single-cell RNA-seq data (http://scenic.aertslab.org). On a compendium of single-cell data from tumors and brain, we demonstrate that cis-regulatory analysis can be exploited to guide the identification of transcription factors and cell states. SCENIC provides critical biological insights into the mechanisms driving cellular heterogeneity.","container-title":"Nature Methods","DOI":"10.1038/nmeth.4463","ISSN":"1548-7105","issue":"11","journalAbbreviation":"Nat. Methods","language":"eng","note":"PMID: 28991892\nPMCID: PMC5937676","page":"1083-1086","source":"PubMed","title":"SCENIC: single-cell regulatory network inference and clustering","title-short":"SCENIC","volume":"14","author":[{"family":"Aibar","given":"Sara"},{"family":"González-Blas","given":"Carmen Bravo"},{"family":"Moerman","given":"Thomas"},{"family":"Huynh-Thu","given":"Vân Anh"},{"family":"Imrichova","given":"Hana"},{"family":"Hulselmans","given":"Gert"},{"family":"Rambow","given":"Florian"},{"family":"Marine","given":"Jean-Christophe"},{"family":"Geurts","given":"Pierre"},{"family":"Aerts","given":"Jan"},{"family":"Oord","given":"Joost","non-dropping-particle":"van den"},{"family":"Atak","given":"Zeynep Kalender"},{"family":"Wouters","given":"Jasper"},{"family":"Aerts","given":"Stein"}],"issued":{"date-parts":[["2017",11]]}}}],"schema":"https://github.com/citation-style-language/schema/raw/master/csl-citation.json"} </w:instrText>
      </w:r>
      <w:r w:rsidR="00F32AE0" w:rsidRPr="00D07C11">
        <w:rPr>
          <w:rFonts w:ascii="Adobe Garamond Pro" w:hAnsi="Adobe Garamond Pro"/>
          <w:bCs/>
        </w:rPr>
        <w:fldChar w:fldCharType="separate"/>
      </w:r>
      <w:r w:rsidR="00F32AE0" w:rsidRPr="00D07C11">
        <w:rPr>
          <w:rFonts w:ascii="Adobe Garamond Pro" w:hAnsi="Adobe Garamond Pro"/>
          <w:bCs/>
          <w:noProof/>
        </w:rPr>
        <w:t>(Aibar et al., 2017)</w:t>
      </w:r>
      <w:r w:rsidR="00F32AE0" w:rsidRPr="00D07C11">
        <w:rPr>
          <w:rFonts w:ascii="Adobe Garamond Pro" w:hAnsi="Adobe Garamond Pro"/>
          <w:bCs/>
        </w:rPr>
        <w:fldChar w:fldCharType="end"/>
      </w:r>
      <w:r w:rsidR="00F32AE0" w:rsidRPr="00D07C11">
        <w:rPr>
          <w:rFonts w:ascii="Adobe Garamond Pro" w:hAnsi="Adobe Garamond Pro"/>
          <w:bCs/>
        </w:rPr>
        <w:t xml:space="preserve"> to our </w:t>
      </w:r>
      <w:proofErr w:type="spellStart"/>
      <w:r w:rsidR="00F32AE0" w:rsidRPr="00D07C11">
        <w:rPr>
          <w:rFonts w:ascii="Adobe Garamond Pro" w:hAnsi="Adobe Garamond Pro"/>
          <w:bCs/>
        </w:rPr>
        <w:t>scRNA</w:t>
      </w:r>
      <w:proofErr w:type="spellEnd"/>
      <w:r w:rsidR="00F32AE0" w:rsidRPr="00D07C11">
        <w:rPr>
          <w:rFonts w:ascii="Adobe Garamond Pro" w:hAnsi="Adobe Garamond Pro"/>
          <w:bCs/>
        </w:rPr>
        <w:t xml:space="preserve">-seq data to map gene regulatory networks and predict TF activities in single cells (Figure 6A). Strikingly, </w:t>
      </w:r>
      <w:proofErr w:type="spellStart"/>
      <w:r w:rsidR="00F32AE0" w:rsidRPr="00D07C11">
        <w:rPr>
          <w:rFonts w:ascii="Adobe Garamond Pro" w:hAnsi="Adobe Garamond Pro"/>
          <w:bCs/>
        </w:rPr>
        <w:t>MafB</w:t>
      </w:r>
      <w:proofErr w:type="spellEnd"/>
      <w:r w:rsidR="00F32AE0" w:rsidRPr="00D07C11">
        <w:rPr>
          <w:rFonts w:ascii="Adobe Garamond Pro" w:hAnsi="Adobe Garamond Pro"/>
          <w:bCs/>
        </w:rPr>
        <w:t xml:space="preserve"> was one of the TFs whose activity score </w:t>
      </w:r>
      <w:r w:rsidRPr="00D07C11">
        <w:rPr>
          <w:rFonts w:ascii="Adobe Garamond Pro" w:hAnsi="Adobe Garamond Pro"/>
          <w:bCs/>
        </w:rPr>
        <w:t>was very high in IM, especially in CD206</w:t>
      </w:r>
      <w:r w:rsidRPr="00D07C11">
        <w:rPr>
          <w:rFonts w:ascii="Adobe Garamond Pro" w:hAnsi="Adobe Garamond Pro"/>
          <w:bCs/>
          <w:vertAlign w:val="superscript"/>
        </w:rPr>
        <w:t>+</w:t>
      </w:r>
      <w:r w:rsidRPr="00D07C11">
        <w:rPr>
          <w:rFonts w:ascii="Adobe Garamond Pro" w:hAnsi="Adobe Garamond Pro"/>
          <w:bCs/>
        </w:rPr>
        <w:t xml:space="preserve"> IM, as compared to </w:t>
      </w:r>
      <w:proofErr w:type="spellStart"/>
      <w:r w:rsidRPr="00D07C11">
        <w:rPr>
          <w:rFonts w:ascii="Adobe Garamond Pro" w:hAnsi="Adobe Garamond Pro"/>
          <w:bCs/>
        </w:rPr>
        <w:t>cMo</w:t>
      </w:r>
      <w:proofErr w:type="spellEnd"/>
      <w:r w:rsidR="00F32AE0" w:rsidRPr="00D07C11">
        <w:rPr>
          <w:rFonts w:ascii="Adobe Garamond Pro" w:hAnsi="Adobe Garamond Pro"/>
          <w:bCs/>
        </w:rPr>
        <w:t xml:space="preserve"> (Figure 6A). This observation was particularly interesting to us, since </w:t>
      </w:r>
      <w:proofErr w:type="spellStart"/>
      <w:r w:rsidR="00F32AE0" w:rsidRPr="00D07C11">
        <w:rPr>
          <w:rFonts w:ascii="Adobe Garamond Pro" w:hAnsi="Adobe Garamond Pro"/>
          <w:bCs/>
        </w:rPr>
        <w:t>MafB</w:t>
      </w:r>
      <w:proofErr w:type="spellEnd"/>
      <w:r w:rsidR="00F32AE0" w:rsidRPr="00D07C11">
        <w:rPr>
          <w:rFonts w:ascii="Adobe Garamond Pro" w:hAnsi="Adobe Garamond Pro"/>
          <w:bCs/>
        </w:rPr>
        <w:t xml:space="preserve"> has been</w:t>
      </w:r>
      <w:r w:rsidR="00F32AE0">
        <w:rPr>
          <w:rFonts w:ascii="Adobe Garamond Pro" w:hAnsi="Adobe Garamond Pro"/>
          <w:bCs/>
        </w:rPr>
        <w:t xml:space="preserve"> shown to restrict CSF1-dependent proliferation of myeloid progenitor cells </w:t>
      </w:r>
      <w:r w:rsidR="00F32AE0" w:rsidRPr="00F32AE0">
        <w:rPr>
          <w:rFonts w:ascii="Adobe Garamond Pro" w:hAnsi="Adobe Garamond Pro"/>
          <w:bCs/>
          <w:i/>
          <w:iCs/>
        </w:rPr>
        <w:t>in vivo</w:t>
      </w:r>
      <w:r w:rsidR="00F32AE0">
        <w:rPr>
          <w:rFonts w:ascii="Adobe Garamond Pro" w:hAnsi="Adobe Garamond Pro"/>
          <w:bCs/>
        </w:rPr>
        <w:t xml:space="preserve"> </w:t>
      </w:r>
      <w:r w:rsidR="00F32AE0">
        <w:rPr>
          <w:rFonts w:ascii="Adobe Garamond Pro" w:hAnsi="Adobe Garamond Pro"/>
          <w:bCs/>
        </w:rPr>
        <w:fldChar w:fldCharType="begin"/>
      </w:r>
      <w:r w:rsidR="00F32AE0">
        <w:rPr>
          <w:rFonts w:ascii="Adobe Garamond Pro" w:hAnsi="Adobe Garamond Pro"/>
          <w:bCs/>
        </w:rPr>
        <w:instrText xml:space="preserve"> ADDIN ZOTERO_ITEM CSL_CITATION {"citationID":"NCDyEkNx","properties":{"formattedCitation":"(Sarrazin et al., 2009)","plainCitation":"(Sarrazin et al., 2009)","noteIndex":0},"citationItems":[{"id":2793,"uris":["http://zotero.org/users/local/ScSpagv3/items/97BWGNZS"],"uri":["http://zotero.org/users/local/ScSpagv3/items/97BWGNZS"],"itemData":{"id":2793,"type":"article-journal","abstract":"While hematopoietic stem cell (HSC) self-renewal is well studied, it remains unknown whether distinct control mechanisms enable HSC divisions that generate progeny cells with specific lineage bias. Here, we report that the monocytic transcription factor MafB specifically restricts the ability of M-CSF to instruct myeloid commitment divisions in HSCs. MafB deficiency specifically enhanced sensitivity to M-CSF and caused activation of the myeloid master-regulator PU.1 in HSCs in vivo. Single-cell analysis revealed that reduced MafB levels enabled M-C</w:instrText>
      </w:r>
      <w:r w:rsidR="00F32AE0" w:rsidRPr="00F32AE0">
        <w:rPr>
          <w:rFonts w:ascii="Adobe Garamond Pro" w:hAnsi="Adobe Garamond Pro"/>
          <w:bCs/>
        </w:rPr>
        <w:instrText xml:space="preserve">SF to instruct divisions producing asymmetric daughter pairs with one PU.1(+) cell. As a consequence, MafB(-/-) HSCs showed a PU.1 and M-CSF receptor-dependent competitive repopulation advantage specifically in the myelomonocytic, but not T lymphoid or erythroid, compartment. Lineage-biased repopulation advantage was progressive, maintained long term, and serially transplantable. Together, this indicates that an integrated transcription factor/cytokine circuit can control the rate of specific HSC commitment divisions without compromising other lineages or self-renewal.","container-title":"Cell","DOI":"10.1016/j.cell.2009.04.057","ISSN":"1097-4172","issue":"2","journalAbbreviation":"Cell","language":"eng","note":"PMID: 19632180","page":"300-313","source":"PubMed","title":"MafB restricts M-CSF-dependent myeloid commitment divisions of hematopoietic stem cells","volume":"138","author":[{"family":"Sarrazin","given":"Sandrine"},{"family":"Mossadegh-Keller","given":"Noushine"},{"family":"Fukao","given":"Taro"},{"family":"Aziz","given":"Athar"},{"family":"Mourcin","given":"Frederic"},{"family":"Vanhille","given":"Laurent"},{"family":"Kelly Modis","given":"Louise"},{"family":"Kastner","given":"Philippe"},{"family":"Chan","given":"Susan"},{"family":"Duprez","given":"Estelle"},{"family":"Otto","given":"Claas"},{"family":"Sieweke","given":"Michael H."}],"issued":{"date-parts":[["2009",7,23]]}}}],"schema":"https://github.com/citation-style-language/schema/raw/master/csl-citation.json"} </w:instrText>
      </w:r>
      <w:r w:rsidR="00F32AE0">
        <w:rPr>
          <w:rFonts w:ascii="Adobe Garamond Pro" w:hAnsi="Adobe Garamond Pro"/>
          <w:bCs/>
        </w:rPr>
        <w:fldChar w:fldCharType="separate"/>
      </w:r>
      <w:r w:rsidR="00F32AE0" w:rsidRPr="00F32AE0">
        <w:rPr>
          <w:rFonts w:ascii="Adobe Garamond Pro" w:hAnsi="Adobe Garamond Pro"/>
          <w:bCs/>
          <w:noProof/>
        </w:rPr>
        <w:t>(Sarrazin et al., 2009)</w:t>
      </w:r>
      <w:r w:rsidR="00F32AE0">
        <w:rPr>
          <w:rFonts w:ascii="Adobe Garamond Pro" w:hAnsi="Adobe Garamond Pro"/>
          <w:bCs/>
        </w:rPr>
        <w:fldChar w:fldCharType="end"/>
      </w:r>
      <w:r w:rsidR="00F32AE0">
        <w:rPr>
          <w:rFonts w:ascii="Adobe Garamond Pro" w:hAnsi="Adobe Garamond Pro"/>
          <w:bCs/>
        </w:rPr>
        <w:t xml:space="preserve">, as well as </w:t>
      </w:r>
      <w:r w:rsidR="00F32AE0" w:rsidRPr="00F32AE0">
        <w:rPr>
          <w:rFonts w:ascii="Adobe Garamond Pro" w:hAnsi="Adobe Garamond Pro"/>
          <w:bCs/>
        </w:rPr>
        <w:t>the self</w:t>
      </w:r>
      <w:r w:rsidR="00F32AE0">
        <w:rPr>
          <w:rFonts w:ascii="Adobe Garamond Pro" w:hAnsi="Adobe Garamond Pro"/>
          <w:bCs/>
        </w:rPr>
        <w:t xml:space="preserve">-renewal ability of macrophages </w:t>
      </w:r>
      <w:r w:rsidR="00F32AE0" w:rsidRPr="00F32AE0">
        <w:rPr>
          <w:rFonts w:ascii="Adobe Garamond Pro" w:hAnsi="Adobe Garamond Pro"/>
          <w:bCs/>
          <w:i/>
          <w:iCs/>
        </w:rPr>
        <w:t>in vitro</w:t>
      </w:r>
      <w:r w:rsidR="00F32AE0" w:rsidRPr="00F32AE0">
        <w:rPr>
          <w:rFonts w:ascii="Adobe Garamond Pro" w:hAnsi="Adobe Garamond Pro"/>
          <w:bCs/>
        </w:rPr>
        <w:t xml:space="preserve"> </w:t>
      </w:r>
      <w:r w:rsidR="00F32AE0">
        <w:rPr>
          <w:rFonts w:ascii="Adobe Garamond Pro" w:hAnsi="Adobe Garamond Pro"/>
          <w:bCs/>
        </w:rPr>
        <w:fldChar w:fldCharType="begin"/>
      </w:r>
      <w:r w:rsidR="00F32AE0" w:rsidRPr="00F32AE0">
        <w:rPr>
          <w:rFonts w:ascii="Adobe Garamond Pro" w:hAnsi="Adobe Garamond Pro"/>
          <w:bCs/>
        </w:rPr>
        <w:instrText xml:space="preserve"> ADDIN ZOTERO_ITEM CSL_CITATION {"citationID":"naX5Xrun","properties":{"formattedCitation":"(Aziz et al., 2009)","plainCitation":"(Aziz et al., 2009)","noteIndex":0},"citationItems":[{"id":1074,"uris":["http://zotero.org/users/local/ScSpagv3/items/5Z962RRT"],"uri":["http://zotero.org/users/local/ScSpagv3/items/5Z962RRT"],"itemData":{"id":1074,"type":"article-journal","abstract":"In metazoan organisms, terminal differentiation is generally tightly linked to cell cycle exit, whereas the undifferentiated state of pluripotent stem cells is associated with unlimited self-renewal. Here, we report that combined deficiency for the transcription factors MafB and c-Maf enables extended expansion of mature monocytes and macrophages in culture without loss of differentiated phenotype and function. Upon transplantation, the expanded cells are nontumorigenic and contribute to functional macrophage populations in vivo. Small hairpin RNA inactivation shows that continuous proliferation of MafB/c-Maf deficient macrophages requires concomitant up-regulation of two pluripotent stem cell-inducing factors, KLF4 and c-Myc. Our results indicate that MafB/c-MafB deficiency renders self-renewal compatible with terminal differentiation. It thus appears possible to amplify functional differentiated cells without malignant transformation or stem cell intermediates.","archive_location":"19892988","container-title":"Science","DOI":"10.1126/science.1176056","ISSN":"1095-9203 (Electronic) 0036-8075 (Linking)","issue":"5954","page":"867-71","title":"MafB/c-Maf deficiency enables self-renewal of differentiated functional macrophages","volume":"326","author":[{"family":"Aziz","given":"A."},{"family":"Soucie","given":"E."},{"family":"Sarrazin","given":"S."},{"family":"Sieweke","given":"M. H."}],"issued":{"date-parts":[["2009",11,6]]}}}],"schema":"https://github.com/citation-style-language/schema/raw/master/csl-citation.json"} </w:instrText>
      </w:r>
      <w:r w:rsidR="00F32AE0">
        <w:rPr>
          <w:rFonts w:ascii="Adobe Garamond Pro" w:hAnsi="Adobe Garamond Pro"/>
          <w:bCs/>
        </w:rPr>
        <w:fldChar w:fldCharType="separate"/>
      </w:r>
      <w:r w:rsidR="00F32AE0" w:rsidRPr="00F32AE0">
        <w:rPr>
          <w:rFonts w:ascii="Adobe Garamond Pro" w:hAnsi="Adobe Garamond Pro"/>
          <w:bCs/>
          <w:noProof/>
        </w:rPr>
        <w:t>(Aziz et al., 2009)</w:t>
      </w:r>
      <w:r w:rsidR="00F32AE0">
        <w:rPr>
          <w:rFonts w:ascii="Adobe Garamond Pro" w:hAnsi="Adobe Garamond Pro"/>
          <w:bCs/>
        </w:rPr>
        <w:fldChar w:fldCharType="end"/>
      </w:r>
      <w:r w:rsidR="00F32AE0">
        <w:rPr>
          <w:rFonts w:ascii="Adobe Garamond Pro" w:hAnsi="Adobe Garamond Pro"/>
          <w:bCs/>
        </w:rPr>
        <w:t xml:space="preserve">. Of note, </w:t>
      </w:r>
      <w:proofErr w:type="spellStart"/>
      <w:r w:rsidR="00F32AE0">
        <w:rPr>
          <w:rFonts w:ascii="Adobe Garamond Pro" w:hAnsi="Adobe Garamond Pro"/>
          <w:bCs/>
        </w:rPr>
        <w:t>TradeSeq</w:t>
      </w:r>
      <w:proofErr w:type="spellEnd"/>
      <w:r w:rsidR="00F32AE0">
        <w:rPr>
          <w:rFonts w:ascii="Adobe Garamond Pro" w:hAnsi="Adobe Garamond Pro"/>
          <w:bCs/>
        </w:rPr>
        <w:t xml:space="preserve"> analysis of </w:t>
      </w:r>
      <w:proofErr w:type="spellStart"/>
      <w:r w:rsidR="00F32AE0" w:rsidRPr="00F32AE0">
        <w:rPr>
          <w:rFonts w:ascii="Adobe Garamond Pro" w:hAnsi="Adobe Garamond Pro"/>
          <w:bCs/>
          <w:i/>
          <w:iCs/>
        </w:rPr>
        <w:t>Mafb</w:t>
      </w:r>
      <w:proofErr w:type="spellEnd"/>
      <w:r w:rsidR="00F32AE0">
        <w:rPr>
          <w:rFonts w:ascii="Adobe Garamond Pro" w:hAnsi="Adobe Garamond Pro"/>
          <w:bCs/>
        </w:rPr>
        <w:t xml:space="preserve"> expression showed that the transient upregulation of </w:t>
      </w:r>
      <w:r w:rsidR="00D07C11">
        <w:rPr>
          <w:rFonts w:ascii="Adobe Garamond Pro" w:hAnsi="Adobe Garamond Pro"/>
          <w:bCs/>
        </w:rPr>
        <w:t xml:space="preserve">the </w:t>
      </w:r>
      <w:r w:rsidR="00F32AE0">
        <w:rPr>
          <w:rFonts w:ascii="Adobe Garamond Pro" w:hAnsi="Adobe Garamond Pro"/>
          <w:bCs/>
        </w:rPr>
        <w:t>cycling gene</w:t>
      </w:r>
      <w:r w:rsidR="00D07C11" w:rsidRPr="00D07C11">
        <w:rPr>
          <w:rFonts w:ascii="Adobe Garamond Pro" w:hAnsi="Adobe Garamond Pro"/>
          <w:bCs/>
          <w:i/>
          <w:iCs/>
        </w:rPr>
        <w:t xml:space="preserve"> Mki67</w:t>
      </w:r>
      <w:r w:rsidR="00F32AE0">
        <w:rPr>
          <w:rFonts w:ascii="Adobe Garamond Pro" w:hAnsi="Adobe Garamond Pro"/>
          <w:bCs/>
        </w:rPr>
        <w:t xml:space="preserve"> was followed by an increase in </w:t>
      </w:r>
      <w:proofErr w:type="spellStart"/>
      <w:r w:rsidR="00F32AE0" w:rsidRPr="00F32AE0">
        <w:rPr>
          <w:rFonts w:ascii="Adobe Garamond Pro" w:hAnsi="Adobe Garamond Pro"/>
          <w:bCs/>
          <w:i/>
          <w:iCs/>
        </w:rPr>
        <w:t>Mafb</w:t>
      </w:r>
      <w:proofErr w:type="spellEnd"/>
      <w:r w:rsidR="00F32AE0">
        <w:rPr>
          <w:rFonts w:ascii="Adobe Garamond Pro" w:hAnsi="Adobe Garamond Pro"/>
          <w:bCs/>
        </w:rPr>
        <w:t xml:space="preserve"> expression in both trajectories of </w:t>
      </w:r>
      <w:commentRangeStart w:id="36"/>
      <w:r w:rsidR="00F32AE0">
        <w:rPr>
          <w:rFonts w:ascii="Adobe Garamond Pro" w:hAnsi="Adobe Garamond Pro"/>
          <w:bCs/>
        </w:rPr>
        <w:t>CD206</w:t>
      </w:r>
      <w:r w:rsidR="00F32AE0" w:rsidRPr="00F32AE0">
        <w:rPr>
          <w:rFonts w:ascii="Adobe Garamond Pro" w:hAnsi="Adobe Garamond Pro"/>
          <w:bCs/>
          <w:vertAlign w:val="superscript"/>
        </w:rPr>
        <w:t>+</w:t>
      </w:r>
      <w:r w:rsidR="00F32AE0">
        <w:rPr>
          <w:rFonts w:ascii="Adobe Garamond Pro" w:hAnsi="Adobe Garamond Pro"/>
          <w:bCs/>
        </w:rPr>
        <w:t xml:space="preserve"> and CD206</w:t>
      </w:r>
      <w:ins w:id="37" w:author="Domien Vanneste" w:date="2022-01-24T11:05:00Z">
        <w:r w:rsidR="00115077" w:rsidRPr="00115077">
          <w:rPr>
            <w:rFonts w:ascii="Adobe Garamond Pro" w:hAnsi="Adobe Garamond Pro"/>
            <w:bCs/>
            <w:vertAlign w:val="superscript"/>
            <w:rPrChange w:id="38" w:author="Domien Vanneste" w:date="2022-01-24T11:05:00Z">
              <w:rPr>
                <w:rFonts w:ascii="Adobe Garamond Pro" w:hAnsi="Adobe Garamond Pro"/>
                <w:bCs/>
              </w:rPr>
            </w:rPrChange>
          </w:rPr>
          <w:t>−</w:t>
        </w:r>
      </w:ins>
      <w:del w:id="39" w:author="Domien Vanneste" w:date="2022-01-24T11:05:00Z">
        <w:r w:rsidR="00F32AE0" w:rsidRPr="00F32AE0" w:rsidDel="00115077">
          <w:rPr>
            <w:rFonts w:ascii="Adobe Garamond Pro" w:hAnsi="Adobe Garamond Pro"/>
            <w:bCs/>
            <w:vertAlign w:val="superscript"/>
          </w:rPr>
          <w:delText>-</w:delText>
        </w:r>
      </w:del>
      <w:r w:rsidR="00F32AE0">
        <w:rPr>
          <w:rFonts w:ascii="Adobe Garamond Pro" w:hAnsi="Adobe Garamond Pro"/>
          <w:bCs/>
        </w:rPr>
        <w:t xml:space="preserve"> </w:t>
      </w:r>
      <w:commentRangeEnd w:id="36"/>
      <w:r w:rsidR="00115077">
        <w:rPr>
          <w:rStyle w:val="CommentReference"/>
        </w:rPr>
        <w:commentReference w:id="36"/>
      </w:r>
      <w:r w:rsidR="00F32AE0">
        <w:rPr>
          <w:rFonts w:ascii="Adobe Garamond Pro" w:hAnsi="Adobe Garamond Pro"/>
          <w:bCs/>
        </w:rPr>
        <w:t xml:space="preserve">IM </w:t>
      </w:r>
      <w:r w:rsidR="00F32AE0" w:rsidRPr="00D07C11">
        <w:rPr>
          <w:rFonts w:ascii="Adobe Garamond Pro" w:hAnsi="Adobe Garamond Pro"/>
          <w:bCs/>
        </w:rPr>
        <w:t xml:space="preserve">subset development (Figure 6B), suggesting that the activation of </w:t>
      </w:r>
      <w:proofErr w:type="spellStart"/>
      <w:r w:rsidR="00F32AE0" w:rsidRPr="00D07C11">
        <w:rPr>
          <w:rFonts w:ascii="Adobe Garamond Pro" w:hAnsi="Adobe Garamond Pro"/>
          <w:bCs/>
        </w:rPr>
        <w:t>MafB</w:t>
      </w:r>
      <w:proofErr w:type="spellEnd"/>
      <w:r w:rsidR="00F32AE0" w:rsidRPr="00D07C11">
        <w:rPr>
          <w:rFonts w:ascii="Adobe Garamond Pro" w:hAnsi="Adobe Garamond Pro"/>
          <w:bCs/>
        </w:rPr>
        <w:t xml:space="preserve"> might restrict </w:t>
      </w:r>
      <w:r w:rsidRPr="00D07C11">
        <w:rPr>
          <w:rFonts w:ascii="Adobe Garamond Pro" w:hAnsi="Adobe Garamond Pro"/>
          <w:bCs/>
        </w:rPr>
        <w:t>proliferation</w:t>
      </w:r>
      <w:r w:rsidR="004061BC" w:rsidRPr="00D07C11">
        <w:rPr>
          <w:rFonts w:ascii="Adobe Garamond Pro" w:hAnsi="Adobe Garamond Pro"/>
          <w:bCs/>
        </w:rPr>
        <w:t xml:space="preserve"> and</w:t>
      </w:r>
      <w:r w:rsidR="004061BC">
        <w:rPr>
          <w:rFonts w:ascii="Adobe Garamond Pro" w:hAnsi="Adobe Garamond Pro"/>
          <w:bCs/>
        </w:rPr>
        <w:t xml:space="preserve"> facilitate IM development from monocytes</w:t>
      </w:r>
      <w:r w:rsidR="005A2F26">
        <w:rPr>
          <w:rFonts w:ascii="Adobe Garamond Pro" w:hAnsi="Adobe Garamond Pro"/>
          <w:bCs/>
        </w:rPr>
        <w:t xml:space="preserve"> in our model. </w:t>
      </w:r>
      <w:r w:rsidR="00135AE4">
        <w:rPr>
          <w:rFonts w:ascii="Adobe Garamond Pro" w:hAnsi="Adobe Garamond Pro"/>
          <w:bCs/>
        </w:rPr>
        <w:t xml:space="preserve">Of note, intracellular staining for </w:t>
      </w:r>
      <w:proofErr w:type="spellStart"/>
      <w:r w:rsidR="00135AE4">
        <w:rPr>
          <w:rFonts w:ascii="Adobe Garamond Pro" w:hAnsi="Adobe Garamond Pro"/>
          <w:bCs/>
        </w:rPr>
        <w:t>MafB</w:t>
      </w:r>
      <w:proofErr w:type="spellEnd"/>
      <w:r w:rsidR="00135AE4">
        <w:rPr>
          <w:rFonts w:ascii="Adobe Garamond Pro" w:hAnsi="Adobe Garamond Pro"/>
          <w:bCs/>
        </w:rPr>
        <w:t xml:space="preserve"> protein in lung myeloid cells </w:t>
      </w:r>
      <w:r w:rsidR="00135AE4" w:rsidRPr="00D07C11">
        <w:rPr>
          <w:rFonts w:ascii="Adobe Garamond Pro" w:hAnsi="Adobe Garamond Pro"/>
          <w:bCs/>
        </w:rPr>
        <w:t xml:space="preserve">revealed an elevated expression of </w:t>
      </w:r>
      <w:proofErr w:type="spellStart"/>
      <w:r w:rsidR="00135AE4" w:rsidRPr="00D07C11">
        <w:rPr>
          <w:rFonts w:ascii="Adobe Garamond Pro" w:hAnsi="Adobe Garamond Pro"/>
          <w:bCs/>
        </w:rPr>
        <w:t>MafB</w:t>
      </w:r>
      <w:proofErr w:type="spellEnd"/>
      <w:r w:rsidR="00135AE4" w:rsidRPr="00D07C11">
        <w:rPr>
          <w:rFonts w:ascii="Adobe Garamond Pro" w:hAnsi="Adobe Garamond Pro"/>
          <w:bCs/>
        </w:rPr>
        <w:t xml:space="preserve"> in lung IM subsets as compared to </w:t>
      </w:r>
      <w:proofErr w:type="spellStart"/>
      <w:r w:rsidR="00135AE4" w:rsidRPr="00D07C11">
        <w:rPr>
          <w:rFonts w:ascii="Adobe Garamond Pro" w:hAnsi="Adobe Garamond Pro"/>
          <w:bCs/>
        </w:rPr>
        <w:t>cMo</w:t>
      </w:r>
      <w:proofErr w:type="spellEnd"/>
      <w:r w:rsidR="00135AE4" w:rsidRPr="00D07C11">
        <w:rPr>
          <w:rFonts w:ascii="Adobe Garamond Pro" w:hAnsi="Adobe Garamond Pro"/>
          <w:bCs/>
        </w:rPr>
        <w:t xml:space="preserve">, </w:t>
      </w:r>
      <w:proofErr w:type="spellStart"/>
      <w:r w:rsidR="00135AE4" w:rsidRPr="00D07C11">
        <w:rPr>
          <w:rFonts w:ascii="Adobe Garamond Pro" w:hAnsi="Adobe Garamond Pro"/>
          <w:bCs/>
        </w:rPr>
        <w:t>pMo</w:t>
      </w:r>
      <w:proofErr w:type="spellEnd"/>
      <w:r w:rsidR="00135AE4" w:rsidRPr="00D07C11">
        <w:rPr>
          <w:rFonts w:ascii="Adobe Garamond Pro" w:hAnsi="Adobe Garamond Pro"/>
          <w:bCs/>
        </w:rPr>
        <w:t>, AM and DCs (Figure 6C). Thus, w</w:t>
      </w:r>
      <w:r w:rsidR="005A2F26" w:rsidRPr="00D07C11">
        <w:rPr>
          <w:rFonts w:ascii="Adobe Garamond Pro" w:hAnsi="Adobe Garamond Pro"/>
          <w:bCs/>
        </w:rPr>
        <w:t>e generated C57BL/6</w:t>
      </w:r>
      <w:r w:rsidR="005A2F26" w:rsidRPr="00D07C11">
        <w:rPr>
          <w:rFonts w:ascii="Adobe Garamond Pro" w:hAnsi="Adobe Garamond Pro"/>
          <w:bCs/>
          <w:i/>
          <w:iCs/>
        </w:rPr>
        <w:t xml:space="preserve"> </w:t>
      </w:r>
      <w:proofErr w:type="spellStart"/>
      <w:r w:rsidR="005A2F26" w:rsidRPr="00D07C11">
        <w:rPr>
          <w:rFonts w:ascii="Adobe Garamond Pro" w:hAnsi="Adobe Garamond Pro"/>
          <w:bCs/>
          <w:i/>
          <w:iCs/>
        </w:rPr>
        <w:t>Mafb</w:t>
      </w:r>
      <w:proofErr w:type="spellEnd"/>
      <w:r w:rsidR="005A2F26" w:rsidRPr="00D07C11">
        <w:rPr>
          <w:rFonts w:ascii="Adobe Garamond Pro" w:hAnsi="Adobe Garamond Pro"/>
          <w:bCs/>
        </w:rPr>
        <w:t xml:space="preserve"> </w:t>
      </w:r>
      <w:proofErr w:type="spellStart"/>
      <w:r w:rsidR="005A2F26" w:rsidRPr="00D07C11">
        <w:rPr>
          <w:rFonts w:ascii="Adobe Garamond Pro" w:hAnsi="Adobe Garamond Pro"/>
          <w:bCs/>
        </w:rPr>
        <w:t>floxed</w:t>
      </w:r>
      <w:proofErr w:type="spellEnd"/>
      <w:r w:rsidR="005A2F26" w:rsidRPr="00D07C11">
        <w:rPr>
          <w:rFonts w:ascii="Adobe Garamond Pro" w:hAnsi="Adobe Garamond Pro"/>
          <w:bCs/>
        </w:rPr>
        <w:t xml:space="preserve"> mice (</w:t>
      </w:r>
      <w:proofErr w:type="spellStart"/>
      <w:r w:rsidR="005A2F26" w:rsidRPr="00D07C11">
        <w:rPr>
          <w:rFonts w:ascii="Adobe Garamond Pro" w:hAnsi="Adobe Garamond Pro"/>
          <w:bCs/>
          <w:i/>
          <w:iCs/>
        </w:rPr>
        <w:t>Mafb</w:t>
      </w:r>
      <w:r w:rsidR="005A2F26" w:rsidRPr="00D07C11">
        <w:rPr>
          <w:rFonts w:ascii="Adobe Garamond Pro" w:hAnsi="Adobe Garamond Pro"/>
          <w:bCs/>
          <w:i/>
          <w:iCs/>
          <w:vertAlign w:val="superscript"/>
        </w:rPr>
        <w:t>fl</w:t>
      </w:r>
      <w:proofErr w:type="spellEnd"/>
      <w:r w:rsidR="005A2F26" w:rsidRPr="00D07C11">
        <w:rPr>
          <w:rFonts w:ascii="Adobe Garamond Pro" w:hAnsi="Adobe Garamond Pro"/>
          <w:bCs/>
          <w:i/>
          <w:iCs/>
          <w:vertAlign w:val="superscript"/>
        </w:rPr>
        <w:t>/</w:t>
      </w:r>
      <w:proofErr w:type="spellStart"/>
      <w:r w:rsidR="005A2F26" w:rsidRPr="00D07C11">
        <w:rPr>
          <w:rFonts w:ascii="Adobe Garamond Pro" w:hAnsi="Adobe Garamond Pro"/>
          <w:bCs/>
          <w:i/>
          <w:iCs/>
          <w:vertAlign w:val="superscript"/>
        </w:rPr>
        <w:t>fl</w:t>
      </w:r>
      <w:proofErr w:type="spellEnd"/>
      <w:r w:rsidR="005A2F26" w:rsidRPr="00D07C11">
        <w:rPr>
          <w:rFonts w:ascii="Adobe Garamond Pro" w:hAnsi="Adobe Garamond Pro"/>
          <w:bCs/>
        </w:rPr>
        <w:t>) and crossed them with mice expressing</w:t>
      </w:r>
      <w:r w:rsidR="005A2F26">
        <w:rPr>
          <w:rFonts w:ascii="Adobe Garamond Pro" w:hAnsi="Adobe Garamond Pro"/>
          <w:bCs/>
        </w:rPr>
        <w:t xml:space="preserve"> </w:t>
      </w:r>
      <w:proofErr w:type="spellStart"/>
      <w:r w:rsidR="005A2F26">
        <w:rPr>
          <w:rFonts w:ascii="Adobe Garamond Pro" w:hAnsi="Adobe Garamond Pro"/>
          <w:bCs/>
        </w:rPr>
        <w:t>Cre</w:t>
      </w:r>
      <w:proofErr w:type="spellEnd"/>
      <w:r w:rsidR="005A2F26">
        <w:rPr>
          <w:rFonts w:ascii="Adobe Garamond Pro" w:hAnsi="Adobe Garamond Pro"/>
          <w:bCs/>
        </w:rPr>
        <w:t xml:space="preserve"> recombinase constitutively under the control of the lysozyme M promoter (</w:t>
      </w:r>
      <w:r w:rsidR="005A2F26" w:rsidRPr="005A2F26">
        <w:rPr>
          <w:rFonts w:ascii="Adobe Garamond Pro" w:hAnsi="Adobe Garamond Pro"/>
          <w:bCs/>
          <w:i/>
          <w:iCs/>
        </w:rPr>
        <w:t>Lyz2</w:t>
      </w:r>
      <w:r w:rsidR="005A2F26" w:rsidRPr="005A2F26">
        <w:rPr>
          <w:rFonts w:ascii="Adobe Garamond Pro" w:hAnsi="Adobe Garamond Pro"/>
          <w:bCs/>
          <w:i/>
          <w:iCs/>
          <w:vertAlign w:val="superscript"/>
        </w:rPr>
        <w:t>Cre</w:t>
      </w:r>
      <w:r w:rsidR="005A2F26">
        <w:rPr>
          <w:rFonts w:ascii="Adobe Garamond Pro" w:hAnsi="Adobe Garamond Pro"/>
          <w:bCs/>
        </w:rPr>
        <w:t>)</w:t>
      </w:r>
      <w:r w:rsidR="00C07B92">
        <w:rPr>
          <w:rFonts w:ascii="Adobe Garamond Pro" w:hAnsi="Adobe Garamond Pro"/>
          <w:bCs/>
        </w:rPr>
        <w:t xml:space="preserve"> </w:t>
      </w:r>
      <w:r w:rsidR="00AF3AEA">
        <w:rPr>
          <w:rFonts w:ascii="Adobe Garamond Pro" w:hAnsi="Adobe Garamond Pro"/>
          <w:bCs/>
        </w:rPr>
        <w:t>or the Ms4a3 promoter (</w:t>
      </w:r>
      <w:r w:rsidR="00AF3AEA" w:rsidRPr="00AF3AEA">
        <w:rPr>
          <w:rFonts w:ascii="Adobe Garamond Pro" w:hAnsi="Adobe Garamond Pro"/>
          <w:bCs/>
          <w:i/>
          <w:iCs/>
        </w:rPr>
        <w:t>Ms4a3</w:t>
      </w:r>
      <w:r w:rsidR="00AF3AEA" w:rsidRPr="00AF3AEA">
        <w:rPr>
          <w:rFonts w:ascii="Adobe Garamond Pro" w:hAnsi="Adobe Garamond Pro"/>
          <w:bCs/>
          <w:i/>
          <w:iCs/>
          <w:vertAlign w:val="superscript"/>
        </w:rPr>
        <w:t>Cre</w:t>
      </w:r>
      <w:r w:rsidR="00AF3AEA">
        <w:rPr>
          <w:rFonts w:ascii="Adobe Garamond Pro" w:hAnsi="Adobe Garamond Pro"/>
          <w:bCs/>
        </w:rPr>
        <w:t xml:space="preserve">) </w:t>
      </w:r>
      <w:r w:rsidR="00C07B92">
        <w:rPr>
          <w:rFonts w:ascii="Adobe Garamond Pro" w:hAnsi="Adobe Garamond Pro"/>
          <w:bCs/>
        </w:rPr>
        <w:t xml:space="preserve">to generate mice with myeloid-restricted </w:t>
      </w:r>
      <w:proofErr w:type="spellStart"/>
      <w:r w:rsidR="00C07B92" w:rsidRPr="00C07B92">
        <w:rPr>
          <w:rFonts w:ascii="Adobe Garamond Pro" w:hAnsi="Adobe Garamond Pro"/>
          <w:bCs/>
          <w:i/>
          <w:iCs/>
        </w:rPr>
        <w:t>Mafb</w:t>
      </w:r>
      <w:proofErr w:type="spellEnd"/>
      <w:r w:rsidR="00C07B92">
        <w:rPr>
          <w:rFonts w:ascii="Adobe Garamond Pro" w:hAnsi="Adobe Garamond Pro"/>
          <w:bCs/>
        </w:rPr>
        <w:t xml:space="preserve"> deficiency. To assess whether </w:t>
      </w:r>
      <w:proofErr w:type="spellStart"/>
      <w:r w:rsidR="00C07B92">
        <w:rPr>
          <w:rFonts w:ascii="Adobe Garamond Pro" w:hAnsi="Adobe Garamond Pro"/>
          <w:bCs/>
        </w:rPr>
        <w:t>MafB</w:t>
      </w:r>
      <w:proofErr w:type="spellEnd"/>
      <w:r w:rsidR="00C07B92">
        <w:rPr>
          <w:rFonts w:ascii="Adobe Garamond Pro" w:hAnsi="Adobe Garamond Pro"/>
          <w:bCs/>
        </w:rPr>
        <w:t xml:space="preserve"> </w:t>
      </w:r>
      <w:r>
        <w:rPr>
          <w:rFonts w:ascii="Adobe Garamond Pro" w:hAnsi="Adobe Garamond Pro"/>
          <w:bCs/>
        </w:rPr>
        <w:t>wa</w:t>
      </w:r>
      <w:r w:rsidR="00C07B92">
        <w:rPr>
          <w:rFonts w:ascii="Adobe Garamond Pro" w:hAnsi="Adobe Garamond Pro"/>
          <w:bCs/>
        </w:rPr>
        <w:t xml:space="preserve">s </w:t>
      </w:r>
      <w:r>
        <w:rPr>
          <w:rFonts w:ascii="Adobe Garamond Pro" w:hAnsi="Adobe Garamond Pro"/>
          <w:bCs/>
        </w:rPr>
        <w:t>mediating</w:t>
      </w:r>
      <w:r w:rsidR="00C07B92">
        <w:rPr>
          <w:rFonts w:ascii="Adobe Garamond Pro" w:hAnsi="Adobe Garamond Pro"/>
          <w:bCs/>
        </w:rPr>
        <w:t xml:space="preserve"> IM development from </w:t>
      </w:r>
      <w:proofErr w:type="spellStart"/>
      <w:r w:rsidR="00C07B92">
        <w:rPr>
          <w:rFonts w:ascii="Adobe Garamond Pro" w:hAnsi="Adobe Garamond Pro"/>
          <w:bCs/>
        </w:rPr>
        <w:t>cMo</w:t>
      </w:r>
      <w:proofErr w:type="spellEnd"/>
      <w:r w:rsidR="00C07B92" w:rsidRPr="00C07B92">
        <w:rPr>
          <w:rFonts w:ascii="Adobe Garamond Pro" w:hAnsi="Adobe Garamond Pro"/>
          <w:bCs/>
          <w:i/>
          <w:iCs/>
        </w:rPr>
        <w:t xml:space="preserve"> in vivo</w:t>
      </w:r>
      <w:r w:rsidR="00C07B92">
        <w:rPr>
          <w:rFonts w:ascii="Adobe Garamond Pro" w:hAnsi="Adobe Garamond Pro"/>
          <w:bCs/>
        </w:rPr>
        <w:t xml:space="preserve">, we generated </w:t>
      </w:r>
      <w:r w:rsidR="00C07B92">
        <w:rPr>
          <w:rFonts w:ascii="Adobe Garamond Pro" w:hAnsi="Adobe Garamond Pro"/>
        </w:rPr>
        <w:t>BM competitive chimeras with thorax-protected CD45.1/2 IM-DTR mice engrafted with a 1:1 mix of BM cells from CD45.1</w:t>
      </w:r>
      <w:r w:rsidR="00C07B92" w:rsidRPr="00E624F7">
        <w:rPr>
          <w:rFonts w:ascii="Adobe Garamond Pro" w:hAnsi="Adobe Garamond Pro"/>
          <w:vertAlign w:val="superscript"/>
        </w:rPr>
        <w:t>+</w:t>
      </w:r>
      <w:r w:rsidR="00C07B92">
        <w:rPr>
          <w:rFonts w:ascii="Adobe Garamond Pro" w:hAnsi="Adobe Garamond Pro"/>
        </w:rPr>
        <w:t xml:space="preserve"> </w:t>
      </w:r>
      <w:r w:rsidR="00C07B92" w:rsidRPr="00C07B92">
        <w:rPr>
          <w:rFonts w:ascii="Adobe Garamond Pro" w:hAnsi="Adobe Garamond Pro"/>
        </w:rPr>
        <w:t>wild-type</w:t>
      </w:r>
      <w:r w:rsidR="00C07B92">
        <w:rPr>
          <w:rFonts w:ascii="Adobe Garamond Pro" w:hAnsi="Adobe Garamond Pro"/>
        </w:rPr>
        <w:t xml:space="preserve"> and CD45.2</w:t>
      </w:r>
      <w:r w:rsidR="00C07B92" w:rsidRPr="00E624F7">
        <w:rPr>
          <w:rFonts w:ascii="Adobe Garamond Pro" w:hAnsi="Adobe Garamond Pro"/>
          <w:vertAlign w:val="superscript"/>
        </w:rPr>
        <w:t>+</w:t>
      </w:r>
      <w:r w:rsidR="00C07B92">
        <w:rPr>
          <w:rFonts w:ascii="Adobe Garamond Pro" w:hAnsi="Adobe Garamond Pro"/>
        </w:rPr>
        <w:t xml:space="preserve"> </w:t>
      </w:r>
      <w:r w:rsidR="00AF3AEA">
        <w:rPr>
          <w:rFonts w:ascii="Adobe Garamond Pro" w:hAnsi="Adobe Garamond Pro"/>
          <w:bCs/>
          <w:i/>
          <w:iCs/>
        </w:rPr>
        <w:t>Ms4a3</w:t>
      </w:r>
      <w:r w:rsidR="00C07B92" w:rsidRPr="005A2F26">
        <w:rPr>
          <w:rFonts w:ascii="Adobe Garamond Pro" w:hAnsi="Adobe Garamond Pro"/>
          <w:bCs/>
          <w:i/>
          <w:iCs/>
          <w:vertAlign w:val="superscript"/>
        </w:rPr>
        <w:t>Cre</w:t>
      </w:r>
      <w:commentRangeStart w:id="40"/>
      <w:r w:rsidR="00C07B92">
        <w:rPr>
          <w:rFonts w:ascii="Adobe Garamond Pro" w:hAnsi="Adobe Garamond Pro"/>
        </w:rPr>
        <w:t>;</w:t>
      </w:r>
      <w:commentRangeEnd w:id="40"/>
      <w:r w:rsidR="00115077">
        <w:rPr>
          <w:rStyle w:val="CommentReference"/>
        </w:rPr>
        <w:commentReference w:id="40"/>
      </w:r>
      <w:r w:rsidR="00C07B92" w:rsidRPr="005A2F26">
        <w:rPr>
          <w:rFonts w:ascii="Adobe Garamond Pro" w:hAnsi="Adobe Garamond Pro"/>
          <w:bCs/>
          <w:i/>
          <w:iCs/>
        </w:rPr>
        <w:t>Mafb</w:t>
      </w:r>
      <w:r w:rsidR="00C07B92" w:rsidRPr="005A2F26">
        <w:rPr>
          <w:rFonts w:ascii="Adobe Garamond Pro" w:hAnsi="Adobe Garamond Pro"/>
          <w:bCs/>
          <w:i/>
          <w:iCs/>
          <w:vertAlign w:val="superscript"/>
        </w:rPr>
        <w:t>fl/</w:t>
      </w:r>
      <w:proofErr w:type="spellStart"/>
      <w:r w:rsidR="00C07B92" w:rsidRPr="005A2F26">
        <w:rPr>
          <w:rFonts w:ascii="Adobe Garamond Pro" w:hAnsi="Adobe Garamond Pro"/>
          <w:bCs/>
          <w:i/>
          <w:iCs/>
          <w:vertAlign w:val="superscript"/>
        </w:rPr>
        <w:t>fl</w:t>
      </w:r>
      <w:proofErr w:type="spellEnd"/>
      <w:r w:rsidR="00C07B92">
        <w:rPr>
          <w:rFonts w:ascii="Adobe Garamond Pro" w:hAnsi="Adobe Garamond Pro"/>
        </w:rPr>
        <w:t xml:space="preserve"> mice. We evaluated the chimerism of lung myeloid cells 7 days after DT treatment and found that </w:t>
      </w:r>
      <w:r w:rsidR="00AF3AEA">
        <w:rPr>
          <w:rFonts w:ascii="Adobe Garamond Pro" w:hAnsi="Adobe Garamond Pro"/>
        </w:rPr>
        <w:t xml:space="preserve">myeloid-restricted </w:t>
      </w:r>
      <w:proofErr w:type="spellStart"/>
      <w:r w:rsidR="00AF3AEA" w:rsidRPr="00D07C11">
        <w:rPr>
          <w:rFonts w:ascii="Adobe Garamond Pro" w:hAnsi="Adobe Garamond Pro"/>
          <w:i/>
          <w:iCs/>
        </w:rPr>
        <w:t>Mafb</w:t>
      </w:r>
      <w:proofErr w:type="spellEnd"/>
      <w:r w:rsidR="00AF3AEA" w:rsidRPr="00D07C11">
        <w:rPr>
          <w:rFonts w:ascii="Adobe Garamond Pro" w:hAnsi="Adobe Garamond Pro"/>
        </w:rPr>
        <w:t xml:space="preserve"> deficiency </w:t>
      </w:r>
      <w:r w:rsidRPr="00D07C11">
        <w:rPr>
          <w:rFonts w:ascii="Adobe Garamond Pro" w:hAnsi="Adobe Garamond Pro"/>
        </w:rPr>
        <w:t xml:space="preserve">strongly </w:t>
      </w:r>
      <w:r w:rsidR="00AF3AEA" w:rsidRPr="00D07C11">
        <w:rPr>
          <w:rFonts w:ascii="Adobe Garamond Pro" w:hAnsi="Adobe Garamond Pro"/>
        </w:rPr>
        <w:t xml:space="preserve">impaired the ability of </w:t>
      </w:r>
      <w:proofErr w:type="spellStart"/>
      <w:r w:rsidR="00AF3AEA" w:rsidRPr="00D07C11">
        <w:rPr>
          <w:rFonts w:ascii="Adobe Garamond Pro" w:hAnsi="Adobe Garamond Pro"/>
        </w:rPr>
        <w:t>cMo</w:t>
      </w:r>
      <w:proofErr w:type="spellEnd"/>
      <w:r w:rsidR="00AF3AEA" w:rsidRPr="00D07C11">
        <w:rPr>
          <w:rFonts w:ascii="Adobe Garamond Pro" w:hAnsi="Adobe Garamond Pro"/>
        </w:rPr>
        <w:t xml:space="preserve"> to repopulate the niche</w:t>
      </w:r>
      <w:r w:rsidRPr="00D07C11">
        <w:rPr>
          <w:rFonts w:ascii="Adobe Garamond Pro" w:hAnsi="Adobe Garamond Pro"/>
        </w:rPr>
        <w:t>s</w:t>
      </w:r>
      <w:r w:rsidR="00AF3AEA" w:rsidRPr="00D07C11">
        <w:rPr>
          <w:rFonts w:ascii="Adobe Garamond Pro" w:hAnsi="Adobe Garamond Pro"/>
        </w:rPr>
        <w:t xml:space="preserve"> of both IM subsets (Figure 6D). Next, we analyzed lung IM from </w:t>
      </w:r>
      <w:r w:rsidR="00AF3AEA" w:rsidRPr="00D07C11">
        <w:rPr>
          <w:rFonts w:ascii="Adobe Garamond Pro" w:hAnsi="Adobe Garamond Pro"/>
          <w:bCs/>
          <w:i/>
          <w:iCs/>
        </w:rPr>
        <w:t>Lyz2</w:t>
      </w:r>
      <w:proofErr w:type="gramStart"/>
      <w:r w:rsidR="00AF3AEA" w:rsidRPr="00D07C11">
        <w:rPr>
          <w:rFonts w:ascii="Adobe Garamond Pro" w:hAnsi="Adobe Garamond Pro"/>
          <w:bCs/>
          <w:i/>
          <w:iCs/>
          <w:vertAlign w:val="superscript"/>
        </w:rPr>
        <w:t>Cre</w:t>
      </w:r>
      <w:r w:rsidR="00AF3AEA" w:rsidRPr="00D07C11">
        <w:rPr>
          <w:rFonts w:ascii="Adobe Garamond Pro" w:hAnsi="Adobe Garamond Pro"/>
        </w:rPr>
        <w:t>;</w:t>
      </w:r>
      <w:r w:rsidR="00AF3AEA" w:rsidRPr="00D07C11">
        <w:rPr>
          <w:rFonts w:ascii="Adobe Garamond Pro" w:hAnsi="Adobe Garamond Pro"/>
          <w:bCs/>
          <w:i/>
          <w:iCs/>
        </w:rPr>
        <w:t>Mafb</w:t>
      </w:r>
      <w:r w:rsidR="00AF3AEA" w:rsidRPr="00D07C11">
        <w:rPr>
          <w:rFonts w:ascii="Adobe Garamond Pro" w:hAnsi="Adobe Garamond Pro"/>
          <w:bCs/>
          <w:i/>
          <w:iCs/>
          <w:vertAlign w:val="superscript"/>
        </w:rPr>
        <w:t>fl</w:t>
      </w:r>
      <w:proofErr w:type="gramEnd"/>
      <w:r w:rsidR="00AF3AEA" w:rsidRPr="00D07C11">
        <w:rPr>
          <w:rFonts w:ascii="Adobe Garamond Pro" w:hAnsi="Adobe Garamond Pro"/>
          <w:bCs/>
          <w:i/>
          <w:iCs/>
          <w:vertAlign w:val="superscript"/>
        </w:rPr>
        <w:t>/</w:t>
      </w:r>
      <w:proofErr w:type="spellStart"/>
      <w:r w:rsidR="00AF3AEA" w:rsidRPr="00D07C11">
        <w:rPr>
          <w:rFonts w:ascii="Adobe Garamond Pro" w:hAnsi="Adobe Garamond Pro"/>
          <w:bCs/>
          <w:i/>
          <w:iCs/>
          <w:vertAlign w:val="superscript"/>
        </w:rPr>
        <w:t>fl</w:t>
      </w:r>
      <w:proofErr w:type="spellEnd"/>
      <w:r w:rsidR="00AF3AEA" w:rsidRPr="00D07C11">
        <w:rPr>
          <w:rFonts w:ascii="Adobe Garamond Pro" w:hAnsi="Adobe Garamond Pro"/>
        </w:rPr>
        <w:t xml:space="preserve"> and littermate control mice </w:t>
      </w:r>
      <w:r w:rsidR="00834627" w:rsidRPr="00D07C11">
        <w:rPr>
          <w:rFonts w:ascii="Adobe Garamond Pro" w:hAnsi="Adobe Garamond Pro"/>
        </w:rPr>
        <w:t xml:space="preserve">for </w:t>
      </w:r>
      <w:proofErr w:type="spellStart"/>
      <w:r w:rsidR="00135AE4" w:rsidRPr="00D07C11">
        <w:rPr>
          <w:rFonts w:ascii="Adobe Garamond Pro" w:hAnsi="Adobe Garamond Pro"/>
        </w:rPr>
        <w:t>MafB</w:t>
      </w:r>
      <w:proofErr w:type="spellEnd"/>
      <w:r w:rsidR="00135AE4" w:rsidRPr="00D07C11">
        <w:rPr>
          <w:rFonts w:ascii="Adobe Garamond Pro" w:hAnsi="Adobe Garamond Pro"/>
        </w:rPr>
        <w:t xml:space="preserve"> </w:t>
      </w:r>
      <w:r w:rsidR="00135AE4" w:rsidRPr="00D07C11">
        <w:rPr>
          <w:rFonts w:ascii="Adobe Garamond Pro" w:hAnsi="Adobe Garamond Pro"/>
        </w:rPr>
        <w:lastRenderedPageBreak/>
        <w:t xml:space="preserve">expression, </w:t>
      </w:r>
      <w:r w:rsidR="00834627" w:rsidRPr="00D07C11">
        <w:rPr>
          <w:rFonts w:ascii="Adobe Garamond Pro" w:hAnsi="Adobe Garamond Pro"/>
        </w:rPr>
        <w:t>abundance</w:t>
      </w:r>
      <w:r w:rsidR="00E1147F">
        <w:rPr>
          <w:rFonts w:ascii="Adobe Garamond Pro" w:hAnsi="Adobe Garamond Pro"/>
        </w:rPr>
        <w:t xml:space="preserve"> and</w:t>
      </w:r>
      <w:r w:rsidR="00834627">
        <w:rPr>
          <w:rFonts w:ascii="Adobe Garamond Pro" w:hAnsi="Adobe Garamond Pro"/>
        </w:rPr>
        <w:t xml:space="preserve"> proliferative potential</w:t>
      </w:r>
      <w:r w:rsidR="0065595C">
        <w:rPr>
          <w:rFonts w:ascii="Adobe Garamond Pro" w:hAnsi="Adobe Garamond Pro"/>
        </w:rPr>
        <w:t xml:space="preserve">. We </w:t>
      </w:r>
      <w:r w:rsidR="00E1147F">
        <w:rPr>
          <w:rFonts w:ascii="Adobe Garamond Pro" w:hAnsi="Adobe Garamond Pro"/>
        </w:rPr>
        <w:t xml:space="preserve">found </w:t>
      </w:r>
      <w:r w:rsidR="000D627E">
        <w:rPr>
          <w:rFonts w:ascii="Adobe Garamond Pro" w:hAnsi="Adobe Garamond Pro"/>
        </w:rPr>
        <w:t xml:space="preserve">that </w:t>
      </w:r>
      <w:proofErr w:type="spellStart"/>
      <w:r w:rsidR="0065595C">
        <w:rPr>
          <w:rFonts w:ascii="Adobe Garamond Pro" w:hAnsi="Adobe Garamond Pro"/>
        </w:rPr>
        <w:t>MafB</w:t>
      </w:r>
      <w:proofErr w:type="spellEnd"/>
      <w:r w:rsidR="0065595C">
        <w:rPr>
          <w:rFonts w:ascii="Adobe Garamond Pro" w:hAnsi="Adobe Garamond Pro"/>
        </w:rPr>
        <w:t xml:space="preserve"> protein was absent in </w:t>
      </w:r>
      <w:r w:rsidR="00D07C11">
        <w:rPr>
          <w:rFonts w:ascii="Adobe Garamond Pro" w:hAnsi="Adobe Garamond Pro"/>
        </w:rPr>
        <w:t xml:space="preserve">IM from </w:t>
      </w:r>
      <w:r w:rsidR="0065595C">
        <w:rPr>
          <w:rFonts w:ascii="Adobe Garamond Pro" w:hAnsi="Adobe Garamond Pro"/>
          <w:bCs/>
          <w:i/>
          <w:iCs/>
        </w:rPr>
        <w:t>Lyz2</w:t>
      </w:r>
      <w:proofErr w:type="gramStart"/>
      <w:r w:rsidR="0065595C" w:rsidRPr="005A2F26">
        <w:rPr>
          <w:rFonts w:ascii="Adobe Garamond Pro" w:hAnsi="Adobe Garamond Pro"/>
          <w:bCs/>
          <w:i/>
          <w:iCs/>
          <w:vertAlign w:val="superscript"/>
        </w:rPr>
        <w:t>Cre</w:t>
      </w:r>
      <w:r w:rsidR="0065595C">
        <w:rPr>
          <w:rFonts w:ascii="Adobe Garamond Pro" w:hAnsi="Adobe Garamond Pro"/>
        </w:rPr>
        <w:t>;</w:t>
      </w:r>
      <w:r w:rsidR="0065595C" w:rsidRPr="005A2F26">
        <w:rPr>
          <w:rFonts w:ascii="Adobe Garamond Pro" w:hAnsi="Adobe Garamond Pro"/>
          <w:bCs/>
          <w:i/>
          <w:iCs/>
        </w:rPr>
        <w:t>Mafb</w:t>
      </w:r>
      <w:r w:rsidR="0065595C" w:rsidRPr="005A2F26">
        <w:rPr>
          <w:rFonts w:ascii="Adobe Garamond Pro" w:hAnsi="Adobe Garamond Pro"/>
          <w:bCs/>
          <w:i/>
          <w:iCs/>
          <w:vertAlign w:val="superscript"/>
        </w:rPr>
        <w:t>fl</w:t>
      </w:r>
      <w:proofErr w:type="gramEnd"/>
      <w:r w:rsidR="0065595C" w:rsidRPr="005A2F26">
        <w:rPr>
          <w:rFonts w:ascii="Adobe Garamond Pro" w:hAnsi="Adobe Garamond Pro"/>
          <w:bCs/>
          <w:i/>
          <w:iCs/>
          <w:vertAlign w:val="superscript"/>
        </w:rPr>
        <w:t>/</w:t>
      </w:r>
      <w:proofErr w:type="spellStart"/>
      <w:r w:rsidR="0065595C" w:rsidRPr="005A2F26">
        <w:rPr>
          <w:rFonts w:ascii="Adobe Garamond Pro" w:hAnsi="Adobe Garamond Pro"/>
          <w:bCs/>
          <w:i/>
          <w:iCs/>
          <w:vertAlign w:val="superscript"/>
        </w:rPr>
        <w:t>fl</w:t>
      </w:r>
      <w:proofErr w:type="spellEnd"/>
      <w:r w:rsidR="0065595C" w:rsidRPr="000D627E">
        <w:rPr>
          <w:rFonts w:ascii="Adobe Garamond Pro" w:hAnsi="Adobe Garamond Pro"/>
          <w:bCs/>
          <w:i/>
          <w:iCs/>
        </w:rPr>
        <w:t xml:space="preserve"> </w:t>
      </w:r>
      <w:r w:rsidR="0065595C" w:rsidRPr="00D07C11">
        <w:rPr>
          <w:rFonts w:ascii="Adobe Garamond Pro" w:hAnsi="Adobe Garamond Pro"/>
          <w:bCs/>
        </w:rPr>
        <w:t>mice (Figure 6E)</w:t>
      </w:r>
      <w:r w:rsidR="0065595C" w:rsidRPr="00D07C11">
        <w:rPr>
          <w:rFonts w:ascii="Adobe Garamond Pro" w:hAnsi="Adobe Garamond Pro"/>
        </w:rPr>
        <w:t>, and</w:t>
      </w:r>
      <w:r w:rsidR="0065595C">
        <w:rPr>
          <w:rFonts w:ascii="Adobe Garamond Pro" w:hAnsi="Adobe Garamond Pro"/>
        </w:rPr>
        <w:t xml:space="preserve"> that IM were almost completely absent in </w:t>
      </w:r>
      <w:r w:rsidR="0065595C">
        <w:rPr>
          <w:rFonts w:ascii="Adobe Garamond Pro" w:hAnsi="Adobe Garamond Pro"/>
          <w:bCs/>
          <w:i/>
          <w:iCs/>
        </w:rPr>
        <w:t>Lyz2</w:t>
      </w:r>
      <w:r w:rsidR="0065595C" w:rsidRPr="005A2F26">
        <w:rPr>
          <w:rFonts w:ascii="Adobe Garamond Pro" w:hAnsi="Adobe Garamond Pro"/>
          <w:bCs/>
          <w:i/>
          <w:iCs/>
          <w:vertAlign w:val="superscript"/>
        </w:rPr>
        <w:t>Cre</w:t>
      </w:r>
      <w:r w:rsidR="0065595C">
        <w:rPr>
          <w:rFonts w:ascii="Adobe Garamond Pro" w:hAnsi="Adobe Garamond Pro"/>
        </w:rPr>
        <w:t>;</w:t>
      </w:r>
      <w:r w:rsidR="0065595C" w:rsidRPr="005A2F26">
        <w:rPr>
          <w:rFonts w:ascii="Adobe Garamond Pro" w:hAnsi="Adobe Garamond Pro"/>
          <w:bCs/>
          <w:i/>
          <w:iCs/>
        </w:rPr>
        <w:t>Mafb</w:t>
      </w:r>
      <w:r w:rsidR="0065595C" w:rsidRPr="005A2F26">
        <w:rPr>
          <w:rFonts w:ascii="Adobe Garamond Pro" w:hAnsi="Adobe Garamond Pro"/>
          <w:bCs/>
          <w:i/>
          <w:iCs/>
          <w:vertAlign w:val="superscript"/>
        </w:rPr>
        <w:t>fl/</w:t>
      </w:r>
      <w:proofErr w:type="spellStart"/>
      <w:r w:rsidR="0065595C" w:rsidRPr="005A2F26">
        <w:rPr>
          <w:rFonts w:ascii="Adobe Garamond Pro" w:hAnsi="Adobe Garamond Pro"/>
          <w:bCs/>
          <w:i/>
          <w:iCs/>
          <w:vertAlign w:val="superscript"/>
        </w:rPr>
        <w:t>fl</w:t>
      </w:r>
      <w:proofErr w:type="spellEnd"/>
      <w:r w:rsidR="0065595C" w:rsidRPr="000D627E">
        <w:rPr>
          <w:rFonts w:ascii="Adobe Garamond Pro" w:hAnsi="Adobe Garamond Pro"/>
          <w:bCs/>
          <w:i/>
          <w:iCs/>
        </w:rPr>
        <w:t xml:space="preserve"> </w:t>
      </w:r>
      <w:r w:rsidR="0065595C">
        <w:rPr>
          <w:rFonts w:ascii="Adobe Garamond Pro" w:hAnsi="Adobe Garamond Pro"/>
          <w:bCs/>
        </w:rPr>
        <w:t xml:space="preserve">mice, </w:t>
      </w:r>
      <w:r w:rsidR="0065595C" w:rsidRPr="00D07C11">
        <w:rPr>
          <w:rFonts w:ascii="Adobe Garamond Pro" w:hAnsi="Adobe Garamond Pro"/>
          <w:bCs/>
        </w:rPr>
        <w:t xml:space="preserve">while </w:t>
      </w:r>
      <w:r w:rsidR="000D627E" w:rsidRPr="00D07C11">
        <w:rPr>
          <w:rFonts w:ascii="Adobe Garamond Pro" w:hAnsi="Adobe Garamond Pro"/>
        </w:rPr>
        <w:t xml:space="preserve">numbers of </w:t>
      </w:r>
      <w:proofErr w:type="spellStart"/>
      <w:r w:rsidR="0065595C" w:rsidRPr="00D07C11">
        <w:rPr>
          <w:rFonts w:ascii="Adobe Garamond Pro" w:hAnsi="Adobe Garamond Pro"/>
          <w:bCs/>
        </w:rPr>
        <w:t>cMo</w:t>
      </w:r>
      <w:proofErr w:type="spellEnd"/>
      <w:r w:rsidR="0065595C" w:rsidRPr="00D07C11">
        <w:rPr>
          <w:rFonts w:ascii="Adobe Garamond Pro" w:hAnsi="Adobe Garamond Pro"/>
          <w:bCs/>
        </w:rPr>
        <w:t xml:space="preserve"> and </w:t>
      </w:r>
      <w:proofErr w:type="spellStart"/>
      <w:r w:rsidR="0065595C" w:rsidRPr="00D07C11">
        <w:rPr>
          <w:rFonts w:ascii="Adobe Garamond Pro" w:hAnsi="Adobe Garamond Pro"/>
          <w:bCs/>
        </w:rPr>
        <w:t>pMo</w:t>
      </w:r>
      <w:proofErr w:type="spellEnd"/>
      <w:r w:rsidR="0065595C" w:rsidRPr="00D07C11">
        <w:rPr>
          <w:rFonts w:ascii="Adobe Garamond Pro" w:hAnsi="Adobe Garamond Pro"/>
          <w:bCs/>
        </w:rPr>
        <w:t xml:space="preserve"> were not affected</w:t>
      </w:r>
      <w:r w:rsidR="000D627E" w:rsidRPr="00D07C11">
        <w:rPr>
          <w:rFonts w:ascii="Adobe Garamond Pro" w:hAnsi="Adobe Garamond Pro"/>
          <w:bCs/>
        </w:rPr>
        <w:t xml:space="preserve"> (Figure</w:t>
      </w:r>
      <w:r w:rsidR="00C85823" w:rsidRPr="00D07C11">
        <w:rPr>
          <w:rFonts w:ascii="Adobe Garamond Pro" w:hAnsi="Adobe Garamond Pro"/>
          <w:bCs/>
        </w:rPr>
        <w:t>s</w:t>
      </w:r>
      <w:r w:rsidR="000D627E" w:rsidRPr="00D07C11">
        <w:rPr>
          <w:rFonts w:ascii="Adobe Garamond Pro" w:hAnsi="Adobe Garamond Pro"/>
          <w:bCs/>
        </w:rPr>
        <w:t xml:space="preserve"> 6</w:t>
      </w:r>
      <w:r w:rsidR="0065595C" w:rsidRPr="00D07C11">
        <w:rPr>
          <w:rFonts w:ascii="Adobe Garamond Pro" w:hAnsi="Adobe Garamond Pro"/>
          <w:bCs/>
        </w:rPr>
        <w:t>F</w:t>
      </w:r>
      <w:r w:rsidR="00C85823" w:rsidRPr="00D07C11">
        <w:rPr>
          <w:rFonts w:ascii="Adobe Garamond Pro" w:hAnsi="Adobe Garamond Pro"/>
          <w:bCs/>
        </w:rPr>
        <w:t xml:space="preserve"> and 6</w:t>
      </w:r>
      <w:r w:rsidR="0065595C" w:rsidRPr="00D07C11">
        <w:rPr>
          <w:rFonts w:ascii="Adobe Garamond Pro" w:hAnsi="Adobe Garamond Pro"/>
          <w:bCs/>
        </w:rPr>
        <w:t>G</w:t>
      </w:r>
      <w:r w:rsidR="000D627E" w:rsidRPr="00D07C11">
        <w:rPr>
          <w:rFonts w:ascii="Adobe Garamond Pro" w:hAnsi="Adobe Garamond Pro"/>
          <w:bCs/>
        </w:rPr>
        <w:t xml:space="preserve">). </w:t>
      </w:r>
      <w:r w:rsidR="00E1147F" w:rsidRPr="00D07C11">
        <w:rPr>
          <w:rFonts w:ascii="Adobe Garamond Pro" w:hAnsi="Adobe Garamond Pro"/>
          <w:bCs/>
        </w:rPr>
        <w:t>Interestingly</w:t>
      </w:r>
      <w:r w:rsidR="000D627E" w:rsidRPr="00D07C11">
        <w:rPr>
          <w:rFonts w:ascii="Adobe Garamond Pro" w:hAnsi="Adobe Garamond Pro"/>
          <w:bCs/>
        </w:rPr>
        <w:t xml:space="preserve">, Ki67 staining revealed an increased proliferative ability of </w:t>
      </w:r>
      <w:r w:rsidR="00E1147F" w:rsidRPr="00D07C11">
        <w:rPr>
          <w:rFonts w:ascii="Adobe Garamond Pro" w:hAnsi="Adobe Garamond Pro"/>
          <w:bCs/>
        </w:rPr>
        <w:t xml:space="preserve">the few IM present </w:t>
      </w:r>
      <w:r w:rsidR="000D627E" w:rsidRPr="00D07C11">
        <w:rPr>
          <w:rFonts w:ascii="Adobe Garamond Pro" w:hAnsi="Adobe Garamond Pro"/>
          <w:bCs/>
        </w:rPr>
        <w:t xml:space="preserve">in </w:t>
      </w:r>
      <w:r w:rsidR="000D627E" w:rsidRPr="00D07C11">
        <w:rPr>
          <w:rFonts w:ascii="Adobe Garamond Pro" w:hAnsi="Adobe Garamond Pro"/>
          <w:bCs/>
          <w:i/>
          <w:iCs/>
        </w:rPr>
        <w:t>Lyz2</w:t>
      </w:r>
      <w:proofErr w:type="gramStart"/>
      <w:r w:rsidR="000D627E" w:rsidRPr="00D07C11">
        <w:rPr>
          <w:rFonts w:ascii="Adobe Garamond Pro" w:hAnsi="Adobe Garamond Pro"/>
          <w:bCs/>
          <w:i/>
          <w:iCs/>
          <w:vertAlign w:val="superscript"/>
        </w:rPr>
        <w:t>Cre</w:t>
      </w:r>
      <w:r w:rsidR="000D627E" w:rsidRPr="00D07C11">
        <w:rPr>
          <w:rFonts w:ascii="Adobe Garamond Pro" w:hAnsi="Adobe Garamond Pro"/>
        </w:rPr>
        <w:t>;</w:t>
      </w:r>
      <w:r w:rsidR="000D627E" w:rsidRPr="00D07C11">
        <w:rPr>
          <w:rFonts w:ascii="Adobe Garamond Pro" w:hAnsi="Adobe Garamond Pro"/>
          <w:bCs/>
          <w:i/>
          <w:iCs/>
        </w:rPr>
        <w:t>Mafb</w:t>
      </w:r>
      <w:r w:rsidR="000D627E" w:rsidRPr="00D07C11">
        <w:rPr>
          <w:rFonts w:ascii="Adobe Garamond Pro" w:hAnsi="Adobe Garamond Pro"/>
          <w:bCs/>
          <w:i/>
          <w:iCs/>
          <w:vertAlign w:val="superscript"/>
        </w:rPr>
        <w:t>fl</w:t>
      </w:r>
      <w:proofErr w:type="gramEnd"/>
      <w:r w:rsidR="000D627E" w:rsidRPr="00D07C11">
        <w:rPr>
          <w:rFonts w:ascii="Adobe Garamond Pro" w:hAnsi="Adobe Garamond Pro"/>
          <w:bCs/>
          <w:i/>
          <w:iCs/>
          <w:vertAlign w:val="superscript"/>
        </w:rPr>
        <w:t>/</w:t>
      </w:r>
      <w:proofErr w:type="spellStart"/>
      <w:r w:rsidR="000D627E" w:rsidRPr="00D07C11">
        <w:rPr>
          <w:rFonts w:ascii="Adobe Garamond Pro" w:hAnsi="Adobe Garamond Pro"/>
          <w:bCs/>
          <w:i/>
          <w:iCs/>
          <w:vertAlign w:val="superscript"/>
        </w:rPr>
        <w:t>fl</w:t>
      </w:r>
      <w:proofErr w:type="spellEnd"/>
      <w:r w:rsidR="000D627E" w:rsidRPr="00D07C11">
        <w:rPr>
          <w:rFonts w:ascii="Adobe Garamond Pro" w:hAnsi="Adobe Garamond Pro"/>
          <w:bCs/>
          <w:i/>
          <w:iCs/>
        </w:rPr>
        <w:t xml:space="preserve"> </w:t>
      </w:r>
      <w:r w:rsidR="000D627E" w:rsidRPr="00D07C11">
        <w:rPr>
          <w:rFonts w:ascii="Adobe Garamond Pro" w:hAnsi="Adobe Garamond Pro"/>
          <w:bCs/>
        </w:rPr>
        <w:t xml:space="preserve">mice as compared to controls (Figure </w:t>
      </w:r>
      <w:r w:rsidR="0065595C" w:rsidRPr="00D07C11">
        <w:rPr>
          <w:rFonts w:ascii="Adobe Garamond Pro" w:hAnsi="Adobe Garamond Pro"/>
          <w:bCs/>
        </w:rPr>
        <w:t>6H</w:t>
      </w:r>
      <w:r w:rsidR="000D627E" w:rsidRPr="00D07C11">
        <w:rPr>
          <w:rFonts w:ascii="Adobe Garamond Pro" w:hAnsi="Adobe Garamond Pro"/>
          <w:bCs/>
        </w:rPr>
        <w:t xml:space="preserve">). </w:t>
      </w:r>
      <w:r w:rsidR="00E1147F" w:rsidRPr="00D07C11">
        <w:rPr>
          <w:rFonts w:ascii="Adobe Garamond Pro" w:hAnsi="Adobe Garamond Pro"/>
          <w:bCs/>
        </w:rPr>
        <w:t xml:space="preserve">Altogether, these data are concordant with the hypothesis that </w:t>
      </w:r>
      <w:proofErr w:type="spellStart"/>
      <w:r w:rsidR="00E1147F" w:rsidRPr="00D07C11">
        <w:rPr>
          <w:rFonts w:ascii="Adobe Garamond Pro" w:hAnsi="Adobe Garamond Pro"/>
          <w:bCs/>
        </w:rPr>
        <w:t>MafB</w:t>
      </w:r>
      <w:proofErr w:type="spellEnd"/>
      <w:r w:rsidR="00E1147F" w:rsidRPr="00D07C11">
        <w:rPr>
          <w:rFonts w:ascii="Adobe Garamond Pro" w:hAnsi="Adobe Garamond Pro"/>
          <w:bCs/>
        </w:rPr>
        <w:t xml:space="preserve"> regulates IM development</w:t>
      </w:r>
      <w:r w:rsidR="00E1147F">
        <w:rPr>
          <w:rFonts w:ascii="Adobe Garamond Pro" w:hAnsi="Adobe Garamond Pro"/>
          <w:bCs/>
        </w:rPr>
        <w:t xml:space="preserve"> before their differentiation into one o</w:t>
      </w:r>
      <w:r w:rsidR="00B61951">
        <w:rPr>
          <w:rFonts w:ascii="Adobe Garamond Pro" w:hAnsi="Adobe Garamond Pro"/>
          <w:bCs/>
        </w:rPr>
        <w:t>r</w:t>
      </w:r>
      <w:r w:rsidR="00E1147F">
        <w:rPr>
          <w:rFonts w:ascii="Adobe Garamond Pro" w:hAnsi="Adobe Garamond Pro"/>
          <w:bCs/>
        </w:rPr>
        <w:t xml:space="preserve"> the other subset</w:t>
      </w:r>
      <w:r w:rsidR="00B61951">
        <w:rPr>
          <w:rFonts w:ascii="Adobe Garamond Pro" w:hAnsi="Adobe Garamond Pro"/>
          <w:bCs/>
        </w:rPr>
        <w:t>s</w:t>
      </w:r>
      <w:r w:rsidR="00E1147F">
        <w:rPr>
          <w:rFonts w:ascii="Adobe Garamond Pro" w:hAnsi="Adobe Garamond Pro"/>
          <w:bCs/>
        </w:rPr>
        <w:t xml:space="preserve"> and can restrict the proliferative potential of IM precursors in the tissue.</w:t>
      </w:r>
    </w:p>
    <w:p w14:paraId="0E35BE27" w14:textId="5224CA43" w:rsidR="00E1147F" w:rsidRDefault="00E1147F" w:rsidP="00F32AE0">
      <w:pPr>
        <w:spacing w:line="480" w:lineRule="auto"/>
        <w:jc w:val="both"/>
        <w:rPr>
          <w:rFonts w:ascii="Adobe Garamond Pro" w:hAnsi="Adobe Garamond Pro"/>
          <w:bCs/>
        </w:rPr>
      </w:pPr>
    </w:p>
    <w:p w14:paraId="14F3068C" w14:textId="29710A39" w:rsidR="00E1147F" w:rsidRPr="00B61951" w:rsidRDefault="00B61951" w:rsidP="00F32AE0">
      <w:pPr>
        <w:spacing w:line="480" w:lineRule="auto"/>
        <w:jc w:val="both"/>
        <w:rPr>
          <w:rFonts w:ascii="Adobe Garamond Pro" w:hAnsi="Adobe Garamond Pro"/>
          <w:b/>
        </w:rPr>
      </w:pPr>
      <w:proofErr w:type="spellStart"/>
      <w:r>
        <w:rPr>
          <w:rFonts w:ascii="Adobe Garamond Pro" w:hAnsi="Adobe Garamond Pro"/>
          <w:b/>
        </w:rPr>
        <w:t>MafB</w:t>
      </w:r>
      <w:proofErr w:type="spellEnd"/>
      <w:r>
        <w:rPr>
          <w:rFonts w:ascii="Adobe Garamond Pro" w:hAnsi="Adobe Garamond Pro"/>
          <w:b/>
        </w:rPr>
        <w:t xml:space="preserve"> and </w:t>
      </w:r>
      <w:commentRangeStart w:id="41"/>
      <w:r>
        <w:rPr>
          <w:rFonts w:ascii="Adobe Garamond Pro" w:hAnsi="Adobe Garamond Pro"/>
          <w:b/>
        </w:rPr>
        <w:t>c-</w:t>
      </w:r>
      <w:proofErr w:type="spellStart"/>
      <w:r>
        <w:rPr>
          <w:rFonts w:ascii="Adobe Garamond Pro" w:hAnsi="Adobe Garamond Pro"/>
          <w:b/>
        </w:rPr>
        <w:t>Maf</w:t>
      </w:r>
      <w:proofErr w:type="spellEnd"/>
      <w:r>
        <w:rPr>
          <w:rFonts w:ascii="Adobe Garamond Pro" w:hAnsi="Adobe Garamond Pro"/>
          <w:b/>
        </w:rPr>
        <w:t xml:space="preserve"> </w:t>
      </w:r>
      <w:commentRangeEnd w:id="41"/>
      <w:r w:rsidR="00115077">
        <w:rPr>
          <w:rStyle w:val="CommentReference"/>
        </w:rPr>
        <w:commentReference w:id="41"/>
      </w:r>
      <w:r>
        <w:rPr>
          <w:rFonts w:ascii="Adobe Garamond Pro" w:hAnsi="Adobe Garamond Pro"/>
          <w:b/>
        </w:rPr>
        <w:t>differentially control lung IM identity</w:t>
      </w:r>
    </w:p>
    <w:p w14:paraId="041E671B" w14:textId="5E5BD897" w:rsidR="00274EDC" w:rsidRDefault="00DB291C" w:rsidP="00F32AE0">
      <w:pPr>
        <w:spacing w:line="480" w:lineRule="auto"/>
        <w:jc w:val="both"/>
        <w:rPr>
          <w:rFonts w:ascii="Adobe Garamond Pro" w:hAnsi="Adobe Garamond Pro"/>
          <w:bCs/>
        </w:rPr>
      </w:pPr>
      <w:r>
        <w:rPr>
          <w:rFonts w:ascii="Adobe Garamond Pro" w:hAnsi="Adobe Garamond Pro"/>
          <w:bCs/>
        </w:rPr>
        <w:t xml:space="preserve">Finally, we </w:t>
      </w:r>
      <w:r w:rsidR="00D07C11">
        <w:rPr>
          <w:rFonts w:ascii="Adobe Garamond Pro" w:hAnsi="Adobe Garamond Pro"/>
          <w:bCs/>
        </w:rPr>
        <w:t>explored</w:t>
      </w:r>
      <w:r>
        <w:rPr>
          <w:rFonts w:ascii="Adobe Garamond Pro" w:hAnsi="Adobe Garamond Pro"/>
          <w:bCs/>
        </w:rPr>
        <w:t xml:space="preserve"> to what extent the identity of the remaining IM was impacted by </w:t>
      </w:r>
      <w:proofErr w:type="spellStart"/>
      <w:r w:rsidR="002B1817" w:rsidRPr="002B1817">
        <w:rPr>
          <w:rFonts w:ascii="Adobe Garamond Pro" w:hAnsi="Adobe Garamond Pro"/>
          <w:bCs/>
        </w:rPr>
        <w:t>Maf</w:t>
      </w:r>
      <w:r w:rsidR="00313F40">
        <w:rPr>
          <w:rFonts w:ascii="Adobe Garamond Pro" w:hAnsi="Adobe Garamond Pro"/>
          <w:bCs/>
        </w:rPr>
        <w:t>B</w:t>
      </w:r>
      <w:proofErr w:type="spellEnd"/>
      <w:r>
        <w:rPr>
          <w:rFonts w:ascii="Adobe Garamond Pro" w:hAnsi="Adobe Garamond Pro"/>
          <w:bCs/>
        </w:rPr>
        <w:t xml:space="preserve"> deficiency in </w:t>
      </w:r>
      <w:r>
        <w:rPr>
          <w:rFonts w:ascii="Adobe Garamond Pro" w:hAnsi="Adobe Garamond Pro"/>
          <w:bCs/>
          <w:i/>
          <w:iCs/>
        </w:rPr>
        <w:t>Lyz2</w:t>
      </w:r>
      <w:proofErr w:type="gramStart"/>
      <w:r w:rsidRPr="005A2F26">
        <w:rPr>
          <w:rFonts w:ascii="Adobe Garamond Pro" w:hAnsi="Adobe Garamond Pro"/>
          <w:bCs/>
          <w:i/>
          <w:iCs/>
          <w:vertAlign w:val="superscript"/>
        </w:rPr>
        <w:t>Cre</w:t>
      </w:r>
      <w:r>
        <w:rPr>
          <w:rFonts w:ascii="Adobe Garamond Pro" w:hAnsi="Adobe Garamond Pro"/>
        </w:rPr>
        <w:t>;</w:t>
      </w:r>
      <w:r w:rsidRPr="005A2F26">
        <w:rPr>
          <w:rFonts w:ascii="Adobe Garamond Pro" w:hAnsi="Adobe Garamond Pro"/>
          <w:bCs/>
          <w:i/>
          <w:iCs/>
        </w:rPr>
        <w:t>Mafb</w:t>
      </w:r>
      <w:r w:rsidRPr="005A2F26">
        <w:rPr>
          <w:rFonts w:ascii="Adobe Garamond Pro" w:hAnsi="Adobe Garamond Pro"/>
          <w:bCs/>
          <w:i/>
          <w:iCs/>
          <w:vertAlign w:val="superscript"/>
        </w:rPr>
        <w:t>fl</w:t>
      </w:r>
      <w:proofErr w:type="gramEnd"/>
      <w:r w:rsidRPr="005A2F26">
        <w:rPr>
          <w:rFonts w:ascii="Adobe Garamond Pro" w:hAnsi="Adobe Garamond Pro"/>
          <w:bCs/>
          <w:i/>
          <w:iCs/>
          <w:vertAlign w:val="superscript"/>
        </w:rPr>
        <w:t>/</w:t>
      </w:r>
      <w:proofErr w:type="spellStart"/>
      <w:r w:rsidRPr="005A2F26">
        <w:rPr>
          <w:rFonts w:ascii="Adobe Garamond Pro" w:hAnsi="Adobe Garamond Pro"/>
          <w:bCs/>
          <w:i/>
          <w:iCs/>
          <w:vertAlign w:val="superscript"/>
        </w:rPr>
        <w:t>fl</w:t>
      </w:r>
      <w:proofErr w:type="spellEnd"/>
      <w:r w:rsidRPr="000D627E">
        <w:rPr>
          <w:rFonts w:ascii="Adobe Garamond Pro" w:hAnsi="Adobe Garamond Pro"/>
          <w:bCs/>
          <w:i/>
          <w:iCs/>
        </w:rPr>
        <w:t xml:space="preserve"> </w:t>
      </w:r>
      <w:r>
        <w:rPr>
          <w:rFonts w:ascii="Adobe Garamond Pro" w:hAnsi="Adobe Garamond Pro"/>
          <w:bCs/>
        </w:rPr>
        <w:t xml:space="preserve">mice. </w:t>
      </w:r>
      <w:r w:rsidR="009853DB">
        <w:rPr>
          <w:rFonts w:ascii="Adobe Garamond Pro" w:hAnsi="Adobe Garamond Pro"/>
          <w:bCs/>
        </w:rPr>
        <w:t>In parallel, w</w:t>
      </w:r>
      <w:r w:rsidR="002B1817">
        <w:rPr>
          <w:rFonts w:ascii="Adobe Garamond Pro" w:hAnsi="Adobe Garamond Pro"/>
          <w:bCs/>
        </w:rPr>
        <w:t xml:space="preserve">e </w:t>
      </w:r>
      <w:r w:rsidR="00B126FD">
        <w:rPr>
          <w:rFonts w:ascii="Adobe Garamond Pro" w:hAnsi="Adobe Garamond Pro"/>
          <w:bCs/>
        </w:rPr>
        <w:t>sought</w:t>
      </w:r>
      <w:r w:rsidR="002B1817">
        <w:rPr>
          <w:rFonts w:ascii="Adobe Garamond Pro" w:hAnsi="Adobe Garamond Pro"/>
          <w:bCs/>
        </w:rPr>
        <w:t xml:space="preserve"> to investigate the contribution of myeloid-restricted c-</w:t>
      </w:r>
      <w:proofErr w:type="spellStart"/>
      <w:r w:rsidR="002B1817">
        <w:rPr>
          <w:rFonts w:ascii="Adobe Garamond Pro" w:hAnsi="Adobe Garamond Pro"/>
          <w:bCs/>
        </w:rPr>
        <w:t>Maf</w:t>
      </w:r>
      <w:proofErr w:type="spellEnd"/>
      <w:r w:rsidR="002B1817">
        <w:rPr>
          <w:rFonts w:ascii="Adobe Garamond Pro" w:hAnsi="Adobe Garamond Pro"/>
          <w:bCs/>
        </w:rPr>
        <w:t xml:space="preserve"> to IM maintenance and identity. Indeed, </w:t>
      </w:r>
      <w:proofErr w:type="spellStart"/>
      <w:r>
        <w:rPr>
          <w:rFonts w:ascii="Adobe Garamond Pro" w:hAnsi="Adobe Garamond Pro"/>
          <w:bCs/>
        </w:rPr>
        <w:t>MafB</w:t>
      </w:r>
      <w:proofErr w:type="spellEnd"/>
      <w:r>
        <w:rPr>
          <w:rFonts w:ascii="Adobe Garamond Pro" w:hAnsi="Adobe Garamond Pro"/>
          <w:bCs/>
        </w:rPr>
        <w:t xml:space="preserve"> and c-</w:t>
      </w:r>
      <w:proofErr w:type="spellStart"/>
      <w:r>
        <w:rPr>
          <w:rFonts w:ascii="Adobe Garamond Pro" w:hAnsi="Adobe Garamond Pro"/>
          <w:bCs/>
        </w:rPr>
        <w:t>Maf</w:t>
      </w:r>
      <w:proofErr w:type="spellEnd"/>
      <w:r>
        <w:rPr>
          <w:rFonts w:ascii="Adobe Garamond Pro" w:hAnsi="Adobe Garamond Pro"/>
          <w:bCs/>
        </w:rPr>
        <w:t xml:space="preserve"> are b-ZIP TFs belonging to the same family of large </w:t>
      </w:r>
      <w:proofErr w:type="spellStart"/>
      <w:r>
        <w:rPr>
          <w:rFonts w:ascii="Adobe Garamond Pro" w:hAnsi="Adobe Garamond Pro"/>
          <w:bCs/>
        </w:rPr>
        <w:t>Maf</w:t>
      </w:r>
      <w:proofErr w:type="spellEnd"/>
      <w:r>
        <w:rPr>
          <w:rFonts w:ascii="Adobe Garamond Pro" w:hAnsi="Adobe Garamond Pro"/>
          <w:bCs/>
        </w:rPr>
        <w:t xml:space="preserve"> proteins </w:t>
      </w:r>
      <w:r>
        <w:rPr>
          <w:rFonts w:ascii="Adobe Garamond Pro" w:hAnsi="Adobe Garamond Pro"/>
          <w:bCs/>
        </w:rPr>
        <w:fldChar w:fldCharType="begin"/>
      </w:r>
      <w:r>
        <w:rPr>
          <w:rFonts w:ascii="Adobe Garamond Pro" w:hAnsi="Adobe Garamond Pro"/>
          <w:bCs/>
        </w:rPr>
        <w:instrText xml:space="preserve"> ADDIN ZOTERO_ITEM CSL_CITATION {"citationID":"cmZC9P5B","properties":{"formattedCitation":"(Hamada et al., 2020)","plainCitation":"(Hamada et al., 2020)","noteIndex":0},"citationItems":[{"id":2799,"uris":["http://zotero.org/users/local/ScSpagv3/items/6CHWD2FW"],"uri":["http://zotero.org/users/local/ScSpagv3/items/6CHWD2FW"],"itemData":{"id":2799,"type":"article-journal","abstract":"The transcription factor MafB regulates macrophage differentiation. However, studies on the phenotype of Mafb-deficient macrophages are still limited. Recently, it was shown that the specific expression of MafB permits macrophages to be distinguished from dendritic cells. In addition, MafB has been reported to be involved in various diseases related to macrophages. Studies using macrophage-specific Mafb-deficient mice show that MafB is linked to atherosclerosis, autoimmunity, obesity, and ischemic stroke, all of which exhibit macrophage abnormality. Therefore, MafB is hypothesized to be indispensable for the regulation of macrophages to maintain systemic homeostasis and may serve as an innovative target for treating macrophage-related diseases.","container-title":"Experimental Animals","DOI":"10.1538/expanim.19-0076","ISSN":"1881-7122","issue":"1","journalAbbreviation":"Exp Anim","language":"eng","note":"PMID: 31582643\nPMCID: PMC7004803","page":"1-10","source":"PubMed","title":"Role of MafB in macrophages","volume":"69","author":[{"family":"Hamada","given":"Michito"},{"family":"Tsunakawa","given":"Yuki"},{"family":"Jeon","given":"Hyojung"},{"family":"Yadav","given":"Manoj Kumar"},{"family":"Takahashi","given":"Satoru"}],"issued":{"date-parts":[["2020",1,29]]}}}],"schema":"https://github.com/citation-style-language/schema/raw/master/csl-citation.json"} </w:instrText>
      </w:r>
      <w:r>
        <w:rPr>
          <w:rFonts w:ascii="Adobe Garamond Pro" w:hAnsi="Adobe Garamond Pro"/>
          <w:bCs/>
        </w:rPr>
        <w:fldChar w:fldCharType="separate"/>
      </w:r>
      <w:r>
        <w:rPr>
          <w:rFonts w:ascii="Adobe Garamond Pro" w:hAnsi="Adobe Garamond Pro"/>
          <w:bCs/>
          <w:noProof/>
        </w:rPr>
        <w:t>(Hamada et al., 2020)</w:t>
      </w:r>
      <w:r>
        <w:rPr>
          <w:rFonts w:ascii="Adobe Garamond Pro" w:hAnsi="Adobe Garamond Pro"/>
          <w:bCs/>
        </w:rPr>
        <w:fldChar w:fldCharType="end"/>
      </w:r>
      <w:r>
        <w:rPr>
          <w:rFonts w:ascii="Adobe Garamond Pro" w:hAnsi="Adobe Garamond Pro"/>
          <w:bCs/>
        </w:rPr>
        <w:t xml:space="preserve"> and can cooperate together in some contexts, such as the regulation macrophage self-renewal </w:t>
      </w:r>
      <w:r>
        <w:rPr>
          <w:rFonts w:ascii="Adobe Garamond Pro" w:hAnsi="Adobe Garamond Pro"/>
          <w:bCs/>
        </w:rPr>
        <w:fldChar w:fldCharType="begin"/>
      </w:r>
      <w:r>
        <w:rPr>
          <w:rFonts w:ascii="Adobe Garamond Pro" w:hAnsi="Adobe Garamond Pro"/>
          <w:bCs/>
        </w:rPr>
        <w:instrText xml:space="preserve"> ADDIN ZOTERO_ITEM CSL_CITATION {"citationID":"qBLT6qQh","properties":{"formattedCitation":"(Aziz et al., 2009; Molawi and Sieweke, 2013)","plainCitation":"(Aziz et al., 2009; Molawi and Sieweke, 2013)","noteIndex":0},"citationItems":[{"id":1074,"uris":["http://zotero.org/users/local/ScSpagv3/items/5Z962RRT"],"uri":["http://zotero.org/users/local/ScSpagv3/items/5Z962RRT"],"itemData":{"id":1074,"type":"article-journal","abstract":"In metazoan organisms, terminal differentiation is generally tightly linked to cell cycle exit, whereas the undifferentiated state of pluripotent stem cells is associated with unlimited self-renewal. Here, we report that combined deficiency for the transcription factors MafB and c-Maf enables extended expansion of mature monocytes and macrophages in culture without loss of differentiated phenotype and function. Upon transplantation, the expanded cells are nontumorigenic and contribute to functional macrophage populations in vivo. Small hairpin RNA inactivation shows that continuous proliferation of MafB/c-Maf deficient macrophages requires concomitant up-regulation of two pluripotent stem cell-inducing factors, KLF4 and c-Myc. Our results indicate that MafB/c-MafB deficiency renders self-renewal compatible with terminal differentiation. It thus appears possible to amplify functional differentiated cells without malignant transformation or stem cell intermediates.","archive_location":"19892988","container-title":"Science","DOI":"10.1126/science.1176056","ISSN":"1095-9203 (Electronic) 0036-8075 (Linking)","issue":"5954","page":"867-71","title":"MafB/c-Maf deficiency enables self-renewal of differentiated functional macrophages","volume":"326","author":[{"family":"Aziz","given":"A."},{"family":"Soucie","given":"E."},{"family":"Sarrazin","given":"S."},{"family":"Sieweke","given":"M. H."}],"issued":{"date-parts":[["2009",11,6]]}}},{"id":2788,"uris":["http://zotero.org/users/local/ScSpagv3/items/9T8Q97TK"],"uri":["http://zotero.org/users/local/ScSpagv3/items/9T8Q97TK"],"itemData":{"id":2788,"type":"article-journal","abstract":"Macrophages not only are prominent effector cells of the immune system that are critical in inflammation and innate immune responses but also fulfill important functions in tissue homeostasis. Transcription factors can define macrophage identity and control their numbers and functions through the induction and maintenance of specific transcriptional programs. Here, we review the mechanisms employed by lineage-specific transcription factors to shape macrophage identity during the development from hematopoietic stem and progenitor cells. We also present current insight into how specific transcription factors control macrophage numbers, by regulating coordinated proliferation and differentiation of myeloid progenitor cells and self-renewal of mature macrophages. We finally discuss how functional specialization of mature macrophages in response to environmental stimuli can be induced through synergistic activity of lineage- and stimulus-specific transcription factors that plug into preexisting transcriptional programs. Understanding the mechanisms that define macrophage identity, numbers, and functions will provide important insights into the differential properties of macrophage populations under various physiological and pathological conditions.","container-title":"Advances in Immunology","DOI":"10.1016/B978-0-12-417028-5.00010-7","ISSN":"1557-8445","journalAbbreviation":"Adv Immunol","language":"eng","note":"PMID: 24070388","page":"269-300","source":"PubMed","title":"Transcriptional control of macrophage identity, self-renewal, and function","volume":"120","author":[{"family":"Molawi","given":"Kaaweh"},{"family":"Sieweke","given":"Michael H."}],"issued":{"date-parts":[["2013"]]}}}],"schema":"https://github.com/citation-style-language/schema/raw/master/csl-citation.json"} </w:instrText>
      </w:r>
      <w:r>
        <w:rPr>
          <w:rFonts w:ascii="Adobe Garamond Pro" w:hAnsi="Adobe Garamond Pro"/>
          <w:bCs/>
        </w:rPr>
        <w:fldChar w:fldCharType="separate"/>
      </w:r>
      <w:r>
        <w:rPr>
          <w:rFonts w:ascii="Adobe Garamond Pro" w:hAnsi="Adobe Garamond Pro"/>
          <w:bCs/>
          <w:noProof/>
        </w:rPr>
        <w:t>(Aziz et al., 2009; Molawi and Sieweke, 2013)</w:t>
      </w:r>
      <w:r>
        <w:rPr>
          <w:rFonts w:ascii="Adobe Garamond Pro" w:hAnsi="Adobe Garamond Pro"/>
          <w:bCs/>
        </w:rPr>
        <w:fldChar w:fldCharType="end"/>
      </w:r>
      <w:r>
        <w:rPr>
          <w:rFonts w:ascii="Adobe Garamond Pro" w:hAnsi="Adobe Garamond Pro"/>
          <w:bCs/>
        </w:rPr>
        <w:t>.</w:t>
      </w:r>
      <w:r w:rsidR="002249CB">
        <w:rPr>
          <w:rFonts w:ascii="Adobe Garamond Pro" w:hAnsi="Adobe Garamond Pro"/>
          <w:bCs/>
        </w:rPr>
        <w:t xml:space="preserve"> </w:t>
      </w:r>
      <w:r w:rsidR="002B1817">
        <w:rPr>
          <w:rFonts w:ascii="Adobe Garamond Pro" w:hAnsi="Adobe Garamond Pro"/>
          <w:bCs/>
        </w:rPr>
        <w:t xml:space="preserve">Moreover, </w:t>
      </w:r>
      <w:r w:rsidR="009853DB">
        <w:rPr>
          <w:rFonts w:ascii="Adobe Garamond Pro" w:hAnsi="Adobe Garamond Pro"/>
          <w:bCs/>
        </w:rPr>
        <w:t xml:space="preserve">we </w:t>
      </w:r>
      <w:r w:rsidR="009853DB" w:rsidRPr="00313F40">
        <w:rPr>
          <w:rFonts w:ascii="Adobe Garamond Pro" w:hAnsi="Adobe Garamond Pro"/>
          <w:bCs/>
        </w:rPr>
        <w:t xml:space="preserve">found that </w:t>
      </w:r>
      <w:proofErr w:type="spellStart"/>
      <w:r w:rsidR="002B1817" w:rsidRPr="00313F40">
        <w:rPr>
          <w:rFonts w:ascii="Adobe Garamond Pro" w:hAnsi="Adobe Garamond Pro"/>
          <w:bCs/>
        </w:rPr>
        <w:t>Maf</w:t>
      </w:r>
      <w:proofErr w:type="spellEnd"/>
      <w:r w:rsidR="002B1817" w:rsidRPr="00313F40">
        <w:rPr>
          <w:rFonts w:ascii="Adobe Garamond Pro" w:hAnsi="Adobe Garamond Pro"/>
          <w:bCs/>
        </w:rPr>
        <w:t xml:space="preserve"> activity</w:t>
      </w:r>
      <w:r w:rsidR="00194863" w:rsidRPr="00313F40">
        <w:rPr>
          <w:rFonts w:ascii="Adobe Garamond Pro" w:hAnsi="Adobe Garamond Pro"/>
          <w:bCs/>
        </w:rPr>
        <w:t xml:space="preserve"> (Figure 6A)</w:t>
      </w:r>
      <w:r w:rsidR="009853DB" w:rsidRPr="00313F40">
        <w:rPr>
          <w:rFonts w:ascii="Adobe Garamond Pro" w:hAnsi="Adobe Garamond Pro"/>
          <w:bCs/>
        </w:rPr>
        <w:t xml:space="preserve">, as well as </w:t>
      </w:r>
      <w:r w:rsidR="002B1817" w:rsidRPr="00313F40">
        <w:rPr>
          <w:rFonts w:ascii="Adobe Garamond Pro" w:hAnsi="Adobe Garamond Pro"/>
          <w:bCs/>
        </w:rPr>
        <w:t>mRNA and protein expression</w:t>
      </w:r>
      <w:r w:rsidR="009853DB" w:rsidRPr="00313F40">
        <w:rPr>
          <w:rFonts w:ascii="Adobe Garamond Pro" w:hAnsi="Adobe Garamond Pro"/>
          <w:bCs/>
        </w:rPr>
        <w:t>,</w:t>
      </w:r>
      <w:r w:rsidR="002B1817" w:rsidRPr="00313F40">
        <w:rPr>
          <w:rFonts w:ascii="Adobe Garamond Pro" w:hAnsi="Adobe Garamond Pro"/>
          <w:bCs/>
        </w:rPr>
        <w:t xml:space="preserve"> were higher in IM, </w:t>
      </w:r>
      <w:r w:rsidR="00D07C11" w:rsidRPr="00313F40">
        <w:rPr>
          <w:rFonts w:ascii="Adobe Garamond Pro" w:hAnsi="Adobe Garamond Pro"/>
          <w:bCs/>
        </w:rPr>
        <w:t>especially in</w:t>
      </w:r>
      <w:r w:rsidR="002B1817" w:rsidRPr="00313F40">
        <w:rPr>
          <w:rFonts w:ascii="Adobe Garamond Pro" w:hAnsi="Adobe Garamond Pro"/>
          <w:bCs/>
        </w:rPr>
        <w:t xml:space="preserve"> CD206</w:t>
      </w:r>
      <w:r w:rsidR="002B1817" w:rsidRPr="00313F40">
        <w:rPr>
          <w:rFonts w:ascii="Adobe Garamond Pro" w:hAnsi="Adobe Garamond Pro"/>
          <w:bCs/>
          <w:vertAlign w:val="superscript"/>
        </w:rPr>
        <w:t>+</w:t>
      </w:r>
      <w:r w:rsidR="002B1817" w:rsidRPr="00313F40">
        <w:rPr>
          <w:rFonts w:ascii="Adobe Garamond Pro" w:hAnsi="Adobe Garamond Pro"/>
          <w:bCs/>
        </w:rPr>
        <w:t xml:space="preserve"> IM, as compared to </w:t>
      </w:r>
      <w:proofErr w:type="spellStart"/>
      <w:r w:rsidR="002B1817" w:rsidRPr="00313F40">
        <w:rPr>
          <w:rFonts w:ascii="Adobe Garamond Pro" w:hAnsi="Adobe Garamond Pro"/>
          <w:bCs/>
        </w:rPr>
        <w:t>cMo</w:t>
      </w:r>
      <w:proofErr w:type="spellEnd"/>
      <w:r w:rsidR="00194863" w:rsidRPr="00313F40">
        <w:rPr>
          <w:rFonts w:ascii="Adobe Garamond Pro" w:hAnsi="Adobe Garamond Pro"/>
          <w:bCs/>
        </w:rPr>
        <w:t xml:space="preserve"> (Figures S</w:t>
      </w:r>
      <w:r w:rsidR="00B24336" w:rsidRPr="00313F40">
        <w:rPr>
          <w:rFonts w:ascii="Adobe Garamond Pro" w:hAnsi="Adobe Garamond Pro"/>
          <w:bCs/>
        </w:rPr>
        <w:t>4</w:t>
      </w:r>
      <w:r w:rsidR="00194863" w:rsidRPr="00313F40">
        <w:rPr>
          <w:rFonts w:ascii="Adobe Garamond Pro" w:hAnsi="Adobe Garamond Pro"/>
          <w:bCs/>
        </w:rPr>
        <w:t>A-C)</w:t>
      </w:r>
      <w:r w:rsidR="002B1817" w:rsidRPr="00313F40">
        <w:rPr>
          <w:rFonts w:ascii="Adobe Garamond Pro" w:hAnsi="Adobe Garamond Pro"/>
          <w:bCs/>
        </w:rPr>
        <w:t>. H</w:t>
      </w:r>
      <w:r w:rsidR="009C5169" w:rsidRPr="00313F40">
        <w:rPr>
          <w:rFonts w:ascii="Adobe Garamond Pro" w:hAnsi="Adobe Garamond Pro"/>
          <w:bCs/>
        </w:rPr>
        <w:t xml:space="preserve">owever, as opposed to the situation seen in </w:t>
      </w:r>
      <w:r w:rsidR="009C5169" w:rsidRPr="00313F40">
        <w:rPr>
          <w:rFonts w:ascii="Adobe Garamond Pro" w:hAnsi="Adobe Garamond Pro"/>
          <w:bCs/>
          <w:i/>
          <w:iCs/>
        </w:rPr>
        <w:t>Lyz2</w:t>
      </w:r>
      <w:proofErr w:type="gramStart"/>
      <w:r w:rsidR="009C5169" w:rsidRPr="00313F40">
        <w:rPr>
          <w:rFonts w:ascii="Adobe Garamond Pro" w:hAnsi="Adobe Garamond Pro"/>
          <w:bCs/>
          <w:i/>
          <w:iCs/>
          <w:vertAlign w:val="superscript"/>
        </w:rPr>
        <w:t>Cre</w:t>
      </w:r>
      <w:r w:rsidR="009C5169" w:rsidRPr="00313F40">
        <w:rPr>
          <w:rFonts w:ascii="Adobe Garamond Pro" w:hAnsi="Adobe Garamond Pro"/>
        </w:rPr>
        <w:t>;</w:t>
      </w:r>
      <w:r w:rsidR="009C5169" w:rsidRPr="00313F40">
        <w:rPr>
          <w:rFonts w:ascii="Adobe Garamond Pro" w:hAnsi="Adobe Garamond Pro"/>
          <w:bCs/>
          <w:i/>
          <w:iCs/>
        </w:rPr>
        <w:t>Mafb</w:t>
      </w:r>
      <w:r w:rsidR="009C5169" w:rsidRPr="00313F40">
        <w:rPr>
          <w:rFonts w:ascii="Adobe Garamond Pro" w:hAnsi="Adobe Garamond Pro"/>
          <w:bCs/>
          <w:i/>
          <w:iCs/>
          <w:vertAlign w:val="superscript"/>
        </w:rPr>
        <w:t>fl</w:t>
      </w:r>
      <w:proofErr w:type="gramEnd"/>
      <w:r w:rsidR="009C5169" w:rsidRPr="00313F40">
        <w:rPr>
          <w:rFonts w:ascii="Adobe Garamond Pro" w:hAnsi="Adobe Garamond Pro"/>
          <w:bCs/>
          <w:i/>
          <w:iCs/>
          <w:vertAlign w:val="superscript"/>
        </w:rPr>
        <w:t>/</w:t>
      </w:r>
      <w:proofErr w:type="spellStart"/>
      <w:r w:rsidR="009C5169" w:rsidRPr="00313F40">
        <w:rPr>
          <w:rFonts w:ascii="Adobe Garamond Pro" w:hAnsi="Adobe Garamond Pro"/>
          <w:bCs/>
          <w:i/>
          <w:iCs/>
          <w:vertAlign w:val="superscript"/>
        </w:rPr>
        <w:t>fl</w:t>
      </w:r>
      <w:proofErr w:type="spellEnd"/>
      <w:r w:rsidR="009C5169" w:rsidRPr="00313F40">
        <w:rPr>
          <w:rFonts w:ascii="Adobe Garamond Pro" w:hAnsi="Adobe Garamond Pro"/>
          <w:bCs/>
          <w:i/>
          <w:iCs/>
        </w:rPr>
        <w:t xml:space="preserve"> </w:t>
      </w:r>
      <w:r w:rsidR="009C5169" w:rsidRPr="00313F40">
        <w:rPr>
          <w:rFonts w:ascii="Adobe Garamond Pro" w:hAnsi="Adobe Garamond Pro"/>
          <w:bCs/>
        </w:rPr>
        <w:t xml:space="preserve">mice, </w:t>
      </w:r>
      <w:r w:rsidR="002B1817" w:rsidRPr="00313F40">
        <w:rPr>
          <w:rFonts w:ascii="Adobe Garamond Pro" w:hAnsi="Adobe Garamond Pro"/>
          <w:bCs/>
        </w:rPr>
        <w:t xml:space="preserve">we </w:t>
      </w:r>
      <w:r w:rsidR="009853DB" w:rsidRPr="00313F40">
        <w:rPr>
          <w:rFonts w:ascii="Adobe Garamond Pro" w:hAnsi="Adobe Garamond Pro"/>
          <w:bCs/>
        </w:rPr>
        <w:t xml:space="preserve">found that IM numbers were not </w:t>
      </w:r>
      <w:r w:rsidR="00313F40">
        <w:rPr>
          <w:rFonts w:ascii="Adobe Garamond Pro" w:hAnsi="Adobe Garamond Pro"/>
          <w:bCs/>
        </w:rPr>
        <w:t>affected by c-</w:t>
      </w:r>
      <w:proofErr w:type="spellStart"/>
      <w:r w:rsidR="00313F40">
        <w:rPr>
          <w:rFonts w:ascii="Adobe Garamond Pro" w:hAnsi="Adobe Garamond Pro"/>
          <w:bCs/>
        </w:rPr>
        <w:t>Maf</w:t>
      </w:r>
      <w:proofErr w:type="spellEnd"/>
      <w:r w:rsidR="00313F40">
        <w:rPr>
          <w:rFonts w:ascii="Adobe Garamond Pro" w:hAnsi="Adobe Garamond Pro"/>
          <w:bCs/>
        </w:rPr>
        <w:t xml:space="preserve"> deficiency</w:t>
      </w:r>
      <w:r w:rsidR="009853DB" w:rsidRPr="00313F40">
        <w:rPr>
          <w:rFonts w:ascii="Adobe Garamond Pro" w:hAnsi="Adobe Garamond Pro"/>
          <w:bCs/>
        </w:rPr>
        <w:t xml:space="preserve"> (Figure</w:t>
      </w:r>
      <w:r w:rsidR="00972B34" w:rsidRPr="00313F40">
        <w:rPr>
          <w:rFonts w:ascii="Adobe Garamond Pro" w:hAnsi="Adobe Garamond Pro"/>
          <w:bCs/>
        </w:rPr>
        <w:t>s</w:t>
      </w:r>
      <w:r w:rsidR="009853DB" w:rsidRPr="00313F40">
        <w:rPr>
          <w:rFonts w:ascii="Adobe Garamond Pro" w:hAnsi="Adobe Garamond Pro"/>
          <w:bCs/>
        </w:rPr>
        <w:t xml:space="preserve"> S</w:t>
      </w:r>
      <w:r w:rsidR="00B24336" w:rsidRPr="00313F40">
        <w:rPr>
          <w:rFonts w:ascii="Adobe Garamond Pro" w:hAnsi="Adobe Garamond Pro"/>
          <w:bCs/>
        </w:rPr>
        <w:t>4</w:t>
      </w:r>
      <w:r w:rsidR="00194863" w:rsidRPr="00313F40">
        <w:rPr>
          <w:rFonts w:ascii="Adobe Garamond Pro" w:hAnsi="Adobe Garamond Pro"/>
          <w:bCs/>
        </w:rPr>
        <w:t>D</w:t>
      </w:r>
      <w:r w:rsidR="00972B34" w:rsidRPr="00313F40">
        <w:rPr>
          <w:rFonts w:ascii="Adobe Garamond Pro" w:hAnsi="Adobe Garamond Pro"/>
          <w:bCs/>
        </w:rPr>
        <w:t xml:space="preserve"> and  S4E</w:t>
      </w:r>
      <w:r w:rsidR="009853DB" w:rsidRPr="00313F40">
        <w:rPr>
          <w:rFonts w:ascii="Adobe Garamond Pro" w:hAnsi="Adobe Garamond Pro"/>
          <w:bCs/>
        </w:rPr>
        <w:t>).</w:t>
      </w:r>
      <w:r w:rsidR="00C67FAA">
        <w:rPr>
          <w:rFonts w:ascii="Adobe Garamond Pro" w:hAnsi="Adobe Garamond Pro"/>
          <w:bCs/>
        </w:rPr>
        <w:t xml:space="preserve"> </w:t>
      </w:r>
    </w:p>
    <w:p w14:paraId="67C9180B" w14:textId="28458931" w:rsidR="0031034D" w:rsidRDefault="009853DB" w:rsidP="00337101">
      <w:pPr>
        <w:spacing w:line="480" w:lineRule="auto"/>
        <w:jc w:val="both"/>
        <w:rPr>
          <w:rFonts w:ascii="Adobe Garamond Pro" w:hAnsi="Adobe Garamond Pro"/>
        </w:rPr>
      </w:pPr>
      <w:r>
        <w:rPr>
          <w:rFonts w:ascii="Adobe Garamond Pro" w:hAnsi="Adobe Garamond Pro"/>
          <w:bCs/>
        </w:rPr>
        <w:tab/>
      </w:r>
      <w:r w:rsidR="00313F40">
        <w:rPr>
          <w:rFonts w:ascii="Adobe Garamond Pro" w:hAnsi="Adobe Garamond Pro"/>
          <w:bCs/>
        </w:rPr>
        <w:t>Hence</w:t>
      </w:r>
      <w:r>
        <w:rPr>
          <w:rFonts w:ascii="Adobe Garamond Pro" w:hAnsi="Adobe Garamond Pro"/>
          <w:bCs/>
        </w:rPr>
        <w:t>, w</w:t>
      </w:r>
      <w:r w:rsidR="00DB291C">
        <w:rPr>
          <w:rFonts w:ascii="Adobe Garamond Pro" w:hAnsi="Adobe Garamond Pro"/>
          <w:bCs/>
        </w:rPr>
        <w:t xml:space="preserve">e performed </w:t>
      </w:r>
      <w:proofErr w:type="spellStart"/>
      <w:r w:rsidR="00DB291C">
        <w:rPr>
          <w:rFonts w:ascii="Adobe Garamond Pro" w:hAnsi="Adobe Garamond Pro"/>
          <w:bCs/>
        </w:rPr>
        <w:t>scRNA</w:t>
      </w:r>
      <w:proofErr w:type="spellEnd"/>
      <w:r w:rsidR="00DB291C">
        <w:rPr>
          <w:rFonts w:ascii="Adobe Garamond Pro" w:hAnsi="Adobe Garamond Pro"/>
          <w:bCs/>
        </w:rPr>
        <w:t xml:space="preserve">-seq analysis of lung Mo and IM in </w:t>
      </w:r>
      <w:r w:rsidR="00DB291C">
        <w:rPr>
          <w:rFonts w:ascii="Adobe Garamond Pro" w:hAnsi="Adobe Garamond Pro"/>
          <w:bCs/>
          <w:i/>
          <w:iCs/>
        </w:rPr>
        <w:t>Lyz2</w:t>
      </w:r>
      <w:proofErr w:type="gramStart"/>
      <w:r w:rsidR="00DB291C" w:rsidRPr="005A2F26">
        <w:rPr>
          <w:rFonts w:ascii="Adobe Garamond Pro" w:hAnsi="Adobe Garamond Pro"/>
          <w:bCs/>
          <w:i/>
          <w:iCs/>
          <w:vertAlign w:val="superscript"/>
        </w:rPr>
        <w:t>Cre</w:t>
      </w:r>
      <w:r w:rsidR="00DB291C">
        <w:rPr>
          <w:rFonts w:ascii="Adobe Garamond Pro" w:hAnsi="Adobe Garamond Pro"/>
        </w:rPr>
        <w:t>;</w:t>
      </w:r>
      <w:r w:rsidR="00DB291C" w:rsidRPr="005A2F26">
        <w:rPr>
          <w:rFonts w:ascii="Adobe Garamond Pro" w:hAnsi="Adobe Garamond Pro"/>
          <w:bCs/>
          <w:i/>
          <w:iCs/>
        </w:rPr>
        <w:t>Mafb</w:t>
      </w:r>
      <w:r w:rsidR="00DB291C" w:rsidRPr="005A2F26">
        <w:rPr>
          <w:rFonts w:ascii="Adobe Garamond Pro" w:hAnsi="Adobe Garamond Pro"/>
          <w:bCs/>
          <w:i/>
          <w:iCs/>
          <w:vertAlign w:val="superscript"/>
        </w:rPr>
        <w:t>fl</w:t>
      </w:r>
      <w:proofErr w:type="gramEnd"/>
      <w:r w:rsidR="00DB291C" w:rsidRPr="005A2F26">
        <w:rPr>
          <w:rFonts w:ascii="Adobe Garamond Pro" w:hAnsi="Adobe Garamond Pro"/>
          <w:bCs/>
          <w:i/>
          <w:iCs/>
          <w:vertAlign w:val="superscript"/>
        </w:rPr>
        <w:t>/</w:t>
      </w:r>
      <w:proofErr w:type="spellStart"/>
      <w:r w:rsidR="00DB291C" w:rsidRPr="005A2F26">
        <w:rPr>
          <w:rFonts w:ascii="Adobe Garamond Pro" w:hAnsi="Adobe Garamond Pro"/>
          <w:bCs/>
          <w:i/>
          <w:iCs/>
          <w:vertAlign w:val="superscript"/>
        </w:rPr>
        <w:t>fl</w:t>
      </w:r>
      <w:proofErr w:type="spellEnd"/>
      <w:r w:rsidRPr="009853DB">
        <w:rPr>
          <w:rFonts w:ascii="Adobe Garamond Pro" w:hAnsi="Adobe Garamond Pro"/>
          <w:bCs/>
        </w:rPr>
        <w:t xml:space="preserve">, </w:t>
      </w:r>
      <w:r>
        <w:rPr>
          <w:rFonts w:ascii="Adobe Garamond Pro" w:hAnsi="Adobe Garamond Pro"/>
          <w:bCs/>
          <w:i/>
          <w:iCs/>
        </w:rPr>
        <w:t>Lyz2</w:t>
      </w:r>
      <w:r w:rsidRPr="005A2F26">
        <w:rPr>
          <w:rFonts w:ascii="Adobe Garamond Pro" w:hAnsi="Adobe Garamond Pro"/>
          <w:bCs/>
          <w:i/>
          <w:iCs/>
          <w:vertAlign w:val="superscript"/>
        </w:rPr>
        <w:t>Cre</w:t>
      </w:r>
      <w:r>
        <w:rPr>
          <w:rFonts w:ascii="Adobe Garamond Pro" w:hAnsi="Adobe Garamond Pro"/>
        </w:rPr>
        <w:t>;</w:t>
      </w:r>
      <w:r w:rsidRPr="005A2F26">
        <w:rPr>
          <w:rFonts w:ascii="Adobe Garamond Pro" w:hAnsi="Adobe Garamond Pro"/>
          <w:bCs/>
          <w:i/>
          <w:iCs/>
        </w:rPr>
        <w:t>Maf</w:t>
      </w:r>
      <w:r w:rsidRPr="005A2F26">
        <w:rPr>
          <w:rFonts w:ascii="Adobe Garamond Pro" w:hAnsi="Adobe Garamond Pro"/>
          <w:bCs/>
          <w:i/>
          <w:iCs/>
          <w:vertAlign w:val="superscript"/>
        </w:rPr>
        <w:t>fl/</w:t>
      </w:r>
      <w:proofErr w:type="spellStart"/>
      <w:r w:rsidRPr="005A2F26">
        <w:rPr>
          <w:rFonts w:ascii="Adobe Garamond Pro" w:hAnsi="Adobe Garamond Pro"/>
          <w:bCs/>
          <w:i/>
          <w:iCs/>
          <w:vertAlign w:val="superscript"/>
        </w:rPr>
        <w:t>fl</w:t>
      </w:r>
      <w:proofErr w:type="spellEnd"/>
      <w:r w:rsidR="00DB291C" w:rsidRPr="000D627E">
        <w:rPr>
          <w:rFonts w:ascii="Adobe Garamond Pro" w:hAnsi="Adobe Garamond Pro"/>
          <w:bCs/>
          <w:i/>
          <w:iCs/>
        </w:rPr>
        <w:t xml:space="preserve"> </w:t>
      </w:r>
      <w:r w:rsidR="00DB291C">
        <w:rPr>
          <w:rFonts w:ascii="Adobe Garamond Pro" w:hAnsi="Adobe Garamond Pro"/>
          <w:bCs/>
        </w:rPr>
        <w:t>and control mice</w:t>
      </w:r>
      <w:r>
        <w:rPr>
          <w:rFonts w:ascii="Adobe Garamond Pro" w:hAnsi="Adobe Garamond Pro"/>
          <w:bCs/>
        </w:rPr>
        <w:t xml:space="preserve">. </w:t>
      </w:r>
      <w:r w:rsidR="009C5169">
        <w:rPr>
          <w:rFonts w:ascii="Adobe Garamond Pro" w:hAnsi="Adobe Garamond Pro"/>
          <w:bCs/>
        </w:rPr>
        <w:t xml:space="preserve">As compared to the lungs of control mice encompassing </w:t>
      </w:r>
      <w:proofErr w:type="spellStart"/>
      <w:r w:rsidR="009C5169">
        <w:rPr>
          <w:rFonts w:ascii="Adobe Garamond Pro" w:hAnsi="Adobe Garamond Pro"/>
          <w:bCs/>
        </w:rPr>
        <w:t>cMo</w:t>
      </w:r>
      <w:proofErr w:type="spellEnd"/>
      <w:r w:rsidR="009C5169">
        <w:rPr>
          <w:rFonts w:ascii="Adobe Garamond Pro" w:hAnsi="Adobe Garamond Pro"/>
          <w:bCs/>
        </w:rPr>
        <w:t xml:space="preserve">, </w:t>
      </w:r>
      <w:proofErr w:type="spellStart"/>
      <w:r w:rsidR="009C5169">
        <w:rPr>
          <w:rFonts w:ascii="Adobe Garamond Pro" w:hAnsi="Adobe Garamond Pro"/>
          <w:bCs/>
        </w:rPr>
        <w:t>pMo</w:t>
      </w:r>
      <w:proofErr w:type="spellEnd"/>
      <w:r w:rsidR="009C5169">
        <w:rPr>
          <w:rFonts w:ascii="Adobe Garamond Pro" w:hAnsi="Adobe Garamond Pro"/>
          <w:bCs/>
        </w:rPr>
        <w:t xml:space="preserve"> and both IM subsets, </w:t>
      </w:r>
      <w:r w:rsidR="009C5169" w:rsidRPr="00313F40">
        <w:rPr>
          <w:rFonts w:ascii="Adobe Garamond Pro" w:hAnsi="Adobe Garamond Pro"/>
          <w:bCs/>
        </w:rPr>
        <w:t xml:space="preserve">lungs of </w:t>
      </w:r>
      <w:r w:rsidR="009C5169" w:rsidRPr="00313F40">
        <w:rPr>
          <w:rFonts w:ascii="Adobe Garamond Pro" w:hAnsi="Adobe Garamond Pro"/>
          <w:bCs/>
          <w:i/>
          <w:iCs/>
        </w:rPr>
        <w:t>Lyz2</w:t>
      </w:r>
      <w:proofErr w:type="gramStart"/>
      <w:r w:rsidR="009C5169" w:rsidRPr="00313F40">
        <w:rPr>
          <w:rFonts w:ascii="Adobe Garamond Pro" w:hAnsi="Adobe Garamond Pro"/>
          <w:bCs/>
          <w:i/>
          <w:iCs/>
          <w:vertAlign w:val="superscript"/>
        </w:rPr>
        <w:t>Cre</w:t>
      </w:r>
      <w:r w:rsidR="009C5169" w:rsidRPr="00313F40">
        <w:rPr>
          <w:rFonts w:ascii="Adobe Garamond Pro" w:hAnsi="Adobe Garamond Pro"/>
        </w:rPr>
        <w:t>;</w:t>
      </w:r>
      <w:r w:rsidR="009C5169" w:rsidRPr="00313F40">
        <w:rPr>
          <w:rFonts w:ascii="Adobe Garamond Pro" w:hAnsi="Adobe Garamond Pro"/>
          <w:bCs/>
          <w:i/>
          <w:iCs/>
        </w:rPr>
        <w:t>Mafb</w:t>
      </w:r>
      <w:r w:rsidR="009C5169" w:rsidRPr="00313F40">
        <w:rPr>
          <w:rFonts w:ascii="Adobe Garamond Pro" w:hAnsi="Adobe Garamond Pro"/>
          <w:bCs/>
          <w:i/>
          <w:iCs/>
          <w:vertAlign w:val="superscript"/>
        </w:rPr>
        <w:t>fl</w:t>
      </w:r>
      <w:proofErr w:type="gramEnd"/>
      <w:r w:rsidR="009C5169" w:rsidRPr="00313F40">
        <w:rPr>
          <w:rFonts w:ascii="Adobe Garamond Pro" w:hAnsi="Adobe Garamond Pro"/>
          <w:bCs/>
          <w:i/>
          <w:iCs/>
          <w:vertAlign w:val="superscript"/>
        </w:rPr>
        <w:t>/</w:t>
      </w:r>
      <w:proofErr w:type="spellStart"/>
      <w:r w:rsidR="009C5169" w:rsidRPr="00313F40">
        <w:rPr>
          <w:rFonts w:ascii="Adobe Garamond Pro" w:hAnsi="Adobe Garamond Pro"/>
          <w:bCs/>
          <w:i/>
          <w:iCs/>
          <w:vertAlign w:val="superscript"/>
        </w:rPr>
        <w:t>fl</w:t>
      </w:r>
      <w:proofErr w:type="spellEnd"/>
      <w:r w:rsidR="009C5169" w:rsidRPr="00313F40">
        <w:rPr>
          <w:rFonts w:ascii="Adobe Garamond Pro" w:hAnsi="Adobe Garamond Pro"/>
          <w:bCs/>
          <w:i/>
          <w:iCs/>
          <w:vertAlign w:val="superscript"/>
        </w:rPr>
        <w:t xml:space="preserve"> </w:t>
      </w:r>
      <w:r w:rsidR="009C5169" w:rsidRPr="00313F40">
        <w:rPr>
          <w:rFonts w:ascii="Adobe Garamond Pro" w:hAnsi="Adobe Garamond Pro"/>
          <w:bCs/>
        </w:rPr>
        <w:t>mice were virtually devoid of lung IM, whereas a transcriptionally distinct cluster of cells appeared instead (Figures 7A</w:t>
      </w:r>
      <w:r w:rsidR="00CF3947" w:rsidRPr="00313F40">
        <w:rPr>
          <w:rFonts w:ascii="Adobe Garamond Pro" w:hAnsi="Adobe Garamond Pro"/>
          <w:bCs/>
        </w:rPr>
        <w:t>-C</w:t>
      </w:r>
      <w:r w:rsidR="009C5169" w:rsidRPr="00313F40">
        <w:rPr>
          <w:rFonts w:ascii="Adobe Garamond Pro" w:hAnsi="Adobe Garamond Pro"/>
          <w:bCs/>
        </w:rPr>
        <w:t xml:space="preserve">), supporting that the few “IM” present in </w:t>
      </w:r>
      <w:r w:rsidR="009C5169" w:rsidRPr="00313F40">
        <w:rPr>
          <w:rFonts w:ascii="Adobe Garamond Pro" w:hAnsi="Adobe Garamond Pro"/>
          <w:bCs/>
          <w:i/>
          <w:iCs/>
        </w:rPr>
        <w:t>Lyz2</w:t>
      </w:r>
      <w:r w:rsidR="009C5169" w:rsidRPr="00313F40">
        <w:rPr>
          <w:rFonts w:ascii="Adobe Garamond Pro" w:hAnsi="Adobe Garamond Pro"/>
          <w:bCs/>
          <w:i/>
          <w:iCs/>
          <w:vertAlign w:val="superscript"/>
        </w:rPr>
        <w:t>Cre</w:t>
      </w:r>
      <w:r w:rsidR="009C5169" w:rsidRPr="00313F40">
        <w:rPr>
          <w:rFonts w:ascii="Adobe Garamond Pro" w:hAnsi="Adobe Garamond Pro"/>
        </w:rPr>
        <w:t>;</w:t>
      </w:r>
      <w:r w:rsidR="009C5169" w:rsidRPr="00313F40">
        <w:rPr>
          <w:rFonts w:ascii="Adobe Garamond Pro" w:hAnsi="Adobe Garamond Pro"/>
          <w:bCs/>
          <w:i/>
          <w:iCs/>
        </w:rPr>
        <w:t>Mafb</w:t>
      </w:r>
      <w:r w:rsidR="009C5169" w:rsidRPr="00313F40">
        <w:rPr>
          <w:rFonts w:ascii="Adobe Garamond Pro" w:hAnsi="Adobe Garamond Pro"/>
          <w:bCs/>
          <w:i/>
          <w:iCs/>
          <w:vertAlign w:val="superscript"/>
        </w:rPr>
        <w:t>fl/</w:t>
      </w:r>
      <w:proofErr w:type="spellStart"/>
      <w:r w:rsidR="009C5169" w:rsidRPr="00313F40">
        <w:rPr>
          <w:rFonts w:ascii="Adobe Garamond Pro" w:hAnsi="Adobe Garamond Pro"/>
          <w:bCs/>
          <w:i/>
          <w:iCs/>
          <w:vertAlign w:val="superscript"/>
        </w:rPr>
        <w:t>fl</w:t>
      </w:r>
      <w:proofErr w:type="spellEnd"/>
      <w:r w:rsidR="009C5169" w:rsidRPr="00313F40">
        <w:rPr>
          <w:rFonts w:ascii="Adobe Garamond Pro" w:hAnsi="Adobe Garamond Pro"/>
          <w:bCs/>
          <w:i/>
          <w:iCs/>
          <w:vertAlign w:val="superscript"/>
        </w:rPr>
        <w:t xml:space="preserve"> </w:t>
      </w:r>
      <w:r w:rsidR="009C5169" w:rsidRPr="00313F40">
        <w:rPr>
          <w:rFonts w:ascii="Adobe Garamond Pro" w:hAnsi="Adobe Garamond Pro"/>
          <w:bCs/>
        </w:rPr>
        <w:t xml:space="preserve">mice have a completely different transcriptional profile. </w:t>
      </w:r>
      <w:r w:rsidR="00194863" w:rsidRPr="00313F40">
        <w:rPr>
          <w:rFonts w:ascii="Adobe Garamond Pro" w:hAnsi="Adobe Garamond Pro"/>
          <w:bCs/>
        </w:rPr>
        <w:t>Of note, w</w:t>
      </w:r>
      <w:r w:rsidR="009C5169" w:rsidRPr="00313F40">
        <w:rPr>
          <w:rFonts w:ascii="Adobe Garamond Pro" w:hAnsi="Adobe Garamond Pro"/>
          <w:bCs/>
        </w:rPr>
        <w:t xml:space="preserve">e </w:t>
      </w:r>
      <w:r w:rsidR="00194863" w:rsidRPr="00313F40">
        <w:rPr>
          <w:rFonts w:ascii="Adobe Garamond Pro" w:hAnsi="Adobe Garamond Pro"/>
          <w:bCs/>
        </w:rPr>
        <w:t xml:space="preserve">found </w:t>
      </w:r>
      <w:r w:rsidR="00286016" w:rsidRPr="00313F40">
        <w:rPr>
          <w:rFonts w:ascii="Adobe Garamond Pro" w:hAnsi="Adobe Garamond Pro"/>
        </w:rPr>
        <w:t>216</w:t>
      </w:r>
      <w:r w:rsidR="00194863" w:rsidRPr="00313F40">
        <w:rPr>
          <w:rFonts w:ascii="Adobe Garamond Pro" w:hAnsi="Adobe Garamond Pro"/>
        </w:rPr>
        <w:t xml:space="preserve"> DE genes (log</w:t>
      </w:r>
      <w:r w:rsidR="00194863" w:rsidRPr="00313F40">
        <w:rPr>
          <w:rFonts w:ascii="Adobe Garamond Pro" w:hAnsi="Adobe Garamond Pro"/>
          <w:vertAlign w:val="subscript"/>
        </w:rPr>
        <w:t>2</w:t>
      </w:r>
      <w:r w:rsidR="00194863" w:rsidRPr="00313F40">
        <w:rPr>
          <w:rFonts w:ascii="Adobe Garamond Pro" w:hAnsi="Adobe Garamond Pro"/>
        </w:rPr>
        <w:t xml:space="preserve"> fold-change +/</w:t>
      </w:r>
      <w:ins w:id="42" w:author="Domien Vanneste" w:date="2022-01-24T11:06:00Z">
        <w:r w:rsidR="00115077" w:rsidRPr="00115077">
          <w:rPr>
            <w:rFonts w:ascii="Adobe Garamond Pro" w:hAnsi="Adobe Garamond Pro"/>
          </w:rPr>
          <w:t>−</w:t>
        </w:r>
      </w:ins>
      <w:del w:id="43" w:author="Domien Vanneste" w:date="2022-01-24T11:06:00Z">
        <w:r w:rsidR="00194863" w:rsidRPr="00313F40" w:rsidDel="00115077">
          <w:rPr>
            <w:rFonts w:ascii="Adobe Garamond Pro" w:hAnsi="Adobe Garamond Pro"/>
          </w:rPr>
          <w:delText>-</w:delText>
        </w:r>
      </w:del>
      <w:r w:rsidR="00194863" w:rsidRPr="00313F40">
        <w:rPr>
          <w:rFonts w:ascii="Adobe Garamond Pro" w:hAnsi="Adobe Garamond Pro"/>
        </w:rPr>
        <w:t xml:space="preserve"> </w:t>
      </w:r>
      <w:r w:rsidR="008D0BF9" w:rsidRPr="00313F40">
        <w:rPr>
          <w:rFonts w:ascii="Adobe Garamond Pro" w:hAnsi="Adobe Garamond Pro"/>
        </w:rPr>
        <w:t>0.5</w:t>
      </w:r>
      <w:r w:rsidR="00194863" w:rsidRPr="00313F40">
        <w:rPr>
          <w:rFonts w:ascii="Adobe Garamond Pro" w:hAnsi="Adobe Garamond Pro"/>
        </w:rPr>
        <w:t xml:space="preserve"> and adjusted </w:t>
      </w:r>
      <w:r w:rsidR="00194863" w:rsidRPr="00313F40">
        <w:rPr>
          <w:rFonts w:ascii="Adobe Garamond Pro" w:hAnsi="Adobe Garamond Pro"/>
          <w:i/>
          <w:iCs/>
        </w:rPr>
        <w:t>P</w:t>
      </w:r>
      <w:r w:rsidR="00194863" w:rsidRPr="00313F40">
        <w:rPr>
          <w:rFonts w:ascii="Adobe Garamond Pro" w:hAnsi="Adobe Garamond Pro"/>
        </w:rPr>
        <w:t xml:space="preserve"> value &lt; </w:t>
      </w:r>
      <w:r w:rsidR="008D0BF9" w:rsidRPr="00313F40">
        <w:rPr>
          <w:rFonts w:ascii="Adobe Garamond Pro" w:hAnsi="Adobe Garamond Pro"/>
        </w:rPr>
        <w:t>5.</w:t>
      </w:r>
      <w:r w:rsidR="00194863" w:rsidRPr="00313F40">
        <w:rPr>
          <w:rFonts w:ascii="Adobe Garamond Pro" w:hAnsi="Adobe Garamond Pro"/>
        </w:rPr>
        <w:t>10</w:t>
      </w:r>
      <w:ins w:id="44" w:author="Domien Vanneste" w:date="2022-01-24T11:06:00Z">
        <w:r w:rsidR="00115077" w:rsidRPr="00115077">
          <w:rPr>
            <w:rFonts w:ascii="Adobe Garamond Pro" w:hAnsi="Adobe Garamond Pro"/>
            <w:vertAlign w:val="superscript"/>
            <w:rPrChange w:id="45" w:author="Domien Vanneste" w:date="2022-01-24T11:06:00Z">
              <w:rPr>
                <w:rFonts w:ascii="Adobe Garamond Pro" w:hAnsi="Adobe Garamond Pro"/>
              </w:rPr>
            </w:rPrChange>
          </w:rPr>
          <w:t>−</w:t>
        </w:r>
      </w:ins>
      <w:del w:id="46" w:author="Domien Vanneste" w:date="2022-01-24T11:06:00Z">
        <w:r w:rsidR="00194863" w:rsidRPr="00313F40" w:rsidDel="00115077">
          <w:rPr>
            <w:rFonts w:ascii="Adobe Garamond Pro" w:hAnsi="Adobe Garamond Pro"/>
            <w:vertAlign w:val="superscript"/>
          </w:rPr>
          <w:delText>-</w:delText>
        </w:r>
      </w:del>
      <w:r w:rsidR="00194863" w:rsidRPr="00313F40">
        <w:rPr>
          <w:rFonts w:ascii="Adobe Garamond Pro" w:hAnsi="Adobe Garamond Pro"/>
          <w:vertAlign w:val="superscript"/>
        </w:rPr>
        <w:t>2</w:t>
      </w:r>
      <w:r w:rsidR="00194863" w:rsidRPr="00313F40">
        <w:rPr>
          <w:rFonts w:ascii="Adobe Garamond Pro" w:hAnsi="Adobe Garamond Pro"/>
        </w:rPr>
        <w:t xml:space="preserve">) </w:t>
      </w:r>
      <w:r w:rsidR="009C5169" w:rsidRPr="00313F40">
        <w:rPr>
          <w:rFonts w:ascii="Adobe Garamond Pro" w:hAnsi="Adobe Garamond Pro"/>
          <w:bCs/>
        </w:rPr>
        <w:t xml:space="preserve">between IM from control and those from </w:t>
      </w:r>
      <w:r w:rsidR="009C5169" w:rsidRPr="00313F40">
        <w:rPr>
          <w:rFonts w:ascii="Adobe Garamond Pro" w:hAnsi="Adobe Garamond Pro"/>
          <w:bCs/>
          <w:i/>
          <w:iCs/>
        </w:rPr>
        <w:t>Lyz2</w:t>
      </w:r>
      <w:r w:rsidR="009C5169" w:rsidRPr="00313F40">
        <w:rPr>
          <w:rFonts w:ascii="Adobe Garamond Pro" w:hAnsi="Adobe Garamond Pro"/>
          <w:bCs/>
          <w:i/>
          <w:iCs/>
          <w:vertAlign w:val="superscript"/>
        </w:rPr>
        <w:t>Cre</w:t>
      </w:r>
      <w:r w:rsidR="009C5169" w:rsidRPr="00313F40">
        <w:rPr>
          <w:rFonts w:ascii="Adobe Garamond Pro" w:hAnsi="Adobe Garamond Pro"/>
        </w:rPr>
        <w:t>;</w:t>
      </w:r>
      <w:r w:rsidR="009C5169" w:rsidRPr="00313F40">
        <w:rPr>
          <w:rFonts w:ascii="Adobe Garamond Pro" w:hAnsi="Adobe Garamond Pro"/>
          <w:bCs/>
          <w:i/>
          <w:iCs/>
        </w:rPr>
        <w:t>Mafb</w:t>
      </w:r>
      <w:r w:rsidR="009C5169" w:rsidRPr="00313F40">
        <w:rPr>
          <w:rFonts w:ascii="Adobe Garamond Pro" w:hAnsi="Adobe Garamond Pro"/>
          <w:bCs/>
          <w:i/>
          <w:iCs/>
          <w:vertAlign w:val="superscript"/>
        </w:rPr>
        <w:t>fl/</w:t>
      </w:r>
      <w:proofErr w:type="spellStart"/>
      <w:r w:rsidR="009C5169" w:rsidRPr="00313F40">
        <w:rPr>
          <w:rFonts w:ascii="Adobe Garamond Pro" w:hAnsi="Adobe Garamond Pro"/>
          <w:bCs/>
          <w:i/>
          <w:iCs/>
          <w:vertAlign w:val="superscript"/>
        </w:rPr>
        <w:t>fl</w:t>
      </w:r>
      <w:proofErr w:type="spellEnd"/>
      <w:r w:rsidR="009C5169" w:rsidRPr="00313F40">
        <w:rPr>
          <w:rFonts w:ascii="Adobe Garamond Pro" w:hAnsi="Adobe Garamond Pro"/>
          <w:bCs/>
          <w:i/>
          <w:iCs/>
          <w:vertAlign w:val="superscript"/>
        </w:rPr>
        <w:t xml:space="preserve"> </w:t>
      </w:r>
      <w:r w:rsidR="009C5169" w:rsidRPr="00313F40">
        <w:rPr>
          <w:rFonts w:ascii="Adobe Garamond Pro" w:hAnsi="Adobe Garamond Pro"/>
          <w:bCs/>
        </w:rPr>
        <w:t xml:space="preserve">mice </w:t>
      </w:r>
      <w:r w:rsidR="00194863" w:rsidRPr="00313F40">
        <w:rPr>
          <w:rFonts w:ascii="Adobe Garamond Pro" w:hAnsi="Adobe Garamond Pro"/>
          <w:bCs/>
        </w:rPr>
        <w:t>(</w:t>
      </w:r>
      <w:r w:rsidR="009C5169" w:rsidRPr="00313F40">
        <w:rPr>
          <w:rFonts w:ascii="Adobe Garamond Pro" w:hAnsi="Adobe Garamond Pro"/>
        </w:rPr>
        <w:t>Figures 7D</w:t>
      </w:r>
      <w:r w:rsidR="00194863" w:rsidRPr="00313F40">
        <w:rPr>
          <w:rFonts w:ascii="Adobe Garamond Pro" w:hAnsi="Adobe Garamond Pro"/>
        </w:rPr>
        <w:t>)</w:t>
      </w:r>
      <w:r w:rsidR="009C5169" w:rsidRPr="00313F40">
        <w:rPr>
          <w:rFonts w:ascii="Adobe Garamond Pro" w:hAnsi="Adobe Garamond Pro"/>
        </w:rPr>
        <w:t xml:space="preserve">. Strikingly, expression of prototypical RTM- and IM-identity genes </w:t>
      </w:r>
      <w:r w:rsidR="00194863" w:rsidRPr="00313F40">
        <w:rPr>
          <w:rFonts w:ascii="Adobe Garamond Pro" w:hAnsi="Adobe Garamond Pro"/>
        </w:rPr>
        <w:t>(</w:t>
      </w:r>
      <w:r w:rsidR="00CF3947" w:rsidRPr="00313F40">
        <w:rPr>
          <w:rFonts w:ascii="Adobe Garamond Pro" w:hAnsi="Adobe Garamond Pro"/>
          <w:i/>
          <w:iCs/>
        </w:rPr>
        <w:t>Mrc1</w:t>
      </w:r>
      <w:r w:rsidR="00194863">
        <w:rPr>
          <w:rFonts w:ascii="Adobe Garamond Pro" w:hAnsi="Adobe Garamond Pro"/>
          <w:i/>
          <w:iCs/>
        </w:rPr>
        <w:t xml:space="preserve">, Adgre1, Pf4, Tmem176a, Tmem176b, Tmem119, </w:t>
      </w:r>
      <w:proofErr w:type="spellStart"/>
      <w:r w:rsidR="00194863">
        <w:rPr>
          <w:rFonts w:ascii="Adobe Garamond Pro" w:hAnsi="Adobe Garamond Pro"/>
          <w:i/>
          <w:iCs/>
        </w:rPr>
        <w:lastRenderedPageBreak/>
        <w:t>Apoe</w:t>
      </w:r>
      <w:proofErr w:type="spellEnd"/>
      <w:r w:rsidR="00194863">
        <w:rPr>
          <w:rFonts w:ascii="Adobe Garamond Pro" w:hAnsi="Adobe Garamond Pro"/>
          <w:i/>
          <w:iCs/>
        </w:rPr>
        <w:t>, C1q</w:t>
      </w:r>
      <w:r w:rsidR="00CF3947">
        <w:rPr>
          <w:rFonts w:ascii="Adobe Garamond Pro" w:hAnsi="Adobe Garamond Pro"/>
          <w:i/>
          <w:iCs/>
        </w:rPr>
        <w:t xml:space="preserve">, </w:t>
      </w:r>
      <w:proofErr w:type="spellStart"/>
      <w:r w:rsidR="00CF3947" w:rsidRPr="00313F40">
        <w:rPr>
          <w:rFonts w:ascii="Adobe Garamond Pro" w:hAnsi="Adobe Garamond Pro"/>
          <w:i/>
          <w:iCs/>
        </w:rPr>
        <w:t>Mafb</w:t>
      </w:r>
      <w:proofErr w:type="spellEnd"/>
      <w:r w:rsidR="00CF3947" w:rsidRPr="00313F40">
        <w:rPr>
          <w:rFonts w:ascii="Adobe Garamond Pro" w:hAnsi="Adobe Garamond Pro"/>
          <w:i/>
          <w:iCs/>
        </w:rPr>
        <w:t>, Cd63</w:t>
      </w:r>
      <w:r w:rsidR="00194863" w:rsidRPr="00313F40">
        <w:rPr>
          <w:rFonts w:ascii="Adobe Garamond Pro" w:hAnsi="Adobe Garamond Pro"/>
        </w:rPr>
        <w:t xml:space="preserve">) </w:t>
      </w:r>
      <w:r w:rsidR="00313F40" w:rsidRPr="00313F40">
        <w:rPr>
          <w:rFonts w:ascii="Adobe Garamond Pro" w:hAnsi="Adobe Garamond Pro"/>
        </w:rPr>
        <w:fldChar w:fldCharType="begin"/>
      </w:r>
      <w:r w:rsidR="00313F40" w:rsidRPr="00313F40">
        <w:rPr>
          <w:rFonts w:ascii="Adobe Garamond Pro" w:hAnsi="Adobe Garamond Pro"/>
        </w:rPr>
        <w:instrText xml:space="preserve"> ADDIN ZOTERO_ITEM CSL_CITATION {"citationID":"0gMjUDE8","properties":{"formattedCitation":"(Schyns et al., 2019)","plainCitation":"(Schyns et al., 2019)","noteIndex":0},"citationItems":[{"id":1761,"uris":["http://zotero.org/users/local/ScSpagv3/items/B4EAS4B4"],"uri":["http://zotero.org/users/local/ScSpagv3/items/B4EAS4B4"],"itemData":{"id":1761,"type":"article-journal","abstract":"Resident tissue macrophages (RTM) can fulfill various tasks during development, homeostasis, inflammation and repair. In the lung, non-alveolar RTM, called interstitial macrophages (IM), importantly contribute to tissue homeostasis but remain little characterized. Here we show, using single-cell RNA-sequencing (scRNA-seq), two phenotypically distinct subpopulations of long-lived monocyte-derived IM, i.e. CD206+ and CD206-IM, as well as a discrete population of extravasating CD64+CD16.2+ monocytes. CD206+ IM are peribronchial self-maintaining RTM that constitutively produce high levels of chemokines and immunosuppressive cytokines. Conversely, CD206-IM preferentially populate the alveolar interstitium and exhibit features of antigen-presenting cells. In addition, our data support that CD64+CD16.2+ monocytes arise from intravascular Ly-6Clo patrolling monocytes that enter the tissue at steady-state to become putative precursors of CD206-IM. This study expands our knowledge about the complexity of lung IM and reveals an ontogenic pathway for one IM subset, an important step for elaborating future macrophage-targeted therapies.","container-title":"Nature Communications","DOI":"10.1038/s41467-019-11843-0","ISSN":"2041-1723","issue":"1","journalAbbreviation":"Nat Commun","language":"eng","note":"PMID: 31481690\nPMCID: PMC6722135","page":"3964","source":"PubMed","title":"Non-classical tissue monocytes and two functionally distinct populations of interstitial macrophages populate the mouse lung","volume":"10","author":[{"family":"Schyns","given":"Joey"},{"family":"Bai","given":"Qiang"},{"family":"Ruscitti","given":"Cecilia"},{"family":"Radermecker","given":"Coraline"},{"family":"De Schepper","given":"Sebastiaan"},{"family":"Chakarov","given":"Svetoslav"},{"family":"Farnir","given":"Frédéric"},{"family":"Pirottin","given":"Dimitri"},{"family":"Ginhoux","given":"Florent"},{"family":"Boeckxstaens","given":"Guy"},{"family":"Bureau","given":"Fabrice"},{"family":"Marichal","given":"Thomas"}],"issued":{"date-parts":[["2019"]],"season":"03"}}}],"schema":"https://github.com/citation-style-language/schema/raw/master/csl-citation.json"} </w:instrText>
      </w:r>
      <w:r w:rsidR="00313F40" w:rsidRPr="00313F40">
        <w:rPr>
          <w:rFonts w:ascii="Adobe Garamond Pro" w:hAnsi="Adobe Garamond Pro"/>
        </w:rPr>
        <w:fldChar w:fldCharType="separate"/>
      </w:r>
      <w:r w:rsidR="00313F40" w:rsidRPr="00313F40">
        <w:rPr>
          <w:rFonts w:ascii="Adobe Garamond Pro" w:hAnsi="Adobe Garamond Pro"/>
          <w:noProof/>
        </w:rPr>
        <w:t>(Schyns et al., 2019)</w:t>
      </w:r>
      <w:r w:rsidR="00313F40" w:rsidRPr="00313F40">
        <w:rPr>
          <w:rFonts w:ascii="Adobe Garamond Pro" w:hAnsi="Adobe Garamond Pro"/>
        </w:rPr>
        <w:fldChar w:fldCharType="end"/>
      </w:r>
      <w:r w:rsidR="00313F40" w:rsidRPr="00313F40">
        <w:rPr>
          <w:rFonts w:ascii="Adobe Garamond Pro" w:hAnsi="Adobe Garamond Pro"/>
        </w:rPr>
        <w:t xml:space="preserve"> </w:t>
      </w:r>
      <w:r w:rsidR="009C5169" w:rsidRPr="00313F40">
        <w:rPr>
          <w:rFonts w:ascii="Adobe Garamond Pro" w:hAnsi="Adobe Garamond Pro"/>
        </w:rPr>
        <w:t xml:space="preserve">was severely affected by myeloid-restricted </w:t>
      </w:r>
      <w:proofErr w:type="spellStart"/>
      <w:r w:rsidR="009C5169" w:rsidRPr="00313F40">
        <w:rPr>
          <w:rFonts w:ascii="Adobe Garamond Pro" w:hAnsi="Adobe Garamond Pro"/>
          <w:i/>
          <w:iCs/>
        </w:rPr>
        <w:t>Mafb</w:t>
      </w:r>
      <w:proofErr w:type="spellEnd"/>
      <w:r w:rsidR="009C5169" w:rsidRPr="00313F40">
        <w:rPr>
          <w:rFonts w:ascii="Adobe Garamond Pro" w:hAnsi="Adobe Garamond Pro"/>
        </w:rPr>
        <w:t xml:space="preserve"> deficiency </w:t>
      </w:r>
      <w:r w:rsidR="00194863" w:rsidRPr="00313F40">
        <w:rPr>
          <w:rFonts w:ascii="Adobe Garamond Pro" w:hAnsi="Adobe Garamond Pro"/>
        </w:rPr>
        <w:t xml:space="preserve">(Figure 7E). </w:t>
      </w:r>
      <w:r w:rsidR="002D7BCC" w:rsidRPr="00313F40">
        <w:rPr>
          <w:rFonts w:ascii="Adobe Garamond Pro" w:hAnsi="Adobe Garamond Pro"/>
        </w:rPr>
        <w:t>Impaired</w:t>
      </w:r>
      <w:r w:rsidR="002D7BCC">
        <w:rPr>
          <w:rFonts w:ascii="Adobe Garamond Pro" w:hAnsi="Adobe Garamond Pro"/>
        </w:rPr>
        <w:t xml:space="preserve"> expression of </w:t>
      </w:r>
      <w:r w:rsidR="00C742C8">
        <w:rPr>
          <w:rFonts w:ascii="Adobe Garamond Pro" w:hAnsi="Adobe Garamond Pro"/>
        </w:rPr>
        <w:t>the prototypical RTM markers CD64</w:t>
      </w:r>
      <w:r w:rsidR="002D7BCC">
        <w:rPr>
          <w:rFonts w:ascii="Adobe Garamond Pro" w:hAnsi="Adobe Garamond Pro"/>
        </w:rPr>
        <w:t xml:space="preserve"> and </w:t>
      </w:r>
      <w:proofErr w:type="spellStart"/>
      <w:r w:rsidR="002D7BCC">
        <w:rPr>
          <w:rFonts w:ascii="Adobe Garamond Pro" w:hAnsi="Adobe Garamond Pro"/>
        </w:rPr>
        <w:t>MertK</w:t>
      </w:r>
      <w:proofErr w:type="spellEnd"/>
      <w:r w:rsidR="002D7BCC">
        <w:rPr>
          <w:rFonts w:ascii="Adobe Garamond Pro" w:hAnsi="Adobe Garamond Pro"/>
        </w:rPr>
        <w:t xml:space="preserve"> was also observed </w:t>
      </w:r>
      <w:r w:rsidR="00313F40">
        <w:rPr>
          <w:rFonts w:ascii="Adobe Garamond Pro" w:hAnsi="Adobe Garamond Pro"/>
        </w:rPr>
        <w:t xml:space="preserve">at </w:t>
      </w:r>
      <w:r w:rsidR="00313F40" w:rsidRPr="00313F40">
        <w:rPr>
          <w:rFonts w:ascii="Adobe Garamond Pro" w:hAnsi="Adobe Garamond Pro"/>
        </w:rPr>
        <w:t xml:space="preserve">the protein level </w:t>
      </w:r>
      <w:r w:rsidR="002D7BCC" w:rsidRPr="00313F40">
        <w:rPr>
          <w:rFonts w:ascii="Adobe Garamond Pro" w:hAnsi="Adobe Garamond Pro"/>
        </w:rPr>
        <w:t xml:space="preserve">in IM from </w:t>
      </w:r>
      <w:r w:rsidR="002D7BCC" w:rsidRPr="00313F40">
        <w:rPr>
          <w:rFonts w:ascii="Adobe Garamond Pro" w:hAnsi="Adobe Garamond Pro"/>
          <w:bCs/>
          <w:i/>
          <w:iCs/>
        </w:rPr>
        <w:t>Lyz2</w:t>
      </w:r>
      <w:proofErr w:type="gramStart"/>
      <w:r w:rsidR="002D7BCC" w:rsidRPr="00313F40">
        <w:rPr>
          <w:rFonts w:ascii="Adobe Garamond Pro" w:hAnsi="Adobe Garamond Pro"/>
          <w:bCs/>
          <w:i/>
          <w:iCs/>
          <w:vertAlign w:val="superscript"/>
        </w:rPr>
        <w:t>Cre</w:t>
      </w:r>
      <w:r w:rsidR="002D7BCC" w:rsidRPr="00313F40">
        <w:rPr>
          <w:rFonts w:ascii="Adobe Garamond Pro" w:hAnsi="Adobe Garamond Pro"/>
        </w:rPr>
        <w:t>;</w:t>
      </w:r>
      <w:r w:rsidR="002D7BCC" w:rsidRPr="00313F40">
        <w:rPr>
          <w:rFonts w:ascii="Adobe Garamond Pro" w:hAnsi="Adobe Garamond Pro"/>
          <w:bCs/>
          <w:i/>
          <w:iCs/>
        </w:rPr>
        <w:t>Mafb</w:t>
      </w:r>
      <w:r w:rsidR="002D7BCC" w:rsidRPr="00313F40">
        <w:rPr>
          <w:rFonts w:ascii="Adobe Garamond Pro" w:hAnsi="Adobe Garamond Pro"/>
          <w:bCs/>
          <w:i/>
          <w:iCs/>
          <w:vertAlign w:val="superscript"/>
        </w:rPr>
        <w:t>fl</w:t>
      </w:r>
      <w:proofErr w:type="gramEnd"/>
      <w:r w:rsidR="002D7BCC" w:rsidRPr="00313F40">
        <w:rPr>
          <w:rFonts w:ascii="Adobe Garamond Pro" w:hAnsi="Adobe Garamond Pro"/>
          <w:bCs/>
          <w:i/>
          <w:iCs/>
          <w:vertAlign w:val="superscript"/>
        </w:rPr>
        <w:t>/</w:t>
      </w:r>
      <w:proofErr w:type="spellStart"/>
      <w:r w:rsidR="002D7BCC" w:rsidRPr="00313F40">
        <w:rPr>
          <w:rFonts w:ascii="Adobe Garamond Pro" w:hAnsi="Adobe Garamond Pro"/>
          <w:bCs/>
          <w:i/>
          <w:iCs/>
          <w:vertAlign w:val="superscript"/>
        </w:rPr>
        <w:t>fl</w:t>
      </w:r>
      <w:proofErr w:type="spellEnd"/>
      <w:r w:rsidR="002D7BCC" w:rsidRPr="00313F40">
        <w:rPr>
          <w:rFonts w:ascii="Adobe Garamond Pro" w:hAnsi="Adobe Garamond Pro"/>
          <w:bCs/>
          <w:i/>
          <w:iCs/>
          <w:vertAlign w:val="superscript"/>
        </w:rPr>
        <w:t xml:space="preserve"> </w:t>
      </w:r>
      <w:r w:rsidR="002D7BCC" w:rsidRPr="00313F40">
        <w:rPr>
          <w:rFonts w:ascii="Adobe Garamond Pro" w:hAnsi="Adobe Garamond Pro"/>
          <w:bCs/>
        </w:rPr>
        <w:t xml:space="preserve">mice as compared to littermate control mice (Figure 7F). </w:t>
      </w:r>
      <w:r w:rsidR="00DC32A5" w:rsidRPr="00313F40">
        <w:rPr>
          <w:rFonts w:ascii="Adobe Garamond Pro" w:hAnsi="Adobe Garamond Pro"/>
        </w:rPr>
        <w:t>In addition</w:t>
      </w:r>
      <w:r w:rsidR="00194863">
        <w:rPr>
          <w:rFonts w:ascii="Adobe Garamond Pro" w:hAnsi="Adobe Garamond Pro"/>
        </w:rPr>
        <w:t xml:space="preserve">, </w:t>
      </w:r>
      <w:r w:rsidR="00DC32A5">
        <w:rPr>
          <w:rFonts w:ascii="Adobe Garamond Pro" w:hAnsi="Adobe Garamond Pro"/>
        </w:rPr>
        <w:t>the profile of</w:t>
      </w:r>
      <w:r w:rsidR="00313F40">
        <w:rPr>
          <w:rFonts w:ascii="Adobe Garamond Pro" w:hAnsi="Adobe Garamond Pro"/>
        </w:rPr>
        <w:t xml:space="preserve"> myeloid cells appearing in</w:t>
      </w:r>
      <w:r w:rsidR="00DC32A5">
        <w:rPr>
          <w:rFonts w:ascii="Adobe Garamond Pro" w:hAnsi="Adobe Garamond Pro"/>
        </w:rPr>
        <w:t xml:space="preserve"> </w:t>
      </w:r>
      <w:proofErr w:type="spellStart"/>
      <w:r w:rsidR="00E25B0B">
        <w:rPr>
          <w:rFonts w:ascii="Adobe Garamond Pro" w:hAnsi="Adobe Garamond Pro"/>
        </w:rPr>
        <w:t>MafB</w:t>
      </w:r>
      <w:proofErr w:type="spellEnd"/>
      <w:r w:rsidR="00E25B0B">
        <w:rPr>
          <w:rFonts w:ascii="Adobe Garamond Pro" w:hAnsi="Adobe Garamond Pro"/>
        </w:rPr>
        <w:t xml:space="preserve">-deficient </w:t>
      </w:r>
      <w:r w:rsidR="00313F40">
        <w:rPr>
          <w:rFonts w:ascii="Adobe Garamond Pro" w:hAnsi="Adobe Garamond Pro"/>
        </w:rPr>
        <w:t>mice</w:t>
      </w:r>
      <w:r w:rsidR="00E25B0B">
        <w:rPr>
          <w:rFonts w:ascii="Adobe Garamond Pro" w:hAnsi="Adobe Garamond Pro"/>
        </w:rPr>
        <w:t xml:space="preserve"> </w:t>
      </w:r>
      <w:r w:rsidR="00DC32A5">
        <w:rPr>
          <w:rFonts w:ascii="Adobe Garamond Pro" w:hAnsi="Adobe Garamond Pro"/>
        </w:rPr>
        <w:t>was</w:t>
      </w:r>
      <w:r w:rsidR="00E25B0B">
        <w:rPr>
          <w:rFonts w:ascii="Adobe Garamond Pro" w:hAnsi="Adobe Garamond Pro"/>
        </w:rPr>
        <w:t xml:space="preserve"> enriched </w:t>
      </w:r>
      <w:r w:rsidR="00DC32A5">
        <w:rPr>
          <w:rFonts w:ascii="Adobe Garamond Pro" w:hAnsi="Adobe Garamond Pro"/>
        </w:rPr>
        <w:t xml:space="preserve">in </w:t>
      </w:r>
      <w:r w:rsidR="00DC32A5" w:rsidRPr="00313F40">
        <w:rPr>
          <w:rFonts w:ascii="Adobe Garamond Pro" w:hAnsi="Adobe Garamond Pro"/>
        </w:rPr>
        <w:t xml:space="preserve">similar biological responses as those found in the beginning of the </w:t>
      </w:r>
      <w:proofErr w:type="spellStart"/>
      <w:r w:rsidR="00DC32A5" w:rsidRPr="00313F40">
        <w:rPr>
          <w:rFonts w:ascii="Adobe Garamond Pro" w:hAnsi="Adobe Garamond Pro"/>
        </w:rPr>
        <w:t>cMo</w:t>
      </w:r>
      <w:proofErr w:type="spellEnd"/>
      <w:r w:rsidR="00DC32A5" w:rsidRPr="00313F40">
        <w:rPr>
          <w:rFonts w:ascii="Adobe Garamond Pro" w:hAnsi="Adobe Garamond Pro"/>
        </w:rPr>
        <w:t>-to-IM trajectory (Figure 7</w:t>
      </w:r>
      <w:r w:rsidR="002D7BCC" w:rsidRPr="00313F40">
        <w:rPr>
          <w:rFonts w:ascii="Adobe Garamond Pro" w:hAnsi="Adobe Garamond Pro"/>
        </w:rPr>
        <w:t>G</w:t>
      </w:r>
      <w:r w:rsidR="00DC32A5" w:rsidRPr="00313F40">
        <w:rPr>
          <w:rFonts w:ascii="Adobe Garamond Pro" w:hAnsi="Adobe Garamond Pro"/>
        </w:rPr>
        <w:t>, compare with “Class 1” in Figure 5B)</w:t>
      </w:r>
      <w:r w:rsidR="00CC0854" w:rsidRPr="00313F40">
        <w:rPr>
          <w:rFonts w:ascii="Adobe Garamond Pro" w:hAnsi="Adobe Garamond Pro"/>
        </w:rPr>
        <w:t xml:space="preserve">. The </w:t>
      </w:r>
      <w:proofErr w:type="spellStart"/>
      <w:r w:rsidR="00CC0854" w:rsidRPr="00313F40">
        <w:rPr>
          <w:rFonts w:ascii="Adobe Garamond Pro" w:hAnsi="Adobe Garamond Pro"/>
        </w:rPr>
        <w:t>cMo</w:t>
      </w:r>
      <w:proofErr w:type="spellEnd"/>
      <w:r w:rsidR="00CC0854" w:rsidRPr="00313F40">
        <w:rPr>
          <w:rFonts w:ascii="Adobe Garamond Pro" w:hAnsi="Adobe Garamond Pro"/>
        </w:rPr>
        <w:t xml:space="preserve"> signature was also significantly higher in </w:t>
      </w:r>
      <w:proofErr w:type="spellStart"/>
      <w:r w:rsidR="00CC0854" w:rsidRPr="00313F40">
        <w:rPr>
          <w:rFonts w:ascii="Adobe Garamond Pro" w:hAnsi="Adobe Garamond Pro"/>
        </w:rPr>
        <w:t>MafB</w:t>
      </w:r>
      <w:proofErr w:type="spellEnd"/>
      <w:r w:rsidR="00CC0854" w:rsidRPr="00313F40">
        <w:rPr>
          <w:rFonts w:ascii="Adobe Garamond Pro" w:hAnsi="Adobe Garamond Pro"/>
        </w:rPr>
        <w:t xml:space="preserve">-deficient cells as compared to controls, while the IM signature was </w:t>
      </w:r>
      <w:r w:rsidR="00313F40" w:rsidRPr="00313F40">
        <w:rPr>
          <w:rFonts w:ascii="Adobe Garamond Pro" w:hAnsi="Adobe Garamond Pro"/>
        </w:rPr>
        <w:t>lower</w:t>
      </w:r>
      <w:r w:rsidR="00CC0854" w:rsidRPr="00313F40">
        <w:rPr>
          <w:rFonts w:ascii="Adobe Garamond Pro" w:hAnsi="Adobe Garamond Pro"/>
        </w:rPr>
        <w:t xml:space="preserve"> (Figure 7H). These data</w:t>
      </w:r>
      <w:r w:rsidR="00DC32A5" w:rsidRPr="00313F40">
        <w:rPr>
          <w:rFonts w:ascii="Adobe Garamond Pro" w:hAnsi="Adobe Garamond Pro"/>
        </w:rPr>
        <w:t xml:space="preserve"> </w:t>
      </w:r>
      <w:r w:rsidR="00194863" w:rsidRPr="00313F40">
        <w:rPr>
          <w:rFonts w:ascii="Adobe Garamond Pro" w:hAnsi="Adobe Garamond Pro"/>
        </w:rPr>
        <w:t>support</w:t>
      </w:r>
      <w:r w:rsidR="00CC0854" w:rsidRPr="00313F40">
        <w:rPr>
          <w:rFonts w:ascii="Adobe Garamond Pro" w:hAnsi="Adobe Garamond Pro"/>
        </w:rPr>
        <w:t xml:space="preserve"> a</w:t>
      </w:r>
      <w:r w:rsidR="00194863" w:rsidRPr="00313F40">
        <w:rPr>
          <w:rFonts w:ascii="Adobe Garamond Pro" w:hAnsi="Adobe Garamond Pro"/>
        </w:rPr>
        <w:t xml:space="preserve"> </w:t>
      </w:r>
      <w:r w:rsidR="00313F40" w:rsidRPr="00313F40">
        <w:rPr>
          <w:rFonts w:ascii="Adobe Garamond Pro" w:hAnsi="Adobe Garamond Pro"/>
        </w:rPr>
        <w:t>severe</w:t>
      </w:r>
      <w:r w:rsidR="00194863" w:rsidRPr="00313F40">
        <w:rPr>
          <w:rFonts w:ascii="Adobe Garamond Pro" w:hAnsi="Adobe Garamond Pro"/>
        </w:rPr>
        <w:t xml:space="preserve"> </w:t>
      </w:r>
      <w:r w:rsidR="00C451CC" w:rsidRPr="00313F40">
        <w:rPr>
          <w:rFonts w:ascii="Adobe Garamond Pro" w:hAnsi="Adobe Garamond Pro"/>
        </w:rPr>
        <w:t xml:space="preserve">impairment of IM development and identity in the absence of </w:t>
      </w:r>
      <w:proofErr w:type="spellStart"/>
      <w:r w:rsidR="00C451CC" w:rsidRPr="00313F40">
        <w:rPr>
          <w:rFonts w:ascii="Adobe Garamond Pro" w:hAnsi="Adobe Garamond Pro"/>
        </w:rPr>
        <w:t>MafB</w:t>
      </w:r>
      <w:proofErr w:type="spellEnd"/>
      <w:r w:rsidR="00194863" w:rsidRPr="00313F40">
        <w:rPr>
          <w:rFonts w:ascii="Adobe Garamond Pro" w:hAnsi="Adobe Garamond Pro"/>
        </w:rPr>
        <w:t>.</w:t>
      </w:r>
      <w:r w:rsidR="00194863">
        <w:rPr>
          <w:rFonts w:ascii="Adobe Garamond Pro" w:hAnsi="Adobe Garamond Pro"/>
        </w:rPr>
        <w:t xml:space="preserve"> </w:t>
      </w:r>
    </w:p>
    <w:p w14:paraId="7D3FDD4E" w14:textId="0039672F" w:rsidR="00F32AE0" w:rsidRPr="00E25B0B" w:rsidRDefault="00906DFE" w:rsidP="0031034D">
      <w:pPr>
        <w:spacing w:line="480" w:lineRule="auto"/>
        <w:ind w:firstLine="720"/>
        <w:jc w:val="both"/>
        <w:rPr>
          <w:rFonts w:ascii="Adobe Garamond Pro" w:hAnsi="Adobe Garamond Pro"/>
        </w:rPr>
      </w:pPr>
      <w:r>
        <w:rPr>
          <w:rFonts w:ascii="Adobe Garamond Pro" w:hAnsi="Adobe Garamond Pro"/>
        </w:rPr>
        <w:t xml:space="preserve">Based on </w:t>
      </w:r>
      <w:proofErr w:type="spellStart"/>
      <w:r>
        <w:rPr>
          <w:rFonts w:ascii="Adobe Garamond Pro" w:hAnsi="Adobe Garamond Pro"/>
        </w:rPr>
        <w:t>scRNA</w:t>
      </w:r>
      <w:proofErr w:type="spellEnd"/>
      <w:r>
        <w:rPr>
          <w:rFonts w:ascii="Adobe Garamond Pro" w:hAnsi="Adobe Garamond Pro"/>
        </w:rPr>
        <w:t xml:space="preserve">-seq data, differences between lung myeloid cells from </w:t>
      </w:r>
      <w:r>
        <w:rPr>
          <w:rFonts w:ascii="Adobe Garamond Pro" w:hAnsi="Adobe Garamond Pro"/>
          <w:bCs/>
        </w:rPr>
        <w:t xml:space="preserve">control and </w:t>
      </w:r>
      <w:r>
        <w:rPr>
          <w:rFonts w:ascii="Adobe Garamond Pro" w:hAnsi="Adobe Garamond Pro"/>
          <w:bCs/>
          <w:i/>
          <w:iCs/>
        </w:rPr>
        <w:t>Lyz2</w:t>
      </w:r>
      <w:proofErr w:type="gramStart"/>
      <w:r w:rsidRPr="005A2F26">
        <w:rPr>
          <w:rFonts w:ascii="Adobe Garamond Pro" w:hAnsi="Adobe Garamond Pro"/>
          <w:bCs/>
          <w:i/>
          <w:iCs/>
          <w:vertAlign w:val="superscript"/>
        </w:rPr>
        <w:t>Cre</w:t>
      </w:r>
      <w:r>
        <w:rPr>
          <w:rFonts w:ascii="Adobe Garamond Pro" w:hAnsi="Adobe Garamond Pro"/>
        </w:rPr>
        <w:t>;</w:t>
      </w:r>
      <w:r w:rsidRPr="005A2F26">
        <w:rPr>
          <w:rFonts w:ascii="Adobe Garamond Pro" w:hAnsi="Adobe Garamond Pro"/>
          <w:bCs/>
          <w:i/>
          <w:iCs/>
        </w:rPr>
        <w:t>Maf</w:t>
      </w:r>
      <w:r w:rsidRPr="005A2F26">
        <w:rPr>
          <w:rFonts w:ascii="Adobe Garamond Pro" w:hAnsi="Adobe Garamond Pro"/>
          <w:bCs/>
          <w:i/>
          <w:iCs/>
          <w:vertAlign w:val="superscript"/>
        </w:rPr>
        <w:t>fl</w:t>
      </w:r>
      <w:proofErr w:type="gramEnd"/>
      <w:r w:rsidRPr="005A2F26">
        <w:rPr>
          <w:rFonts w:ascii="Adobe Garamond Pro" w:hAnsi="Adobe Garamond Pro"/>
          <w:bCs/>
          <w:i/>
          <w:iCs/>
          <w:vertAlign w:val="superscript"/>
        </w:rPr>
        <w:t>/</w:t>
      </w:r>
      <w:proofErr w:type="spellStart"/>
      <w:r w:rsidRPr="005A2F26">
        <w:rPr>
          <w:rFonts w:ascii="Adobe Garamond Pro" w:hAnsi="Adobe Garamond Pro"/>
          <w:bCs/>
          <w:i/>
          <w:iCs/>
          <w:vertAlign w:val="superscript"/>
        </w:rPr>
        <w:t>fl</w:t>
      </w:r>
      <w:proofErr w:type="spellEnd"/>
      <w:r>
        <w:rPr>
          <w:rFonts w:ascii="Adobe Garamond Pro" w:hAnsi="Adobe Garamond Pro"/>
          <w:bCs/>
          <w:i/>
          <w:iCs/>
          <w:vertAlign w:val="superscript"/>
        </w:rPr>
        <w:t xml:space="preserve"> </w:t>
      </w:r>
      <w:r>
        <w:rPr>
          <w:rFonts w:ascii="Adobe Garamond Pro" w:hAnsi="Adobe Garamond Pro"/>
          <w:bCs/>
        </w:rPr>
        <w:t xml:space="preserve">mice were, however, more </w:t>
      </w:r>
      <w:r w:rsidRPr="003745D1">
        <w:rPr>
          <w:rFonts w:ascii="Adobe Garamond Pro" w:hAnsi="Adobe Garamond Pro"/>
          <w:bCs/>
        </w:rPr>
        <w:t>subtle</w:t>
      </w:r>
      <w:r w:rsidR="004211CD" w:rsidRPr="003745D1">
        <w:rPr>
          <w:rFonts w:ascii="Adobe Garamond Pro" w:hAnsi="Adobe Garamond Pro"/>
          <w:bCs/>
        </w:rPr>
        <w:t>, as w</w:t>
      </w:r>
      <w:r w:rsidRPr="003745D1">
        <w:rPr>
          <w:rFonts w:ascii="Adobe Garamond Pro" w:hAnsi="Adobe Garamond Pro"/>
          <w:bCs/>
        </w:rPr>
        <w:t xml:space="preserve">e only found a </w:t>
      </w:r>
      <w:r w:rsidR="002B1E58">
        <w:rPr>
          <w:rFonts w:ascii="Adobe Garamond Pro" w:hAnsi="Adobe Garamond Pro"/>
          <w:bCs/>
        </w:rPr>
        <w:t>few DE genes between control and c-</w:t>
      </w:r>
      <w:proofErr w:type="spellStart"/>
      <w:r w:rsidR="002B1E58">
        <w:rPr>
          <w:rFonts w:ascii="Adobe Garamond Pro" w:hAnsi="Adobe Garamond Pro"/>
          <w:bCs/>
        </w:rPr>
        <w:t>Maf</w:t>
      </w:r>
      <w:proofErr w:type="spellEnd"/>
      <w:r w:rsidR="002B1E58">
        <w:rPr>
          <w:rFonts w:ascii="Adobe Garamond Pro" w:hAnsi="Adobe Garamond Pro"/>
          <w:bCs/>
        </w:rPr>
        <w:t xml:space="preserve">-deficient IM </w:t>
      </w:r>
      <w:r w:rsidR="004211CD" w:rsidRPr="00C67FAA">
        <w:rPr>
          <w:rFonts w:ascii="Adobe Garamond Pro" w:hAnsi="Adobe Garamond Pro"/>
          <w:bCs/>
        </w:rPr>
        <w:t>(Figures S</w:t>
      </w:r>
      <w:r w:rsidR="00B24336" w:rsidRPr="00C67FAA">
        <w:rPr>
          <w:rFonts w:ascii="Adobe Garamond Pro" w:hAnsi="Adobe Garamond Pro"/>
          <w:bCs/>
        </w:rPr>
        <w:t>4</w:t>
      </w:r>
      <w:r w:rsidR="00C67FAA" w:rsidRPr="00C67FAA">
        <w:rPr>
          <w:rFonts w:ascii="Adobe Garamond Pro" w:hAnsi="Adobe Garamond Pro"/>
          <w:bCs/>
        </w:rPr>
        <w:t>F</w:t>
      </w:r>
      <w:r w:rsidR="00C2278B">
        <w:rPr>
          <w:rFonts w:ascii="Adobe Garamond Pro" w:hAnsi="Adobe Garamond Pro"/>
          <w:bCs/>
        </w:rPr>
        <w:t>-</w:t>
      </w:r>
      <w:r w:rsidR="002B1E58">
        <w:rPr>
          <w:rFonts w:ascii="Adobe Garamond Pro" w:hAnsi="Adobe Garamond Pro"/>
          <w:bCs/>
        </w:rPr>
        <w:t>H</w:t>
      </w:r>
      <w:r w:rsidR="00C2278B">
        <w:rPr>
          <w:rFonts w:ascii="Adobe Garamond Pro" w:hAnsi="Adobe Garamond Pro"/>
          <w:bCs/>
        </w:rPr>
        <w:t>)</w:t>
      </w:r>
      <w:r w:rsidR="004211CD">
        <w:rPr>
          <w:rFonts w:ascii="Adobe Garamond Pro" w:hAnsi="Adobe Garamond Pro"/>
          <w:bCs/>
        </w:rPr>
        <w:t xml:space="preserve">. </w:t>
      </w:r>
      <w:r w:rsidR="002B1E58" w:rsidRPr="002B1E58">
        <w:rPr>
          <w:rFonts w:ascii="Adobe Garamond Pro" w:hAnsi="Adobe Garamond Pro"/>
          <w:bCs/>
          <w:i/>
          <w:iCs/>
        </w:rPr>
        <w:t>Folr2</w:t>
      </w:r>
      <w:r w:rsidR="002B1E58">
        <w:rPr>
          <w:rFonts w:ascii="Adobe Garamond Pro" w:hAnsi="Adobe Garamond Pro"/>
          <w:bCs/>
        </w:rPr>
        <w:t xml:space="preserve"> </w:t>
      </w:r>
      <w:r w:rsidR="005642DD">
        <w:rPr>
          <w:rFonts w:ascii="Adobe Garamond Pro" w:hAnsi="Adobe Garamond Pro"/>
          <w:bCs/>
        </w:rPr>
        <w:t>was</w:t>
      </w:r>
      <w:r w:rsidR="002B1E58">
        <w:rPr>
          <w:rFonts w:ascii="Adobe Garamond Pro" w:hAnsi="Adobe Garamond Pro"/>
          <w:bCs/>
        </w:rPr>
        <w:t xml:space="preserve"> among the significantly downregulated genes in c-</w:t>
      </w:r>
      <w:proofErr w:type="spellStart"/>
      <w:r w:rsidR="002B1E58">
        <w:rPr>
          <w:rFonts w:ascii="Adobe Garamond Pro" w:hAnsi="Adobe Garamond Pro"/>
          <w:bCs/>
        </w:rPr>
        <w:t>Maf</w:t>
      </w:r>
      <w:proofErr w:type="spellEnd"/>
      <w:r w:rsidR="002B1E58">
        <w:rPr>
          <w:rFonts w:ascii="Adobe Garamond Pro" w:hAnsi="Adobe Garamond Pro"/>
          <w:bCs/>
        </w:rPr>
        <w:t>-deficient IM</w:t>
      </w:r>
      <w:r w:rsidR="00E818AB">
        <w:rPr>
          <w:rFonts w:ascii="Adobe Garamond Pro" w:hAnsi="Adobe Garamond Pro"/>
          <w:bCs/>
        </w:rPr>
        <w:t xml:space="preserve"> (Figure S4H)</w:t>
      </w:r>
      <w:r w:rsidR="002B1E58">
        <w:rPr>
          <w:rFonts w:ascii="Adobe Garamond Pro" w:hAnsi="Adobe Garamond Pro"/>
          <w:bCs/>
        </w:rPr>
        <w:t>, suggesting that the identity of the CD206</w:t>
      </w:r>
      <w:r w:rsidR="002B1E58" w:rsidRPr="002B1E58">
        <w:rPr>
          <w:rFonts w:ascii="Adobe Garamond Pro" w:hAnsi="Adobe Garamond Pro"/>
          <w:bCs/>
          <w:vertAlign w:val="superscript"/>
        </w:rPr>
        <w:t>+</w:t>
      </w:r>
      <w:r w:rsidR="002B1E58">
        <w:rPr>
          <w:rFonts w:ascii="Adobe Garamond Pro" w:hAnsi="Adobe Garamond Pro"/>
          <w:bCs/>
        </w:rPr>
        <w:t xml:space="preserve"> IM subset was regulated by c-</w:t>
      </w:r>
      <w:proofErr w:type="spellStart"/>
      <w:r w:rsidR="002B1E58">
        <w:rPr>
          <w:rFonts w:ascii="Adobe Garamond Pro" w:hAnsi="Adobe Garamond Pro"/>
          <w:bCs/>
        </w:rPr>
        <w:t>Maf</w:t>
      </w:r>
      <w:proofErr w:type="spellEnd"/>
      <w:r w:rsidR="002B1E58">
        <w:rPr>
          <w:rFonts w:ascii="Adobe Garamond Pro" w:hAnsi="Adobe Garamond Pro"/>
          <w:bCs/>
        </w:rPr>
        <w:t xml:space="preserve"> </w:t>
      </w:r>
      <w:r w:rsidR="002B1E58">
        <w:rPr>
          <w:rFonts w:ascii="Adobe Garamond Pro" w:hAnsi="Adobe Garamond Pro"/>
          <w:bCs/>
        </w:rPr>
        <w:fldChar w:fldCharType="begin"/>
      </w:r>
      <w:r w:rsidR="002B1E58">
        <w:rPr>
          <w:rFonts w:ascii="Adobe Garamond Pro" w:hAnsi="Adobe Garamond Pro"/>
          <w:bCs/>
        </w:rPr>
        <w:instrText xml:space="preserve"> ADDIN ZOTERO_ITEM CSL_CITATION {"citationID":"oNtEcj06","properties":{"formattedCitation":"(Schyns et al., 2019)","plainCitation":"(Schyns et al., 2019)","noteIndex":0},"citationItems":[{"id":1761,"uris":["http://zotero.org/users/local/ScSpagv3/items/B4EAS4B4"],"uri":["http://zotero.org/users/local/ScSpagv3/items/B4EAS4B4"],"itemData":{"id":1761,"type":"article-journal","abstract":"Resident tissue macrophages (RTM) can fulfill various tasks during development, homeostasis, inflammation and repair. In the lung, non-alveolar RTM, called interstitial macrophages (IM), importantly contribute to tissue homeostasis but remain little characterized. Here we show, using single-cell RNA-sequencing (scRNA-seq), two phenotypically distinct subpopulations of long-lived monocyte-derived IM, i.e. CD206+ and CD206-IM, as well as a discrete population of extravasating CD64+CD16.2+ monocytes. CD206+ IM are peribronchial self-maintaining RTM that constitutively produce high levels of chemokines and immunosuppressive cytokines. Conversely, CD206-IM preferentially populate the alveolar interstitium and exhibit features of antigen-presenting cells. In addition, our data support that CD64+CD16.2+ monocytes arise from intravascular Ly-6Clo patrolling monocytes that enter the tissue at steady-state to become putative precursors of CD206-IM. This study expands our knowledge about the complexity of lung IM and reveals an ontogenic pathway for one IM subset, an important step for elaborating future macrophage-targeted therapies.","container-title":"Nature Communications","DOI":"10.1038/s41467-019-11843-0","ISSN":"2041-1723","issue":"1","journalAbbreviation":"Nat Commun","language":"eng","note":"PMID: 31481690\nPMCID: PMC6722135","page":"3964","source":"PubMed","title":"Non-classical tissue monocytes and two functionally distinct populations of interstitial macrophages populate the mouse lung","volume":"10","author":[{"family":"Schyns","given":"Joey"},{"family":"Bai","given":"Qiang"},{"family":"Ruscitti","given":"Cecilia"},{"family":"Radermecker","given":"Coraline"},{"family":"De Schepper","given":"Sebastiaan"},{"family":"Chakarov","given":"Svetoslav"},{"family":"Farnir","given":"Frédéric"},{"family":"Pirottin","given":"Dimitri"},{"family":"Ginhoux","given":"Florent"},{"family":"Boeckxstaens","given":"Guy"},{"family":"Bureau","given":"Fabrice"},{"family":"Marichal","given":"Thomas"}],"issued":{"date-parts":[["2019"]],"season":"03"}}}],"schema":"https://github.com/citation-style-language/schema/raw/master/csl-citation.json"} </w:instrText>
      </w:r>
      <w:r w:rsidR="002B1E58">
        <w:rPr>
          <w:rFonts w:ascii="Adobe Garamond Pro" w:hAnsi="Adobe Garamond Pro"/>
          <w:bCs/>
        </w:rPr>
        <w:fldChar w:fldCharType="separate"/>
      </w:r>
      <w:r w:rsidR="002B1E58">
        <w:rPr>
          <w:rFonts w:ascii="Adobe Garamond Pro" w:hAnsi="Adobe Garamond Pro"/>
          <w:bCs/>
          <w:noProof/>
        </w:rPr>
        <w:t>(Schyns et al., 2019)</w:t>
      </w:r>
      <w:r w:rsidR="002B1E58">
        <w:rPr>
          <w:rFonts w:ascii="Adobe Garamond Pro" w:hAnsi="Adobe Garamond Pro"/>
          <w:bCs/>
        </w:rPr>
        <w:fldChar w:fldCharType="end"/>
      </w:r>
      <w:r w:rsidR="002B1E58">
        <w:rPr>
          <w:rFonts w:ascii="Adobe Garamond Pro" w:hAnsi="Adobe Garamond Pro"/>
          <w:bCs/>
        </w:rPr>
        <w:t xml:space="preserve">. </w:t>
      </w:r>
      <w:r w:rsidR="004211CD">
        <w:rPr>
          <w:rFonts w:ascii="Adobe Garamond Pro" w:hAnsi="Adobe Garamond Pro"/>
          <w:bCs/>
        </w:rPr>
        <w:t xml:space="preserve">While bulk IM numbers </w:t>
      </w:r>
      <w:r w:rsidR="00C2278B">
        <w:rPr>
          <w:rFonts w:ascii="Adobe Garamond Pro" w:hAnsi="Adobe Garamond Pro"/>
          <w:bCs/>
        </w:rPr>
        <w:t xml:space="preserve">(Figure S4E) and </w:t>
      </w:r>
      <w:proofErr w:type="spellStart"/>
      <w:r w:rsidR="00C2278B">
        <w:rPr>
          <w:rFonts w:ascii="Adobe Garamond Pro" w:hAnsi="Adobe Garamond Pro"/>
          <w:bCs/>
        </w:rPr>
        <w:t>MerTK</w:t>
      </w:r>
      <w:proofErr w:type="spellEnd"/>
      <w:r w:rsidR="00C2278B">
        <w:rPr>
          <w:rFonts w:ascii="Adobe Garamond Pro" w:hAnsi="Adobe Garamond Pro"/>
          <w:bCs/>
        </w:rPr>
        <w:t xml:space="preserve"> </w:t>
      </w:r>
      <w:r w:rsidR="00C2278B" w:rsidRPr="00C2278B">
        <w:rPr>
          <w:rFonts w:ascii="Adobe Garamond Pro" w:hAnsi="Adobe Garamond Pro"/>
          <w:bCs/>
        </w:rPr>
        <w:t>expression (Figure S4</w:t>
      </w:r>
      <w:r w:rsidR="00BE2324">
        <w:rPr>
          <w:rFonts w:ascii="Adobe Garamond Pro" w:hAnsi="Adobe Garamond Pro"/>
          <w:bCs/>
        </w:rPr>
        <w:t>I</w:t>
      </w:r>
      <w:r w:rsidR="00C2278B" w:rsidRPr="00C2278B">
        <w:rPr>
          <w:rFonts w:ascii="Adobe Garamond Pro" w:hAnsi="Adobe Garamond Pro"/>
          <w:bCs/>
        </w:rPr>
        <w:t xml:space="preserve">) </w:t>
      </w:r>
      <w:r w:rsidR="004211CD" w:rsidRPr="00C2278B">
        <w:rPr>
          <w:rFonts w:ascii="Adobe Garamond Pro" w:hAnsi="Adobe Garamond Pro"/>
          <w:bCs/>
        </w:rPr>
        <w:t>were not affected by c-</w:t>
      </w:r>
      <w:proofErr w:type="spellStart"/>
      <w:r w:rsidR="004211CD" w:rsidRPr="00C2278B">
        <w:rPr>
          <w:rFonts w:ascii="Adobe Garamond Pro" w:hAnsi="Adobe Garamond Pro"/>
          <w:bCs/>
        </w:rPr>
        <w:t>Maf</w:t>
      </w:r>
      <w:proofErr w:type="spellEnd"/>
      <w:r w:rsidR="004211CD" w:rsidRPr="00C2278B">
        <w:rPr>
          <w:rFonts w:ascii="Adobe Garamond Pro" w:hAnsi="Adobe Garamond Pro"/>
          <w:bCs/>
        </w:rPr>
        <w:t xml:space="preserve"> deficiency, we found decreased </w:t>
      </w:r>
      <w:r w:rsidR="007C3022" w:rsidRPr="00C2278B">
        <w:rPr>
          <w:rFonts w:ascii="Adobe Garamond Pro" w:hAnsi="Adobe Garamond Pro"/>
          <w:bCs/>
        </w:rPr>
        <w:t>levels of</w:t>
      </w:r>
      <w:r w:rsidR="004211CD" w:rsidRPr="00C2278B">
        <w:rPr>
          <w:rFonts w:ascii="Adobe Garamond Pro" w:hAnsi="Adobe Garamond Pro"/>
          <w:bCs/>
        </w:rPr>
        <w:t xml:space="preserve"> CD206</w:t>
      </w:r>
      <w:r w:rsidR="007C3022" w:rsidRPr="00C2278B">
        <w:rPr>
          <w:rFonts w:ascii="Adobe Garamond Pro" w:hAnsi="Adobe Garamond Pro"/>
          <w:bCs/>
        </w:rPr>
        <w:t xml:space="preserve"> expression within </w:t>
      </w:r>
      <w:r w:rsidR="004211CD" w:rsidRPr="00C2278B">
        <w:rPr>
          <w:rFonts w:ascii="Adobe Garamond Pro" w:hAnsi="Adobe Garamond Pro"/>
          <w:bCs/>
        </w:rPr>
        <w:t xml:space="preserve">IM (Figure </w:t>
      </w:r>
      <w:r w:rsidR="00C51C7C" w:rsidRPr="00C2278B">
        <w:rPr>
          <w:rFonts w:ascii="Adobe Garamond Pro" w:hAnsi="Adobe Garamond Pro"/>
          <w:bCs/>
        </w:rPr>
        <w:t>S</w:t>
      </w:r>
      <w:r w:rsidR="00B24336" w:rsidRPr="00C2278B">
        <w:rPr>
          <w:rFonts w:ascii="Adobe Garamond Pro" w:hAnsi="Adobe Garamond Pro"/>
          <w:bCs/>
        </w:rPr>
        <w:t>4</w:t>
      </w:r>
      <w:r w:rsidR="00BE2324">
        <w:rPr>
          <w:rFonts w:ascii="Adobe Garamond Pro" w:hAnsi="Adobe Garamond Pro"/>
          <w:bCs/>
        </w:rPr>
        <w:t>I</w:t>
      </w:r>
      <w:r w:rsidR="00C51C7C" w:rsidRPr="00C2278B">
        <w:rPr>
          <w:rFonts w:ascii="Adobe Garamond Pro" w:hAnsi="Adobe Garamond Pro"/>
          <w:bCs/>
        </w:rPr>
        <w:t>)</w:t>
      </w:r>
      <w:r w:rsidR="00337101" w:rsidRPr="00C2278B">
        <w:rPr>
          <w:rFonts w:ascii="Adobe Garamond Pro" w:hAnsi="Adobe Garamond Pro"/>
          <w:bCs/>
        </w:rPr>
        <w:t>,</w:t>
      </w:r>
      <w:r w:rsidR="00337101">
        <w:rPr>
          <w:rFonts w:ascii="Adobe Garamond Pro" w:hAnsi="Adobe Garamond Pro"/>
          <w:bCs/>
        </w:rPr>
        <w:t xml:space="preserve"> </w:t>
      </w:r>
      <w:r w:rsidR="00C51C7C">
        <w:rPr>
          <w:rFonts w:ascii="Adobe Garamond Pro" w:hAnsi="Adobe Garamond Pro"/>
          <w:bCs/>
        </w:rPr>
        <w:t>concordant</w:t>
      </w:r>
      <w:r>
        <w:rPr>
          <w:rFonts w:ascii="Adobe Garamond Pro" w:hAnsi="Adobe Garamond Pro"/>
          <w:bCs/>
        </w:rPr>
        <w:t xml:space="preserve"> with </w:t>
      </w:r>
      <w:r w:rsidR="00972E64">
        <w:rPr>
          <w:rFonts w:ascii="Adobe Garamond Pro" w:hAnsi="Adobe Garamond Pro"/>
          <w:bCs/>
        </w:rPr>
        <w:t xml:space="preserve">the </w:t>
      </w:r>
      <w:proofErr w:type="spellStart"/>
      <w:r w:rsidR="00972E64">
        <w:rPr>
          <w:rFonts w:ascii="Adobe Garamond Pro" w:hAnsi="Adobe Garamond Pro"/>
          <w:bCs/>
        </w:rPr>
        <w:t>scRNA</w:t>
      </w:r>
      <w:proofErr w:type="spellEnd"/>
      <w:r w:rsidR="00972E64">
        <w:rPr>
          <w:rFonts w:ascii="Adobe Garamond Pro" w:hAnsi="Adobe Garamond Pro"/>
          <w:bCs/>
        </w:rPr>
        <w:t xml:space="preserve">-seq findings and </w:t>
      </w:r>
      <w:r>
        <w:rPr>
          <w:rFonts w:ascii="Adobe Garamond Pro" w:hAnsi="Adobe Garamond Pro"/>
          <w:bCs/>
        </w:rPr>
        <w:t xml:space="preserve">a recent report showing </w:t>
      </w:r>
      <w:r w:rsidR="00B1316B">
        <w:rPr>
          <w:rFonts w:ascii="Adobe Garamond Pro" w:hAnsi="Adobe Garamond Pro"/>
          <w:bCs/>
        </w:rPr>
        <w:t>c-</w:t>
      </w:r>
      <w:proofErr w:type="spellStart"/>
      <w:r w:rsidR="00B1316B">
        <w:rPr>
          <w:rFonts w:ascii="Adobe Garamond Pro" w:hAnsi="Adobe Garamond Pro"/>
          <w:bCs/>
        </w:rPr>
        <w:t>Maf</w:t>
      </w:r>
      <w:proofErr w:type="spellEnd"/>
      <w:r w:rsidR="00B1316B">
        <w:rPr>
          <w:rFonts w:ascii="Adobe Garamond Pro" w:hAnsi="Adobe Garamond Pro"/>
          <w:bCs/>
        </w:rPr>
        <w:t xml:space="preserve"> dependency for </w:t>
      </w:r>
      <w:r>
        <w:rPr>
          <w:rFonts w:ascii="Adobe Garamond Pro" w:hAnsi="Adobe Garamond Pro"/>
          <w:bCs/>
        </w:rPr>
        <w:t>CD206</w:t>
      </w:r>
      <w:r w:rsidRPr="00906DFE">
        <w:rPr>
          <w:rFonts w:ascii="Adobe Garamond Pro" w:hAnsi="Adobe Garamond Pro"/>
          <w:bCs/>
          <w:vertAlign w:val="superscript"/>
        </w:rPr>
        <w:t>+</w:t>
      </w:r>
      <w:r>
        <w:rPr>
          <w:rFonts w:ascii="Adobe Garamond Pro" w:hAnsi="Adobe Garamond Pro"/>
          <w:bCs/>
        </w:rPr>
        <w:t xml:space="preserve"> perivascular RTM </w:t>
      </w:r>
      <w:r w:rsidR="0028301F">
        <w:rPr>
          <w:rFonts w:ascii="Adobe Garamond Pro" w:hAnsi="Adobe Garamond Pro"/>
          <w:bCs/>
        </w:rPr>
        <w:fldChar w:fldCharType="begin"/>
      </w:r>
      <w:r w:rsidR="00C51C7C">
        <w:rPr>
          <w:rFonts w:ascii="Adobe Garamond Pro" w:hAnsi="Adobe Garamond Pro"/>
          <w:bCs/>
        </w:rPr>
        <w:instrText xml:space="preserve"> ADDIN ZOTERO_ITEM CSL_CITATION {"citationID":"TPVOznZw","properties":{"formattedCitation":"(Moura Silva et al., 2021)","plainCitation":"(Moura Silva et al., 2021)","noteIndex":0},"citationItems":[{"id":2802,"uris":["http://zotero.org/users/local/ScSpagv3/items/UV2IHT8R"],"uri":["http://zotero.org/users/local/ScSpagv3/items/UV2IHT8R"],"itemData":{"id":2802,"type":"article-journal","abstract":"[Figure: see text].","container-title":"Science Immunology","DOI":"10.1126/sciimmunol.abg7506","ISSN":"2470-9468","issue":"64","journalAbbreviation":"Sci Immunol","language":"eng","note":"PMID: 34597123","page":"eabg7506","source":"PubMed","title":"c-MAF-dependent perivascular macrophages regulate diet-induced metabolic syndrome","volume":"6","author":[{"family":"Moura Silva","given":"Hernandez"},{"family":"Kitoko","given":"Jamil Zola"},{"family":"Queiroz","given":"Camila Pereira"},{"family":"Kroehling","given":"Lina"},{"family":"Matheis","given":"Fanny"},{"family":"Yang","given":"Katharine Lu"},{"family":"Reis","given":"Bernardo S."},{"family":"Ren-Fielding","given":"Christine"},{"family":"Littman","given":"Dan R."},{"family":"Bozza","given":"Marcelo Torres"},{"family":"Mucida","given":"Daniel"},{"family":"Lafaille","given":"Juan J."}],"issued":{"date-parts":[["2021",10]]}}}],"schema":"https://github.com/citation-style-language/schema/raw/master/csl-citation.json"} </w:instrText>
      </w:r>
      <w:r w:rsidR="0028301F">
        <w:rPr>
          <w:rFonts w:ascii="Adobe Garamond Pro" w:hAnsi="Adobe Garamond Pro"/>
          <w:bCs/>
        </w:rPr>
        <w:fldChar w:fldCharType="separate"/>
      </w:r>
      <w:r w:rsidR="00C51C7C">
        <w:rPr>
          <w:rFonts w:ascii="Adobe Garamond Pro" w:hAnsi="Adobe Garamond Pro"/>
          <w:bCs/>
          <w:noProof/>
        </w:rPr>
        <w:t>(Moura Silva et al., 2021)</w:t>
      </w:r>
      <w:r w:rsidR="0028301F">
        <w:rPr>
          <w:rFonts w:ascii="Adobe Garamond Pro" w:hAnsi="Adobe Garamond Pro"/>
          <w:bCs/>
        </w:rPr>
        <w:fldChar w:fldCharType="end"/>
      </w:r>
      <w:r w:rsidR="00C51C7C">
        <w:rPr>
          <w:rFonts w:ascii="Adobe Garamond Pro" w:hAnsi="Adobe Garamond Pro"/>
          <w:bCs/>
        </w:rPr>
        <w:t>.</w:t>
      </w:r>
      <w:r w:rsidR="00337101">
        <w:rPr>
          <w:rFonts w:ascii="Adobe Garamond Pro" w:hAnsi="Adobe Garamond Pro"/>
          <w:bCs/>
        </w:rPr>
        <w:t xml:space="preserve"> Thus, while </w:t>
      </w:r>
      <w:proofErr w:type="spellStart"/>
      <w:r w:rsidR="00337101">
        <w:rPr>
          <w:rFonts w:ascii="Adobe Garamond Pro" w:hAnsi="Adobe Garamond Pro"/>
          <w:bCs/>
        </w:rPr>
        <w:t>Mafb</w:t>
      </w:r>
      <w:proofErr w:type="spellEnd"/>
      <w:r w:rsidR="00337101">
        <w:rPr>
          <w:rFonts w:ascii="Adobe Garamond Pro" w:hAnsi="Adobe Garamond Pro"/>
          <w:bCs/>
        </w:rPr>
        <w:t xml:space="preserve"> is a master regulator of IM development and identity, </w:t>
      </w:r>
      <w:r w:rsidR="002D6F24">
        <w:rPr>
          <w:rFonts w:ascii="Adobe Garamond Pro" w:hAnsi="Adobe Garamond Pro"/>
          <w:bCs/>
        </w:rPr>
        <w:t xml:space="preserve">the role of </w:t>
      </w:r>
      <w:r w:rsidR="00337101">
        <w:rPr>
          <w:rFonts w:ascii="Adobe Garamond Pro" w:hAnsi="Adobe Garamond Pro"/>
          <w:bCs/>
        </w:rPr>
        <w:t>c-</w:t>
      </w:r>
      <w:proofErr w:type="spellStart"/>
      <w:r w:rsidR="00337101">
        <w:rPr>
          <w:rFonts w:ascii="Adobe Garamond Pro" w:hAnsi="Adobe Garamond Pro"/>
          <w:bCs/>
        </w:rPr>
        <w:t>Maf</w:t>
      </w:r>
      <w:proofErr w:type="spellEnd"/>
      <w:r w:rsidR="00337101">
        <w:rPr>
          <w:rFonts w:ascii="Adobe Garamond Pro" w:hAnsi="Adobe Garamond Pro"/>
          <w:bCs/>
        </w:rPr>
        <w:t xml:space="preserve"> seems to be </w:t>
      </w:r>
      <w:r w:rsidR="002D6F24">
        <w:rPr>
          <w:rFonts w:ascii="Adobe Garamond Pro" w:hAnsi="Adobe Garamond Pro"/>
          <w:bCs/>
        </w:rPr>
        <w:t xml:space="preserve">less important and </w:t>
      </w:r>
      <w:r w:rsidR="00337101">
        <w:rPr>
          <w:rFonts w:ascii="Adobe Garamond Pro" w:hAnsi="Adobe Garamond Pro"/>
          <w:bCs/>
        </w:rPr>
        <w:t xml:space="preserve">restricted to one subset of IM, </w:t>
      </w:r>
      <w:r w:rsidR="002D6F24">
        <w:rPr>
          <w:rFonts w:ascii="Adobe Garamond Pro" w:hAnsi="Adobe Garamond Pro"/>
          <w:bCs/>
        </w:rPr>
        <w:t>i.e.</w:t>
      </w:r>
      <w:r w:rsidR="008F6AD3">
        <w:rPr>
          <w:rFonts w:ascii="Adobe Garamond Pro" w:hAnsi="Adobe Garamond Pro"/>
          <w:bCs/>
        </w:rPr>
        <w:t>,</w:t>
      </w:r>
      <w:r w:rsidR="00337101">
        <w:rPr>
          <w:rFonts w:ascii="Adobe Garamond Pro" w:hAnsi="Adobe Garamond Pro"/>
          <w:bCs/>
        </w:rPr>
        <w:t xml:space="preserve"> CD206</w:t>
      </w:r>
      <w:r w:rsidR="00337101" w:rsidRPr="00337101">
        <w:rPr>
          <w:rFonts w:ascii="Adobe Garamond Pro" w:hAnsi="Adobe Garamond Pro"/>
          <w:bCs/>
          <w:vertAlign w:val="superscript"/>
        </w:rPr>
        <w:t>+</w:t>
      </w:r>
      <w:r w:rsidR="00337101">
        <w:rPr>
          <w:rFonts w:ascii="Adobe Garamond Pro" w:hAnsi="Adobe Garamond Pro"/>
          <w:bCs/>
        </w:rPr>
        <w:t xml:space="preserve"> IM. </w:t>
      </w:r>
    </w:p>
    <w:p w14:paraId="7CA0FF39" w14:textId="77777777" w:rsidR="00F32AE0" w:rsidRPr="00F32AE0" w:rsidRDefault="00F32AE0" w:rsidP="00F32AE0">
      <w:pPr>
        <w:spacing w:line="480" w:lineRule="auto"/>
        <w:rPr>
          <w:rFonts w:ascii="Adobe Garamond Pro" w:hAnsi="Adobe Garamond Pro"/>
          <w:bCs/>
        </w:rPr>
      </w:pPr>
    </w:p>
    <w:p w14:paraId="1F141183" w14:textId="77777777" w:rsidR="00F32AE0" w:rsidRPr="00F32AE0" w:rsidRDefault="00F32AE0" w:rsidP="00F32AE0">
      <w:pPr>
        <w:spacing w:line="480" w:lineRule="auto"/>
        <w:rPr>
          <w:rFonts w:ascii="Adobe Garamond Pro" w:hAnsi="Adobe Garamond Pro"/>
          <w:b/>
        </w:rPr>
      </w:pPr>
    </w:p>
    <w:p w14:paraId="27F83076" w14:textId="50BA8884" w:rsidR="00244463" w:rsidRPr="00F32AE0" w:rsidRDefault="00244463" w:rsidP="00F32AE0">
      <w:pPr>
        <w:spacing w:line="480" w:lineRule="auto"/>
        <w:rPr>
          <w:rFonts w:ascii="Adobe Garamond Pro" w:hAnsi="Adobe Garamond Pro" w:cs="Adobe Devanagari"/>
          <w:b/>
        </w:rPr>
      </w:pPr>
      <w:r w:rsidRPr="00F32AE0">
        <w:rPr>
          <w:rFonts w:ascii="Adobe Garamond Pro" w:hAnsi="Adobe Garamond Pro" w:cs="Adobe Devanagari"/>
          <w:b/>
        </w:rPr>
        <w:br w:type="page"/>
      </w:r>
    </w:p>
    <w:p w14:paraId="54740E5F" w14:textId="78FD580E" w:rsidR="00D95258" w:rsidRPr="008A01B0" w:rsidRDefault="00D95258" w:rsidP="002A2025">
      <w:pPr>
        <w:spacing w:line="480" w:lineRule="auto"/>
        <w:rPr>
          <w:rFonts w:ascii="Adobe Garamond Pro" w:hAnsi="Adobe Garamond Pro"/>
          <w:b/>
          <w:color w:val="7F7F7F" w:themeColor="text1" w:themeTint="80"/>
          <w:sz w:val="28"/>
          <w:szCs w:val="28"/>
        </w:rPr>
      </w:pPr>
      <w:r>
        <w:rPr>
          <w:rFonts w:ascii="Adobe Garamond Pro" w:hAnsi="Adobe Garamond Pro"/>
          <w:b/>
          <w:sz w:val="28"/>
          <w:szCs w:val="28"/>
        </w:rPr>
        <w:lastRenderedPageBreak/>
        <w:t>Discussion</w:t>
      </w:r>
    </w:p>
    <w:p w14:paraId="38E5356E" w14:textId="6FDEC19F" w:rsidR="00862DB9" w:rsidRDefault="002A2025" w:rsidP="00862DB9">
      <w:pPr>
        <w:spacing w:line="480" w:lineRule="auto"/>
        <w:jc w:val="both"/>
        <w:rPr>
          <w:rFonts w:ascii="Adobe Garamond Pro" w:hAnsi="Adobe Garamond Pro"/>
        </w:rPr>
      </w:pPr>
      <w:r w:rsidRPr="00862DB9">
        <w:rPr>
          <w:rFonts w:ascii="Adobe Garamond Pro" w:hAnsi="Adobe Garamond Pro"/>
          <w:bCs/>
        </w:rPr>
        <w:t xml:space="preserve">Here, we </w:t>
      </w:r>
      <w:r w:rsidR="00FA5184" w:rsidRPr="00862DB9">
        <w:rPr>
          <w:rFonts w:ascii="Adobe Garamond Pro" w:hAnsi="Adobe Garamond Pro"/>
          <w:bCs/>
        </w:rPr>
        <w:t>showed</w:t>
      </w:r>
      <w:r w:rsidRPr="00862DB9">
        <w:rPr>
          <w:rFonts w:ascii="Adobe Garamond Pro" w:hAnsi="Adobe Garamond Pro"/>
          <w:bCs/>
        </w:rPr>
        <w:t xml:space="preserve"> that mature </w:t>
      </w:r>
      <w:r w:rsidR="00743F95">
        <w:rPr>
          <w:rFonts w:ascii="Adobe Garamond Pro" w:hAnsi="Adobe Garamond Pro"/>
          <w:bCs/>
        </w:rPr>
        <w:t xml:space="preserve">classical </w:t>
      </w:r>
      <w:r w:rsidRPr="00862DB9">
        <w:rPr>
          <w:rFonts w:ascii="Adobe Garamond Pro" w:hAnsi="Adobe Garamond Pro"/>
          <w:bCs/>
        </w:rPr>
        <w:t>monocytes have the ability to proliferate locally in vacant RTM niches before undergoing differentiation into distinct RTM subsets</w:t>
      </w:r>
      <w:r w:rsidR="00486055" w:rsidRPr="00862DB9">
        <w:rPr>
          <w:rFonts w:ascii="Adobe Garamond Pro" w:hAnsi="Adobe Garamond Pro"/>
          <w:bCs/>
        </w:rPr>
        <w:t xml:space="preserve">, thus shedding new light on monocyte stemness and the complex regulation of </w:t>
      </w:r>
      <w:r w:rsidR="00FA5184" w:rsidRPr="00862DB9">
        <w:rPr>
          <w:rFonts w:ascii="Adobe Garamond Pro" w:hAnsi="Adobe Garamond Pro"/>
          <w:bCs/>
        </w:rPr>
        <w:t xml:space="preserve">myeloid cell </w:t>
      </w:r>
      <w:r w:rsidR="00486055" w:rsidRPr="00862DB9">
        <w:rPr>
          <w:rFonts w:ascii="Adobe Garamond Pro" w:hAnsi="Adobe Garamond Pro"/>
          <w:bCs/>
        </w:rPr>
        <w:t xml:space="preserve">proliferation and differentiation in peripheral tissues. A novel model of </w:t>
      </w:r>
      <w:r w:rsidR="00743F95">
        <w:rPr>
          <w:rFonts w:ascii="Adobe Garamond Pro" w:hAnsi="Adobe Garamond Pro"/>
          <w:bCs/>
        </w:rPr>
        <w:t xml:space="preserve">lung </w:t>
      </w:r>
      <w:r w:rsidR="00486055" w:rsidRPr="00862DB9">
        <w:rPr>
          <w:rFonts w:ascii="Adobe Garamond Pro" w:hAnsi="Adobe Garamond Pro"/>
          <w:bCs/>
        </w:rPr>
        <w:t xml:space="preserve">RTM niche depletion and refill was developed, which allowed us to uncover </w:t>
      </w:r>
      <w:r w:rsidR="00FA5184" w:rsidRPr="00862DB9">
        <w:rPr>
          <w:rFonts w:ascii="Adobe Garamond Pro" w:hAnsi="Adobe Garamond Pro"/>
          <w:bCs/>
        </w:rPr>
        <w:t xml:space="preserve">a </w:t>
      </w:r>
      <w:r w:rsidR="00FA5184" w:rsidRPr="00743F95">
        <w:rPr>
          <w:rFonts w:ascii="Adobe Garamond Pro" w:hAnsi="Adobe Garamond Pro"/>
          <w:bCs/>
        </w:rPr>
        <w:t xml:space="preserve">transient CSF1R-dependent proliferation of extravasating </w:t>
      </w:r>
      <w:r w:rsidR="00862DB9" w:rsidRPr="00743F95">
        <w:rPr>
          <w:rFonts w:ascii="Adobe Garamond Pro" w:hAnsi="Adobe Garamond Pro"/>
          <w:bCs/>
        </w:rPr>
        <w:t>Ly6C</w:t>
      </w:r>
      <w:r w:rsidR="00862DB9" w:rsidRPr="00743F95">
        <w:rPr>
          <w:rFonts w:ascii="Adobe Garamond Pro" w:hAnsi="Adobe Garamond Pro"/>
          <w:bCs/>
          <w:vertAlign w:val="superscript"/>
        </w:rPr>
        <w:t>+</w:t>
      </w:r>
      <w:r w:rsidR="00862DB9" w:rsidRPr="00743F95">
        <w:rPr>
          <w:rFonts w:ascii="Adobe Garamond Pro" w:hAnsi="Adobe Garamond Pro"/>
          <w:bCs/>
        </w:rPr>
        <w:t xml:space="preserve"> </w:t>
      </w:r>
      <w:proofErr w:type="spellStart"/>
      <w:r w:rsidR="00FA5184" w:rsidRPr="00743F95">
        <w:rPr>
          <w:rFonts w:ascii="Adobe Garamond Pro" w:hAnsi="Adobe Garamond Pro"/>
          <w:bCs/>
        </w:rPr>
        <w:t>cMo</w:t>
      </w:r>
      <w:proofErr w:type="spellEnd"/>
      <w:r w:rsidR="001B400C" w:rsidRPr="00743F95">
        <w:rPr>
          <w:rFonts w:ascii="Adobe Garamond Pro" w:hAnsi="Adobe Garamond Pro"/>
          <w:bCs/>
        </w:rPr>
        <w:t xml:space="preserve"> that would arguably be </w:t>
      </w:r>
      <w:r w:rsidR="00486055" w:rsidRPr="00743F95">
        <w:rPr>
          <w:rFonts w:ascii="Adobe Garamond Pro" w:hAnsi="Adobe Garamond Pro"/>
          <w:bCs/>
        </w:rPr>
        <w:t xml:space="preserve">difficult to capture in a steady-state setting. </w:t>
      </w:r>
      <w:r w:rsidR="00486055" w:rsidRPr="00743F95">
        <w:rPr>
          <w:rFonts w:ascii="Adobe Garamond Pro" w:hAnsi="Adobe Garamond Pro"/>
        </w:rPr>
        <w:t xml:space="preserve">We provided evidence that the TF </w:t>
      </w:r>
      <w:proofErr w:type="spellStart"/>
      <w:r w:rsidR="00486055" w:rsidRPr="00743F95">
        <w:rPr>
          <w:rFonts w:ascii="Adobe Garamond Pro" w:hAnsi="Adobe Garamond Pro"/>
        </w:rPr>
        <w:t>MafB</w:t>
      </w:r>
      <w:proofErr w:type="spellEnd"/>
      <w:r w:rsidR="00486055" w:rsidRPr="00743F95">
        <w:rPr>
          <w:rFonts w:ascii="Adobe Garamond Pro" w:hAnsi="Adobe Garamond Pro"/>
        </w:rPr>
        <w:t xml:space="preserve"> was an important regulator of</w:t>
      </w:r>
      <w:r w:rsidR="00486055" w:rsidRPr="00862DB9">
        <w:rPr>
          <w:rFonts w:ascii="Adobe Garamond Pro" w:hAnsi="Adobe Garamond Pro"/>
        </w:rPr>
        <w:t xml:space="preserve"> this process, as </w:t>
      </w:r>
      <w:proofErr w:type="spellStart"/>
      <w:r w:rsidR="00486055" w:rsidRPr="00862DB9">
        <w:rPr>
          <w:rFonts w:ascii="Adobe Garamond Pro" w:hAnsi="Adobe Garamond Pro"/>
        </w:rPr>
        <w:t>MafB</w:t>
      </w:r>
      <w:proofErr w:type="spellEnd"/>
      <w:r w:rsidR="00486055" w:rsidRPr="00862DB9">
        <w:rPr>
          <w:rFonts w:ascii="Adobe Garamond Pro" w:hAnsi="Adobe Garamond Pro"/>
        </w:rPr>
        <w:t xml:space="preserve">-deficient </w:t>
      </w:r>
      <w:r w:rsidR="00862DB9" w:rsidRPr="00862DB9">
        <w:rPr>
          <w:rFonts w:ascii="Adobe Garamond Pro" w:hAnsi="Adobe Garamond Pro"/>
        </w:rPr>
        <w:t>cells</w:t>
      </w:r>
      <w:r w:rsidR="00486055" w:rsidRPr="00862DB9">
        <w:rPr>
          <w:rFonts w:ascii="Adobe Garamond Pro" w:hAnsi="Adobe Garamond Pro"/>
        </w:rPr>
        <w:t xml:space="preserve"> exhibited an </w:t>
      </w:r>
      <w:r w:rsidR="00862DB9" w:rsidRPr="00862DB9">
        <w:rPr>
          <w:rFonts w:ascii="Adobe Garamond Pro" w:hAnsi="Adobe Garamond Pro"/>
        </w:rPr>
        <w:t>increased</w:t>
      </w:r>
      <w:r w:rsidR="00486055" w:rsidRPr="00862DB9">
        <w:rPr>
          <w:rFonts w:ascii="Adobe Garamond Pro" w:hAnsi="Adobe Garamond Pro"/>
        </w:rPr>
        <w:t xml:space="preserve"> proliferation potential and a competitive disadvantage in repopulating a vacant tissue niche. Moreover, </w:t>
      </w:r>
      <w:r w:rsidR="00862DB9" w:rsidRPr="00862DB9">
        <w:rPr>
          <w:rFonts w:ascii="Adobe Garamond Pro" w:hAnsi="Adobe Garamond Pro"/>
        </w:rPr>
        <w:t xml:space="preserve">we found that the development and </w:t>
      </w:r>
      <w:r w:rsidR="00486055" w:rsidRPr="00862DB9">
        <w:rPr>
          <w:rFonts w:ascii="Adobe Garamond Pro" w:hAnsi="Adobe Garamond Pro"/>
        </w:rPr>
        <w:t xml:space="preserve">identity of </w:t>
      </w:r>
      <w:r w:rsidR="00862DB9" w:rsidRPr="00862DB9">
        <w:rPr>
          <w:rFonts w:ascii="Adobe Garamond Pro" w:hAnsi="Adobe Garamond Pro"/>
        </w:rPr>
        <w:t xml:space="preserve">both </w:t>
      </w:r>
      <w:r w:rsidR="00486055" w:rsidRPr="00862DB9">
        <w:rPr>
          <w:rFonts w:ascii="Adobe Garamond Pro" w:hAnsi="Adobe Garamond Pro"/>
        </w:rPr>
        <w:t xml:space="preserve">IM </w:t>
      </w:r>
      <w:r w:rsidR="00862DB9" w:rsidRPr="00862DB9">
        <w:rPr>
          <w:rFonts w:ascii="Adobe Garamond Pro" w:hAnsi="Adobe Garamond Pro"/>
        </w:rPr>
        <w:t xml:space="preserve">subsets </w:t>
      </w:r>
      <w:r w:rsidR="00486055" w:rsidRPr="00862DB9">
        <w:rPr>
          <w:rFonts w:ascii="Adobe Garamond Pro" w:hAnsi="Adobe Garamond Pro"/>
        </w:rPr>
        <w:t xml:space="preserve">were </w:t>
      </w:r>
      <w:r w:rsidR="00743F95">
        <w:rPr>
          <w:rFonts w:ascii="Adobe Garamond Pro" w:hAnsi="Adobe Garamond Pro"/>
        </w:rPr>
        <w:t xml:space="preserve">severely </w:t>
      </w:r>
      <w:r w:rsidR="00486055" w:rsidRPr="00862DB9">
        <w:rPr>
          <w:rFonts w:ascii="Adobe Garamond Pro" w:hAnsi="Adobe Garamond Pro"/>
        </w:rPr>
        <w:t xml:space="preserve">impaired in </w:t>
      </w:r>
      <w:r w:rsidR="00862DB9" w:rsidRPr="00862DB9">
        <w:rPr>
          <w:rFonts w:ascii="Adobe Garamond Pro" w:hAnsi="Adobe Garamond Pro"/>
        </w:rPr>
        <w:t>myeloid</w:t>
      </w:r>
      <w:r w:rsidR="00486055" w:rsidRPr="00862DB9">
        <w:rPr>
          <w:rFonts w:ascii="Adobe Garamond Pro" w:hAnsi="Adobe Garamond Pro"/>
        </w:rPr>
        <w:t xml:space="preserve">-restricted </w:t>
      </w:r>
      <w:proofErr w:type="spellStart"/>
      <w:r w:rsidR="00486055" w:rsidRPr="00862DB9">
        <w:rPr>
          <w:rFonts w:ascii="Adobe Garamond Pro" w:hAnsi="Adobe Garamond Pro"/>
        </w:rPr>
        <w:t>MafB</w:t>
      </w:r>
      <w:proofErr w:type="spellEnd"/>
      <w:r w:rsidR="00486055" w:rsidRPr="00862DB9">
        <w:rPr>
          <w:rFonts w:ascii="Adobe Garamond Pro" w:hAnsi="Adobe Garamond Pro"/>
        </w:rPr>
        <w:t>-deficient mice</w:t>
      </w:r>
      <w:r w:rsidR="00862DB9" w:rsidRPr="00862DB9">
        <w:rPr>
          <w:rFonts w:ascii="Adobe Garamond Pro" w:hAnsi="Adobe Garamond Pro"/>
        </w:rPr>
        <w:t>, while myeloid-restricted c-</w:t>
      </w:r>
      <w:proofErr w:type="spellStart"/>
      <w:r w:rsidR="00862DB9" w:rsidRPr="00862DB9">
        <w:rPr>
          <w:rFonts w:ascii="Adobe Garamond Pro" w:hAnsi="Adobe Garamond Pro"/>
        </w:rPr>
        <w:t>Maf</w:t>
      </w:r>
      <w:proofErr w:type="spellEnd"/>
      <w:r w:rsidR="00862DB9" w:rsidRPr="00862DB9">
        <w:rPr>
          <w:rFonts w:ascii="Adobe Garamond Pro" w:hAnsi="Adobe Garamond Pro"/>
        </w:rPr>
        <w:t xml:space="preserve"> deficiency only triggered discrete changes that were specific to the CD206</w:t>
      </w:r>
      <w:r w:rsidR="00862DB9" w:rsidRPr="00862DB9">
        <w:rPr>
          <w:rFonts w:ascii="Adobe Garamond Pro" w:hAnsi="Adobe Garamond Pro"/>
          <w:vertAlign w:val="superscript"/>
        </w:rPr>
        <w:t>+</w:t>
      </w:r>
      <w:r w:rsidR="00862DB9" w:rsidRPr="00862DB9">
        <w:rPr>
          <w:rFonts w:ascii="Adobe Garamond Pro" w:hAnsi="Adobe Garamond Pro"/>
        </w:rPr>
        <w:t xml:space="preserve"> IM subset.</w:t>
      </w:r>
    </w:p>
    <w:p w14:paraId="03BC0A80" w14:textId="12BE91B4" w:rsidR="00743F95" w:rsidRPr="00686F4D" w:rsidRDefault="00743F95" w:rsidP="00686F4D">
      <w:pPr>
        <w:spacing w:line="480" w:lineRule="auto"/>
        <w:ind w:firstLine="720"/>
        <w:jc w:val="both"/>
        <w:rPr>
          <w:rFonts w:ascii="Adobe Garamond Pro" w:hAnsi="Adobe Garamond Pro"/>
        </w:rPr>
      </w:pPr>
      <w:r>
        <w:rPr>
          <w:rFonts w:ascii="Adobe Garamond Pro" w:hAnsi="Adobe Garamond Pro"/>
        </w:rPr>
        <w:t>The IM-DTR model was devised based on a</w:t>
      </w:r>
      <w:r w:rsidR="00686F4D">
        <w:rPr>
          <w:rFonts w:ascii="Adobe Garamond Pro" w:hAnsi="Adobe Garamond Pro"/>
        </w:rPr>
        <w:t xml:space="preserve"> novel</w:t>
      </w:r>
      <w:r>
        <w:rPr>
          <w:rFonts w:ascii="Adobe Garamond Pro" w:hAnsi="Adobe Garamond Pro"/>
        </w:rPr>
        <w:t xml:space="preserve"> intersectional strategy defining lung RTM by the combined expression of </w:t>
      </w:r>
      <w:r w:rsidRPr="00743F95">
        <w:rPr>
          <w:rFonts w:ascii="Adobe Garamond Pro" w:hAnsi="Adobe Garamond Pro"/>
          <w:i/>
          <w:iCs/>
        </w:rPr>
        <w:t>Cx3cr1</w:t>
      </w:r>
      <w:r>
        <w:rPr>
          <w:rFonts w:ascii="Adobe Garamond Pro" w:hAnsi="Adobe Garamond Pro"/>
        </w:rPr>
        <w:t xml:space="preserve"> and </w:t>
      </w:r>
      <w:r w:rsidRPr="00743F95">
        <w:rPr>
          <w:rFonts w:ascii="Adobe Garamond Pro" w:hAnsi="Adobe Garamond Pro"/>
          <w:i/>
          <w:iCs/>
        </w:rPr>
        <w:t>Tmem119</w:t>
      </w:r>
      <w:r>
        <w:rPr>
          <w:rFonts w:ascii="Adobe Garamond Pro" w:hAnsi="Adobe Garamond Pro"/>
          <w:i/>
          <w:iCs/>
        </w:rPr>
        <w:t xml:space="preserve">, </w:t>
      </w:r>
      <w:r>
        <w:rPr>
          <w:rFonts w:ascii="Adobe Garamond Pro" w:hAnsi="Adobe Garamond Pro"/>
        </w:rPr>
        <w:t xml:space="preserve">a marker that was previously considered to be microglia-specific </w:t>
      </w:r>
      <w:r>
        <w:rPr>
          <w:rFonts w:ascii="Adobe Garamond Pro" w:hAnsi="Adobe Garamond Pro"/>
        </w:rPr>
        <w:fldChar w:fldCharType="begin"/>
      </w:r>
      <w:r>
        <w:rPr>
          <w:rFonts w:ascii="Adobe Garamond Pro" w:hAnsi="Adobe Garamond Pro"/>
        </w:rPr>
        <w:instrText xml:space="preserve"> ADDIN ZOTERO_ITEM CSL_CITATION {"citationID":"aUYQvCwG","properties":{"formattedCitation":"(Bennett et al., 2016)","plainCitation":"(Bennett et al., 2016)","noteIndex":0},"citationItems":[{"id":2773,"uris":["http://zotero.org/users/local/ScSpagv3/items/UWAPFFFZ"],"uri":["http://zotero.org/users/local/ScSpagv3/items/UWAPFFFZ"],"itemData":{"id":2773,"type":"article-journal","abstract":"The specific function of microglia, the tissue resident macrophages of the brain and spinal cord, has been difficult to ascertain because of a lack of tools to distinguish microglia from other immune cells, thereby limiting specific immunostaining, purification, and manipulation. Because of their unique developmental origins and predicted functions, the distinction of microglia from other myeloid cells is critically important for understanding brain development and disease; better tools would greatly facilitate studies of microglia function in the developing, adult, and injured CNS. Here, we identify transmembrane protein 119 (Tmem119), a cell-surface protein of unknown function, as a highly expressed microglia-specific marker in both mouse and human. We developed monoclonal antibodies to its intracellular and extracellular domains that enable the immunostaining of microglia in histological sections in healthy and diseased brains, as well as isolation of pure nonactivated microglia by FACS. Using our antibodies, we provide, to our knowledge, the first RNAseq profiles of highly pure mouse microglia during development and after an immune challenge. We used these to demonstrate that mouse microglia mature by the second postnatal week and to predict novel microglial functions. Together, we anticipate these resources will be valuable for the future study and understanding of microglia in health and disease.","container-title":"Proceedings of the National Academy of Sciences of the United States of America","DOI":"10.1073/pnas.1525528113","ISSN":"1091-6490","issue":"12","journalAbbreviation":"Proc Natl Acad Sci U S A","language":"eng","note":"PMID: 26884166\nPMCID: PMC4812770","page":"E1738-1746","source":"PubMed","title":"New tools for studying microglia in the mouse and human CNS","volume":"113","author":[{"family":"Bennett","given":"Mariko L."},{"family":"Bennett","given":"F. Chris"},{"family":"Liddelow","given":"Shane A."},{"family":"Ajami","given":"Bahareh"},{"family":"Zamanian","given":"Jennifer L."},{"family":"Fernhoff","given":"Nathaniel B."},{"family":"Mulinyawe","given":"Sara B."},{"family":"Bohlen","given":"Christopher J."},{"family":"Adil","given":"Aykezar"},{"family":"Tucker","given":"Andrew"},{"family":"Weissman","given":"Irving L."},{"family":"Chang","given":"Edward F."},{"family":"Li","given":"Gordon"},{"family":"Grant","given":"Gerald A."},{"family":"Hayden Gephart","given":"Melanie G."},{"family":"Barres","given":"Ben A."}],"issued":{"date-parts":[["2016",3,22]]}}}],"schema":"https://github.com/citation-style-language/schema/raw/master/csl-citation.json"} </w:instrText>
      </w:r>
      <w:r>
        <w:rPr>
          <w:rFonts w:ascii="Adobe Garamond Pro" w:hAnsi="Adobe Garamond Pro"/>
        </w:rPr>
        <w:fldChar w:fldCharType="separate"/>
      </w:r>
      <w:r w:rsidRPr="00750A8C">
        <w:rPr>
          <w:rFonts w:ascii="Adobe Garamond Pro" w:hAnsi="Adobe Garamond Pro"/>
          <w:noProof/>
        </w:rPr>
        <w:t>(Bennett et al., 2016)</w:t>
      </w:r>
      <w:r>
        <w:rPr>
          <w:rFonts w:ascii="Adobe Garamond Pro" w:hAnsi="Adobe Garamond Pro"/>
        </w:rPr>
        <w:fldChar w:fldCharType="end"/>
      </w:r>
      <w:r>
        <w:rPr>
          <w:rFonts w:ascii="Adobe Garamond Pro" w:hAnsi="Adobe Garamond Pro"/>
        </w:rPr>
        <w:t>. Of note, our study emphasizes some underappreciated similarities between lung IM and the microglia, despite</w:t>
      </w:r>
      <w:r w:rsidR="00686F4D">
        <w:rPr>
          <w:rFonts w:ascii="Adobe Garamond Pro" w:hAnsi="Adobe Garamond Pro"/>
        </w:rPr>
        <w:t xml:space="preserve"> obvious differences in terms of </w:t>
      </w:r>
      <w:r>
        <w:rPr>
          <w:rFonts w:ascii="Adobe Garamond Pro" w:hAnsi="Adobe Garamond Pro"/>
        </w:rPr>
        <w:t xml:space="preserve">origins and differential requirements for the local trophic factors IL-34 and CSF1 for their maintenance </w:t>
      </w:r>
      <w:r>
        <w:rPr>
          <w:rFonts w:ascii="Adobe Garamond Pro" w:hAnsi="Adobe Garamond Pro"/>
        </w:rPr>
        <w:fldChar w:fldCharType="begin"/>
      </w:r>
      <w:r>
        <w:rPr>
          <w:rFonts w:ascii="Adobe Garamond Pro" w:hAnsi="Adobe Garamond Pro"/>
        </w:rPr>
        <w:instrText xml:space="preserve"> ADDIN ZOTERO_ITEM CSL_CITATION {"citationID":"BZnH0302","properties":{"formattedCitation":"(Chakarov et al., 2019; Ginhoux et al., 2010; Greter et al., 2012)","plainCitation":"(Chakarov et al., 2019; Ginhoux et al., 2010; Greter et al., 2012)","noteIndex":0},"citationItems":[{"id":1696,"uris":["http://zotero.org/users/local/ScSpagv3/items/9XAX6HRF"],"uri":["http://zotero.org/users/local/ScSpagv3/items/9XAX6HRF"],"itemData":{"id":1696,"type":"article-journal","abstract":"Macrophages are a heterogeneous cell population involved in tissue homeostasis, inflammation, and various pathologies. Although the major tissue-resident macrophage populations have been extensively studied, interstitial macrophages (IMs) residing within the tissue parenchyma remain poorly defined. Here we studied IMs from murine lung, fat, heart, and dermis. We identified two independent IM subpopulations that are conserved across tissues: Lyve1loMHCIIhiCX3CR1hi (Lyve1loMHCIIhi) and Lyve1hiMHCIIloCX3CR1lo (Lyve1hiMHCIIlo) monocyte-derived IMs, with distinct gene expression profiles, phenotypes, functions, and localizations. Using a new mouse model of inducible macrophage depletion (Slco2b1flox/DTR), we found that the absence of Lyve1hiMHCIIlo IMs exacerbated experimental lung fibrosis. Thus, we demonstrate that two independent populations of IMs coexist across tissues and exhibit conserved niche-dependent functional programming.","container-title":"Science (New York, N.Y.)","DOI":"10.1126/science.aau0964","ISSN":"1095-9203","issue":"6432","journalAbbreviation":"Science","language":"eng","note":"PMID: 30872492","source":"PubMed","title":"Two distinct interstitial macrophage populations coexist across tissues in specific subtissular niches","volume":"363","author":[{"family":"Chakarov","given":"Svetoslav"},{"family":"Lim","given":"Hwee Ying"},{"family":"Tan","given":"Leonard"},{"family":"Lim","given":"Sheau Yng"},{"family":"See","given":"Peter"},{"family":"Lum","given":"Josephine"},{"family":"Zhang","given":"Xiao-Meng"},{"family":"Foo","given":"Shihui"},{"family":"Nakamizo","given":"Satoshi"},{"family":"Duan","given":"Kaibo"},{"family":"Kong","given":"Wan Ting"},{"family":"Gentek","given":"Rebecca"},{"family":"Balachander","given":"Akhila"},{"family":"Carbajo","given":"Daniel"},{"family":"Bleriot","given":"Camille"},{"family":"Malleret","given":"Benoit"},{"family":"Tam","given":"John Kit Chung"},{"family":"Baig","given":"Sonia"},{"family":"Shabeer","given":"Muhammad"},{"family":"Toh","given":"Sue-Anne Ee Shiow"},{"family":"Schlitzer","given":"Andreas"},{"family":"Larbi","given":"Anis"},{"family":"Marichal","given":"Thomas"},{"family":"Malissen","given":"Bernard"},{"family":"Chen","given":"Jinmiao"},{"family":"Poidinger","given":"Michael"},{"family":"Kabashima","given":"Kenji"},{"family":"Bajenoff","given":"Marc"},{"family":"Ng","given":"Lai Guan"},{"family":"Angeli","given":"Veronique"},{"family":"Ginhoux","given":"Florent"}],"issued":{"date-parts":[["2019"]],"season":"15"}}},{"id":1257,"uris":["http://zotero.org/users/local/ScSpagv3/items/IWN2GMLV"],"uri":["http://zotero.org/users/local/ScSpagv3/items/IWN2GMLV"],"itemData":{"id":1257,"type":"article-journal","abstract":"Microglia are the resident macrophages of the central nervous system and are associated with the pathogenesis of many neurodegenerative and brain inflammatory diseases; however, the origin of adult microglia remains controversial. We show that postnatal hematopoietic progenitors do not significantly contribute to microglia homeostasis in the adult brain. In contrast to many macrophage populations, we show that microglia develop in mice that lack colony stimulating factor-1 (CSF-1) but are absent in CSF-1 receptor-deficient mice. In vivo lineage tracing studies established that adult microglia derive from primitive myeloid progenitors that arise before embryonic day 8. These results identify microglia as an ontogenically distinct population in the mononuclear phagocyte system and have implications for the use of embryonically derived microglial progenitors for the treatment of various brain disorders.","archive":"PubMed","container-title":"Science (New York, N.Y.)","DOI":"10.1126/science.1194637","ISSN":"1095-9203","language":"eng","page":"841-845","title":"Fate mapping analysis reveals that adult microglia derive from primitive macrophages","volume":"330","author":[{"family":"Ginhoux","given":"Florent"},{"family":"Greter","given":"Melanie"},{"family":"Leboeuf","given":"Marylene"},{"family":"Nandi","given":"Sayan"},{"family":"See","given":"Peter"},{"family":"Gokhan","given":"Solen"},{"family":"Mehler","given":"Mark F."},{"family":"Conway","given":"Simon J."},{"family":"Ng","given":"Lai Guan"},{"family":"Stanley","given":"E. Richard"},{"family":"Samokhvalov","given":"Igor M."},{"family":"Merad","given":"Miriam"}],"issued":{"date-parts":[["2010",11,5]]}}},{"id":2810,"uris":["http://zotero.org/users/local/ScSpagv3/items/6LQGVVF9"],"uri":["http://zotero.org/users/local/ScSpagv3/items/6LQGVVF9"],"itemData":{"id":2810,"type":"article-journal","abstract":"Colony stimulating factor-1 (Csf-1) receptor and its ligand Csf-1 control macrophage development, maintenance, and function. The development of both Langerhans cells (LCs) and microglia is highly dependent on Csf-1 receptor signaling but independent of Csf-1. Here we show that in both mice and humans, interleukin-34 (IL-34), an alternative ligand for Csf-1 receptor, is produced by keratinocytes in the epidermis and by neurons in the brain. Mice lacking IL-34 displayed a marked reduction of LCs and a decrease of microglia, whereas monocytes, dermal, and lymphoid tissue macrophages and DCs were unaffected. We identified IL-34 as a nonredundant cytokine for the development of LCs during embryogenesis as well as for their homeostasis in the adult skin. Whereas inflammation-induced repopulation of LCs appears to be dependent on Csf-1, once inflammation is resolved, LC survival is again IL-34-dependent. In contrast, microglia and their yolk sac precursors develop independently of IL-34 but rely on it for their maintenance in the adult brain.","container-title":"Immunity","DOI":"10.1016/j.immuni.2012.11.001","ISSN":"1097-4180","issue":"6","journalAbbreviation":"Immunity","language":"eng","note":"PMID: 23177320\nPMCID: PMC4291117","page":"1050-1060","source":"PubMed","title":"Stroma-derived interleukin-34 controls the development and maintenance of langerhans cells and the maintenance of microglia","volume":"37","author":[{"family":"Greter","given":"Melanie"},{"family":"Lelios","given":"Iva"},{"family":"Pelczar","given":"Pawel"},{"family":"Hoeffel","given":"Guillaume"},{"family":"Price","given":"Jeremy"},{"family":"Leboeuf","given":"Marylene"},{"family":"Kündig","given":"Thomas M."},{"family":"Frei","given":"Karl"},{"family":"Ginhoux","given":"Florent"},{"family":"Merad","given":"Miriam"},{"family":"Becher","given":"Burkhard"}],"issued":{"date-parts":[["2012",12,14]]}}}],"schema":"https://github.com/citation-style-language/schema/raw/master/csl-citation.json"} </w:instrText>
      </w:r>
      <w:r>
        <w:rPr>
          <w:rFonts w:ascii="Adobe Garamond Pro" w:hAnsi="Adobe Garamond Pro"/>
        </w:rPr>
        <w:fldChar w:fldCharType="separate"/>
      </w:r>
      <w:r>
        <w:rPr>
          <w:rFonts w:ascii="Adobe Garamond Pro" w:hAnsi="Adobe Garamond Pro"/>
          <w:noProof/>
        </w:rPr>
        <w:t>(Chakarov et al., 2019; Ginhoux et al., 2010; Greter et al., 2012)</w:t>
      </w:r>
      <w:r>
        <w:rPr>
          <w:rFonts w:ascii="Adobe Garamond Pro" w:hAnsi="Adobe Garamond Pro"/>
        </w:rPr>
        <w:fldChar w:fldCharType="end"/>
      </w:r>
      <w:r>
        <w:rPr>
          <w:rFonts w:ascii="Adobe Garamond Pro" w:hAnsi="Adobe Garamond Pro"/>
        </w:rPr>
        <w:t xml:space="preserve">. First, both IM subsets and the microglia are </w:t>
      </w:r>
      <w:r w:rsidR="00686F4D">
        <w:rPr>
          <w:rFonts w:ascii="Adobe Garamond Pro" w:hAnsi="Adobe Garamond Pro"/>
        </w:rPr>
        <w:t>Tmem119</w:t>
      </w:r>
      <w:r w:rsidR="00686F4D" w:rsidRPr="00686F4D">
        <w:rPr>
          <w:rFonts w:ascii="Adobe Garamond Pro" w:hAnsi="Adobe Garamond Pro"/>
          <w:vertAlign w:val="superscript"/>
        </w:rPr>
        <w:t>+</w:t>
      </w:r>
      <w:r w:rsidR="00686F4D">
        <w:rPr>
          <w:rFonts w:ascii="Adobe Garamond Pro" w:hAnsi="Adobe Garamond Pro"/>
        </w:rPr>
        <w:t xml:space="preserve"> </w:t>
      </w:r>
      <w:r>
        <w:rPr>
          <w:rFonts w:ascii="Adobe Garamond Pro" w:hAnsi="Adobe Garamond Pro"/>
        </w:rPr>
        <w:t>CX3CR1</w:t>
      </w:r>
      <w:r w:rsidRPr="000122BC">
        <w:rPr>
          <w:rFonts w:ascii="Adobe Garamond Pro" w:hAnsi="Adobe Garamond Pro"/>
          <w:vertAlign w:val="superscript"/>
        </w:rPr>
        <w:t>hi</w:t>
      </w:r>
      <w:r>
        <w:rPr>
          <w:rFonts w:ascii="Adobe Garamond Pro" w:hAnsi="Adobe Garamond Pro"/>
        </w:rPr>
        <w:t xml:space="preserve"> RTM populations</w:t>
      </w:r>
      <w:r w:rsidR="00686F4D">
        <w:rPr>
          <w:rFonts w:ascii="Adobe Garamond Pro" w:hAnsi="Adobe Garamond Pro"/>
        </w:rPr>
        <w:t>, even though microglia numbers were not affected under the experimental conditions tested here</w:t>
      </w:r>
      <w:r>
        <w:rPr>
          <w:rFonts w:ascii="Adobe Garamond Pro" w:hAnsi="Adobe Garamond Pro"/>
        </w:rPr>
        <w:t xml:space="preserve">. Second, we found that both IM subsets required </w:t>
      </w:r>
      <w:proofErr w:type="spellStart"/>
      <w:r>
        <w:rPr>
          <w:rFonts w:ascii="Adobe Garamond Pro" w:hAnsi="Adobe Garamond Pro"/>
        </w:rPr>
        <w:t>MafB</w:t>
      </w:r>
      <w:proofErr w:type="spellEnd"/>
      <w:r>
        <w:rPr>
          <w:rFonts w:ascii="Adobe Garamond Pro" w:hAnsi="Adobe Garamond Pro"/>
        </w:rPr>
        <w:t xml:space="preserve"> for their terminal differentiation and maintenance, which </w:t>
      </w:r>
      <w:r w:rsidR="00686F4D">
        <w:rPr>
          <w:rFonts w:ascii="Adobe Garamond Pro" w:hAnsi="Adobe Garamond Pro"/>
        </w:rPr>
        <w:t xml:space="preserve">has </w:t>
      </w:r>
      <w:r w:rsidR="006418E3">
        <w:rPr>
          <w:rFonts w:ascii="Adobe Garamond Pro" w:hAnsi="Adobe Garamond Pro"/>
        </w:rPr>
        <w:t xml:space="preserve">also </w:t>
      </w:r>
      <w:r w:rsidR="00686F4D">
        <w:rPr>
          <w:rFonts w:ascii="Adobe Garamond Pro" w:hAnsi="Adobe Garamond Pro"/>
        </w:rPr>
        <w:t xml:space="preserve">been shown to be </w:t>
      </w:r>
      <w:r>
        <w:rPr>
          <w:rFonts w:ascii="Adobe Garamond Pro" w:hAnsi="Adobe Garamond Pro"/>
        </w:rPr>
        <w:t xml:space="preserve">the case for microglia </w:t>
      </w:r>
      <w:r>
        <w:rPr>
          <w:rFonts w:ascii="Adobe Garamond Pro" w:hAnsi="Adobe Garamond Pro"/>
        </w:rPr>
        <w:fldChar w:fldCharType="begin"/>
      </w:r>
      <w:r>
        <w:rPr>
          <w:rFonts w:ascii="Adobe Garamond Pro" w:hAnsi="Adobe Garamond Pro"/>
        </w:rPr>
        <w:instrText xml:space="preserve"> ADDIN ZOTERO_ITEM CSL_CITATION {"citationID":"2IOpNujU","properties":{"formattedCitation":"(Matcovitch-Natan et al., 2016)","plainCitation":"(Matcovitch-Natan et al., 2016)","noteIndex":0},"citationItems":[{"id":2831,"uris":["http://zotero.org/users/local/ScSpagv3/items/MEZTKMFD"],"uri":["http://zotero.org/users/local/ScSpagv3/items/MEZTKMFD"],"itemData":{"id":2831,"type":"article-journal","abstract":"Microglia, the resident myeloid cells of the central nervous system, play important roles in life-long brain maintenance and in pathology. Despite their importance, their regulatory dynamics during brain development have not been fully elucidated. Using genome-wide chromatin and expression profiling coupled with single-cell transcriptomic analysis throughout development, we found that microglia undergo three temporal stages of development in synchrony with the brain--early, pre-, and adult microglia--which are under distinct regulatory circuits. Knockout of the gene encoding the adult microglia transcription factor MAFB and environmental perturbations, such as those affecting the microbiome or prenatal immune activation, led to disruption of developmental genes and immune response pathways. Together, our work identifies a stepwise microglia developmental program integrating immune response pathways that may be associated with several neurodevelopmental disorders.","container-title":"Science (New York, N.Y.)","DOI":"10.1126/science.aad8670","ISSN":"1095-9203","issue":"6301","journalAbbreviation":"Science","language":"eng","note":"PMID: 27338705","page":"aad8670","source":"PubMed","title":"Microglia development follows a stepwise program to regulate brain homeostasis","volume":"353","author":[{"family":"Matcovitch-Natan","given":"Orit"},{"family":"Winter","given":"Deborah R."},{"family":"Giladi","given":"Amir"},{"family":"Vargas Aguilar","given":"Stephanie"},{"family":"Spinrad","given":"Amit"},{"family":"Sarrazin","given":"Sandrine"},{"family":"Ben-Yehuda","given":"Hila"},{"family":"David","given":"Eyal"},{"family":"Zelada González","given":"Fabiola"},{"family":"Perrin","given":"Pierre"},{"family":"Keren-Shaul","given":"Hadas"},{"family":"Gury","given":"Meital"},{"family":"Lara-Astaiso","given":"David"},{"family":"Thaiss","given":"Christoph A."},{"family":"Cohen","given":"Merav"},{"family":"Bahar Halpern","given":"Keren"},{"family":"Baruch","given":"Kuti"},{"family":"Deczkowska","given":"Aleksandra"},{"family":"Lorenzo-Vivas","given":"Erika"},{"family":"Itzkovitz","given":"Shalev"},{"family":"Elinav","given":"Eran"},{"family":"Sieweke","given":"Michael H."},{"family":"Schwartz","given":"Michal"},{"family":"Amit","given":"Ido"}],"issued":{"date-parts":[["2016",8,19]]}}}],"schema":"https://github.com/citation-style-language/schema/raw/master/csl-citation.json"} </w:instrText>
      </w:r>
      <w:r>
        <w:rPr>
          <w:rFonts w:ascii="Adobe Garamond Pro" w:hAnsi="Adobe Garamond Pro"/>
        </w:rPr>
        <w:fldChar w:fldCharType="separate"/>
      </w:r>
      <w:r>
        <w:rPr>
          <w:rFonts w:ascii="Adobe Garamond Pro" w:hAnsi="Adobe Garamond Pro"/>
          <w:noProof/>
        </w:rPr>
        <w:t>(Matcovitch-Natan et al., 2016)</w:t>
      </w:r>
      <w:r>
        <w:rPr>
          <w:rFonts w:ascii="Adobe Garamond Pro" w:hAnsi="Adobe Garamond Pro"/>
        </w:rPr>
        <w:fldChar w:fldCharType="end"/>
      </w:r>
      <w:r>
        <w:rPr>
          <w:rFonts w:ascii="Adobe Garamond Pro" w:hAnsi="Adobe Garamond Pro"/>
        </w:rPr>
        <w:t>. Third, both IM and the microglia exert important tissue-supportive homeostatic functions</w:t>
      </w:r>
      <w:r w:rsidR="006418E3">
        <w:rPr>
          <w:rFonts w:ascii="Adobe Garamond Pro" w:hAnsi="Adobe Garamond Pro"/>
        </w:rPr>
        <w:t>, respectively</w:t>
      </w:r>
      <w:r>
        <w:rPr>
          <w:rFonts w:ascii="Adobe Garamond Pro" w:hAnsi="Adobe Garamond Pro"/>
        </w:rPr>
        <w:t xml:space="preserve"> </w:t>
      </w:r>
      <w:r w:rsidR="006418E3">
        <w:rPr>
          <w:rFonts w:ascii="Adobe Garamond Pro" w:hAnsi="Adobe Garamond Pro"/>
        </w:rPr>
        <w:t>in</w:t>
      </w:r>
      <w:r>
        <w:rPr>
          <w:rFonts w:ascii="Adobe Garamond Pro" w:hAnsi="Adobe Garamond Pro"/>
        </w:rPr>
        <w:t xml:space="preserve"> the lung </w:t>
      </w:r>
      <w:r>
        <w:rPr>
          <w:rFonts w:ascii="Adobe Garamond Pro" w:hAnsi="Adobe Garamond Pro"/>
        </w:rPr>
        <w:fldChar w:fldCharType="begin"/>
      </w:r>
      <w:r>
        <w:rPr>
          <w:rFonts w:ascii="Adobe Garamond Pro" w:hAnsi="Adobe Garamond Pro"/>
        </w:rPr>
        <w:instrText xml:space="preserve"> ADDIN ZOTERO_ITEM CSL_CITATION {"citationID":"CbejSLhI","properties":{"formattedCitation":"(Bedoret et al., 2009; Chakarov et al., 2019; Sabatel et al., 2017; Schyns et al., 2018)","plainCitation":"(Bedoret et al., 2009; Chakarov et al., 2019; Sabatel et al., 2017; Schyns et al., 2018)","noteIndex":0},"citationItems":[{"id":31,"uris":["http://zotero.org/users/local/ScSpagv3/items/BEQ62L6N"],"uri":["http://zotero.org/users/local/ScSpagv3/items/BEQ62L6N"],"itemData":{"id":31,"type":"article-journal","abstract":"The respiratory tract is continuously exposed to both innocuous airborne antigens and immunostimulatory molecules of microbial origin, such as LPS. At low concentrations, airborne LPS can induce a lung DC-driven Th2 cell response to harmless inhaled antigens, thereby promoting allergic asthma. However, only a small fraction of people exposed to environmental LPS develop allergic asthma. What prevents most people from mounting a lung DC-driven Th2 response upon exposure to LPS is not understood. Here we have shown that lung interstitial macrophages (IMs), a cell population with no previously described in vivo function, prevent induction of a Th2 response in mice challenged with LPS and an experimental harmless airborne antigen. IMs, but not alveolar macrophages, were found to produce high levels of IL-10 and to inhibit LPS-induced maturation and migration of DCs loaded with the experimental harmless airborne antigen in an IL-10-dependent manner. We further demonstrated that specific in vivo elimination of IMs led to overt asthmatic reactions to innocuous airborne antigens inhaled with low doses of LPS. This study has revealed a crucial role for IMs in maintaining immune homeostasis in the respiratory tract and provides an explanation for the paradox that although airborne LPS has the ability to promote the induction of Th2 responses by lung DCs, it does not provoke airway allergy under normal conditions.","archive_location":"19907079","container-title":"J Clin Invest","DOI":"10.1172/JCI39717","ISSN":"1558-8238 (Electronic) 0021-9738 (Linking)","issue":"12","journalAbbreviation":"The Journal of clinical investigation","page":"3723-38","title":"Lung interstitial macrophages alter dendritic cell functions to prevent airway allergy in mice","volume":"119","author":[{"family":"Bedoret","given":"D."},{"family":"Wallemacq","given":"H."},{"family":"Marichal","given":"T."},{"family":"Desmet","given":"C."},{"family":"Quesada Calvo","given":"F."},{"family":"Henry","given":"E."},{"family":"Closset","given":"R."},{"family":"Dewals","given":"B."},{"family":"Thielen","given":"C."},{"family":"Gustin","given":"P."},{"family":"Leval","given":"L.","non-dropping-particle":"de"},{"family":"Van Rooijen","given":"N."},{"family":"Le Moine","given":"A."},{"family":"Vanderplasschen","given":"A."},{"family":"Cataldo","given":"D."},{"family":"Drion","given":"P. V."},{"family":"Moser","given":"M."},{"family":"Lekeux","given":"P."},{"family":"Bureau","given":"F."}],"issued":{"date-parts":[["2009",12]]}}},{"id":1696,"uris":["http://zotero.org/users/local/ScSpagv3/items/9XAX6HRF"],"uri":["http://zotero.org/users/local/ScSpagv3/items/9XAX6HRF"],"itemData":{"id":1696,"type":"article-journal","abstract":"Macrophages are a heterogeneous cell population involved in tissue homeostasis, inflammation, and various pathologies. Although the major tissue-resident macrophage populations have been extensively studied, interstitial macrophages (IMs) residing within the tissue parenchyma remain poorly defined. Here we studied IMs from murine lung, fat, heart, and dermis. We identified two independent IM subpopulations that are conserved across tissues: Lyve1loMHCIIhiCX3CR1hi (Lyve1loMHCIIhi) and Lyve1hiMHCIIloCX3CR1lo (Lyve1hiMHCIIlo) monocyte-derived IMs, with distinct gene expression profiles, phenotypes, functions, and localizations. Using a new mouse model of inducible macrophage depletion (Slco2b1flox/DTR), we found that the absence of Lyve1hiMHCIIlo IMs exacerbated experimental lung fibrosis. Thus, we demonstrate that two independent populations of IMs coexist across tissues and exhibit conserved niche-dependent functional programming.","container-title":"Science (New York, N.Y.)","DOI":"10.1126/science.aau0964","ISSN":"1095-9203","issue":"6432","journalAbbreviation":"Science","language":"eng","note":"PMID: 30872492","source":"PubMed","title":"Two distinct interstitial macrophage populations coexist across tissues in specific subtissular niches","volume":"363","author":[{"family":"Chakarov","given":"Svetoslav"},{"family":"Lim","given":"Hwee Ying"},{"family":"Tan","given":"Leonard"},{"family":"Lim","given":"Sheau Yng"},{"family":"See","given":"Peter"},{"family":"Lum","given":"Josephine"},{"family":"Zhang","given":"Xiao-Meng"},{"family":"Foo","given":"Shihui"},{"family":"Nakamizo","given":"Satoshi"},{"family":"Duan","given":"Kaibo"},{"family":"Kong","given":"Wan Ting"},{"family":"Gentek","given":"Rebecca"},{"family":"Balachander","given":"Akhila"},{"family":"Carbajo","given":"Daniel"},{"family":"Bleriot","given":"Camille"},{"family":"Malleret","given":"Benoit"},{"family":"Tam","given":"John Kit Chung"},{"family":"Baig","given":"Sonia"},{"family":"Shabeer","given":"Muhammad"},{"family":"Toh","given":"Sue-Anne Ee Shiow"},{"family":"Schlitzer","given":"Andreas"},{"family":"Larbi","given":"Anis"},{"family":"Marichal","given":"Thomas"},{"family":"Malissen","given":"Bernard"},{"family":"Chen","given":"Jinmiao"},{"family":"Poidinger","given":"Michael"},{"family":"Kabashima","given":"Kenji"},{"family":"Bajenoff","given":"Marc"},{"family":"Ng","given":"Lai Guan"},{"family":"Angeli","given":"Veronique"},{"family":"Ginhoux","given":"Florent"}],"issued":{"date-parts":[["2019"]],"season":"15"}}},{"id":943,"uris":["http://zotero.org/users/local/ScSpagv3/items/LR7RG89H"],"uri":["http://zotero.org/users/local/ScSpagv3/items/LR7RG89H"],"itemData":{"id":943,"type":"article-journal","abstract":"Living in a microbe-rich environment reduces the risk of developing asthma. Exposure of humans or mice to unmethylated CpG DNA (CpG) from bacteria reproduces these protective effects, suggesting a major contribution of CpG to microbe-induced asthma resistance. However, how CpG confers protection remains elusive. We found that exposure to CpG expanded regulatory lung interstitial macrophages (IMs) from monocytes infiltrating the lung or mobilized from the spleen. Trafficking of IM precursors to the lung was independent of CCR2, a chemokine receptor required for monocyte mobilization from the bone marrow. Using a mouse model of allergic airway inflammation, we found that adoptive transfer of IMs isolated from CpG-treated mice recapitulated the protective effects of CpG when administered before allergen sensitization or challenge. IM-mediated protection was dependent on IL-10, given that Il10-/- CpG-induced IMs lacked regulatory effects. Thus, the expansion of regulatory lung IMs upon exposure to CpG might underlie the reduced risk of asthma development associated with a microbe-rich environment.","archive_location":"28329706","container-title":"Immunity","DOI":"10.1016/j.immuni.2017.02.016","ISSN":"1097-4180 (Electronic) 1074-7613 (Linking)","issue":"3","page":"457-473","title":"Exposure to Bacterial CpG DNA Protects from Airway Allergic Inflammation by Expanding Regulatory Lung Interstitial Macrophages","volume":"46","author":[{"family":"Sabatel","given":"C."},{"family":"Radermecker","given":"C."},{"family":"Fievez","given":"L."},{"family":"Paulissen","given":"G."},{"family":"Chakarov","given":"S."},{"family":"Fernandes","given":"C."},{"family":"Olivier","given":"S."},{"family":"Toussaint","given":"M."},{"family":"Pirottin","given":"D."},{"family":"Xiao","given":"X."},{"family":"Quatresooz","given":"P."},{"family":"Sirard","given":"J. C."},{"family":"Cataldo","given":"D."},{"family":"Gillet","given":"L."},{"family":"Bouabe","given":"H."},{"family":"Desmet","given":"C. J."},{"family":"Ginhoux","given":"F."},{"family":"Marichal","given":"T."},{"family":"Bureau","given":"F."}],"issued":{"date-parts":[["2017",3,21]]}}},{"id":951,"uris":["http://zotero.org/users/local/ScSpagv3/items/AFMIMK8E"],"uri":["http://zotero.org/users/local/Sc</w:instrText>
      </w:r>
      <w:r w:rsidRPr="004B248A">
        <w:rPr>
          <w:rFonts w:ascii="Adobe Garamond Pro" w:hAnsi="Adobe Garamond Pro"/>
          <w:lang w:val="nl-NL"/>
          <w:rPrChange w:id="47" w:author="Domien Vanneste" w:date="2022-01-24T10:10:00Z">
            <w:rPr>
              <w:rFonts w:ascii="Adobe Garamond Pro" w:hAnsi="Adobe Garamond Pro"/>
              <w:lang w:val="fr-FR"/>
            </w:rPr>
          </w:rPrChange>
        </w:rPr>
        <w:instrText xml:space="preserve">Spagv3/items/AFMIMK8E"],"itemData":{"id":951,"type":"article-journal","abstract":"For a long time, investigations about the lung myeloid compartment have been mainly limited to the macrophages located within the airways, that is, the well-known alveolar macrophages specialized in recycling of surfactant molecules and removal of debris. However, a growing number of reports have highlighted the complexity of the lung myeloid compartment, which also encompass different subsets of dendritic cells, tissue monocytes, and nonalveolar macrophages, called interstitial macrophages (IM). Recent evidence supports that, in mice, IM perform important immune functions, including the maintenance of lung homeostasis and prevention of immune-mediated allergic airway inflammation. In this article, we describe lung IM from a historical perspective and we review current knowledge on their characteristics, ontogeny, and functions, mostly in rodents. Finally, we emphasize some important future challenges for the field.","archive_location":"29854841","container-title":"J Immunol Res","DOI":"10.1155/2018/5160794","ISSN":"2314-7156 (Electronic) 2314-7156 (Linking)","page":"5160794","title":"Lung Interstitial Macrophages: Past, Present, and Future","volume":"2018","author":[{"family":"Schyns","given":"J."},{"family":"Bureau","given":"F."},{"family":"Marichal","given":"T."}],"issued":{"date-parts":[["2018"]]}}}],"schema":"https://github.com/citation-style-language/schema/raw/master/csl-citation.json"} </w:instrText>
      </w:r>
      <w:r>
        <w:rPr>
          <w:rFonts w:ascii="Adobe Garamond Pro" w:hAnsi="Adobe Garamond Pro"/>
        </w:rPr>
        <w:fldChar w:fldCharType="separate"/>
      </w:r>
      <w:r w:rsidRPr="004B248A">
        <w:rPr>
          <w:rFonts w:ascii="Adobe Garamond Pro" w:hAnsi="Adobe Garamond Pro"/>
          <w:noProof/>
          <w:lang w:val="nl-NL"/>
          <w:rPrChange w:id="48" w:author="Domien Vanneste" w:date="2022-01-24T10:10:00Z">
            <w:rPr>
              <w:rFonts w:ascii="Adobe Garamond Pro" w:hAnsi="Adobe Garamond Pro"/>
              <w:noProof/>
              <w:lang w:val="fr-FR"/>
            </w:rPr>
          </w:rPrChange>
        </w:rPr>
        <w:t>(Bedoret et al., 2009; Chakarov et al., 2019; Sabatel et al., 2017; Schyns et al., 2018)</w:t>
      </w:r>
      <w:r>
        <w:rPr>
          <w:rFonts w:ascii="Adobe Garamond Pro" w:hAnsi="Adobe Garamond Pro"/>
        </w:rPr>
        <w:fldChar w:fldCharType="end"/>
      </w:r>
      <w:r w:rsidRPr="004B248A">
        <w:rPr>
          <w:rFonts w:ascii="Adobe Garamond Pro" w:hAnsi="Adobe Garamond Pro"/>
          <w:lang w:val="nl-NL"/>
          <w:rPrChange w:id="49" w:author="Domien Vanneste" w:date="2022-01-24T10:10:00Z">
            <w:rPr>
              <w:rFonts w:ascii="Adobe Garamond Pro" w:hAnsi="Adobe Garamond Pro"/>
              <w:lang w:val="fr-FR"/>
            </w:rPr>
          </w:rPrChange>
        </w:rPr>
        <w:t xml:space="preserve"> and </w:t>
      </w:r>
      <w:r w:rsidR="006418E3" w:rsidRPr="004B248A">
        <w:rPr>
          <w:rFonts w:ascii="Adobe Garamond Pro" w:hAnsi="Adobe Garamond Pro"/>
          <w:lang w:val="nl-NL"/>
          <w:rPrChange w:id="50" w:author="Domien Vanneste" w:date="2022-01-24T10:10:00Z">
            <w:rPr>
              <w:rFonts w:ascii="Adobe Garamond Pro" w:hAnsi="Adobe Garamond Pro"/>
              <w:lang w:val="fr-FR"/>
            </w:rPr>
          </w:rPrChange>
        </w:rPr>
        <w:t xml:space="preserve">in </w:t>
      </w:r>
      <w:r w:rsidRPr="004B248A">
        <w:rPr>
          <w:rFonts w:ascii="Adobe Garamond Pro" w:hAnsi="Adobe Garamond Pro"/>
          <w:lang w:val="nl-NL"/>
          <w:rPrChange w:id="51" w:author="Domien Vanneste" w:date="2022-01-24T10:10:00Z">
            <w:rPr>
              <w:rFonts w:ascii="Adobe Garamond Pro" w:hAnsi="Adobe Garamond Pro"/>
              <w:lang w:val="fr-FR"/>
            </w:rPr>
          </w:rPrChange>
        </w:rPr>
        <w:t xml:space="preserve">the brain </w:t>
      </w:r>
      <w:r>
        <w:rPr>
          <w:rFonts w:ascii="Adobe Garamond Pro" w:hAnsi="Adobe Garamond Pro"/>
        </w:rPr>
        <w:fldChar w:fldCharType="begin"/>
      </w:r>
      <w:r w:rsidRPr="004B248A">
        <w:rPr>
          <w:rFonts w:ascii="Adobe Garamond Pro" w:hAnsi="Adobe Garamond Pro"/>
          <w:lang w:val="nl-NL"/>
          <w:rPrChange w:id="52" w:author="Domien Vanneste" w:date="2022-01-24T10:10:00Z">
            <w:rPr>
              <w:rFonts w:ascii="Adobe Garamond Pro" w:hAnsi="Adobe Garamond Pro"/>
              <w:lang w:val="fr-FR"/>
            </w:rPr>
          </w:rPrChange>
        </w:rPr>
        <w:instrText xml:space="preserve"> ADDIN ZOTERO_ITEM CSL_CITATION {"citationID":"DCSFeV2H","properties":{"formattedCitation":"(Borst et al., 2021; Matcovitch-Natan et al., 2016)","plainCitation":"(Borst et al., 2021; Matcovitch-Natan et al., 2016)","noteIndex":0},"citationItems":[{"id":2833,"uris":["http://zotero.org/users/local/ScSpagv3/items/3EZWY4VA"],"uri":["http://zotero.org/users/local/ScSpagv3/items/3EZWY4VA"],"itemData":{"id":2833,"type":"article-journal","abstract":"As resident macrophages of the central nervous system (CNS), microglia are associated with diverse functions essential to the developing and adult brain during homeostasis and disease. They are aided in their tasks by intricate bidirectional communication with other brain cells under steady-state conditions as well as with infiltrating peripheral immune cells during perturbations. Harmonious cell-cell communication involving microglia are considered crucial to maintain the healthy state of the tissue environment and to overcome pathology such as neuroinflammation. Analyses of such intercellular pathways have contributed to our understanding of the heterogeneous but context-associated microglial responses to environmental cues across neuropathology, including inflammatory conditions such as infections and autoimmunity, as well as immunosuppressive states as seen in brain tumors. Here, we summarize the latest evidence demonstrating ho</w:instrText>
      </w:r>
      <w:r w:rsidRPr="000122BC">
        <w:rPr>
          <w:rFonts w:ascii="Adobe Garamond Pro" w:hAnsi="Adobe Garamond Pro"/>
          <w:lang w:val="fr-FR"/>
        </w:rPr>
        <w:instrText>w these interactions drive microglia immune and non-immune functions, which coordina</w:instrText>
      </w:r>
      <w:r>
        <w:rPr>
          <w:rFonts w:ascii="Adobe Garamond Pro" w:hAnsi="Adobe Garamond Pro"/>
        </w:rPr>
        <w:instrText xml:space="preserve">te the transition from homeostatic to disease-related cellular states.","container-title":"Immunity","DOI":"10.1016/j.immuni.2021.09.014","ISSN":"1097-4180","issue":"10","journalAbbreviation":"Immunity","language":"eng","note":"PMID: 34644556","page":"2194-2208","source":"PubMed","title":"Microglia: Immune and non-immune functions","title-short":"Microglia","volume":"54","author":[{"family":"Borst","given":"Katharina"},{"family":"Dumas","given":"Anaelle Aurelie"},{"family":"Prinz","given":"Marco"}],"issued":{"date-parts":[["2021",10,12]]}}},{"id":2831,"uris":["http://zotero.org/users/local/ScSpagv3/items/MEZTKMFD"],"uri":["http://zotero.org/users/local/ScSpagv3/items/MEZTKMFD"],"itemData":{"id":2831,"type":"article-journal","abstract":"Microglia, the resident myeloid cells of the central nervous system, play important roles in life-long brain maintenance and in pathology. Despite their importance, their regulatory dynamics during brain development have not been fully elucidated. Using genome-wide chromatin and expression profiling coupled with single-cell transcriptomic analysis throughout development, we found that microglia undergo three temporal stages of development in synchrony with the brain--early, pre-, and adult microglia--which are under distinct regulatory circuits. Knockout of the gene encoding the adult microglia transcription factor MAFB and environmental perturbations, such as those affecting the microbiome or prenatal immune activation, led to disruption of developmental genes and immune response pathways. Together, our work identifies a stepwise microglia developmental program integrating immune response pathways that may be associated with several neurodevelopmental disorders.","container-title":"Science (New York, N.Y.)","DOI":"10.1126/science.aad8670","ISSN":"1095-9203","issue":"6301","journalAbbreviation":"Science","language":"eng","note":"PMID: 27338705","page":"aad8670","source":"PubMed","title":"Microglia development follows a stepwise program to regulate brain homeostasis","volume":"353","author":[{"family":"Matcovitch-Natan","given":"Orit"},{"family":"Winter","given":"Deborah R."},{"family":"Giladi","given":"Amir"},{"family":"Vargas Aguilar","given":"Stephanie"},{"family":"Spinrad","given":"Amit"},{"family":"Sarrazin","given":"Sandrine"},{"family":"Ben-Yehuda","given":"Hila"},{"family":"David","given":"Eyal"},{"family":"Zelada González","given":"Fabiola"},{"family":"Perrin","given":"Pierre"},{"family":"Keren-Shaul","given":"Hadas"},{"family":"Gury","given":"Meital"},{"family":"Lara-Astaiso","given":"David"},{"family":"Thaiss","given":"Christoph A."},{"family":"Cohen","given":"Merav"},{"family":"Bahar Halpern","given":"Keren"},{"family":"Baruch","given":"Kuti"},{"family":"Deczkowska","given":"Aleksandra"},{"family":"Lorenzo-Vivas","given":"Erika"},{"family":"Itzkovitz","given":"Shalev"},{"family":"Elinav","given":"Eran"},{"family":"Sieweke","given":"Michael H."},{"family":"Schwartz","given":"Michal"},{"family":"Amit","given":"Ido"}],"issued":{"date-parts":[["2016",8,19]]}}}],"schema":"https://github.com/citation-style-language/schema/raw/master/csl-citation.json"} </w:instrText>
      </w:r>
      <w:r>
        <w:rPr>
          <w:rFonts w:ascii="Adobe Garamond Pro" w:hAnsi="Adobe Garamond Pro"/>
        </w:rPr>
        <w:fldChar w:fldCharType="separate"/>
      </w:r>
      <w:r>
        <w:rPr>
          <w:rFonts w:ascii="Adobe Garamond Pro" w:hAnsi="Adobe Garamond Pro"/>
          <w:noProof/>
        </w:rPr>
        <w:t>(Borst et al., 2021; Matcovitch-Natan et al., 2016)</w:t>
      </w:r>
      <w:r>
        <w:rPr>
          <w:rFonts w:ascii="Adobe Garamond Pro" w:hAnsi="Adobe Garamond Pro"/>
        </w:rPr>
        <w:fldChar w:fldCharType="end"/>
      </w:r>
      <w:r>
        <w:rPr>
          <w:rFonts w:ascii="Adobe Garamond Pro" w:hAnsi="Adobe Garamond Pro"/>
        </w:rPr>
        <w:t xml:space="preserve">. Whether these observations reflect similarities </w:t>
      </w:r>
      <w:r>
        <w:rPr>
          <w:rFonts w:ascii="Adobe Garamond Pro" w:hAnsi="Adobe Garamond Pro"/>
        </w:rPr>
        <w:lastRenderedPageBreak/>
        <w:t>in their niche, in niche-imprinting signals or in their interactions with nerves remains an open and interesting question for future research.</w:t>
      </w:r>
    </w:p>
    <w:p w14:paraId="07AEEB55" w14:textId="40BE53A4" w:rsidR="00E65E3C" w:rsidRPr="00743F95" w:rsidRDefault="00417D7E" w:rsidP="00686F4D">
      <w:pPr>
        <w:spacing w:line="480" w:lineRule="auto"/>
        <w:jc w:val="both"/>
        <w:rPr>
          <w:rFonts w:ascii="Adobe Garamond Pro" w:hAnsi="Adobe Garamond Pro"/>
        </w:rPr>
      </w:pPr>
      <w:r w:rsidRPr="00417D7E">
        <w:rPr>
          <w:rFonts w:ascii="Adobe Garamond Pro" w:hAnsi="Adobe Garamond Pro"/>
        </w:rPr>
        <w:tab/>
      </w:r>
      <w:r w:rsidR="00652F3C">
        <w:rPr>
          <w:rFonts w:ascii="Adobe Garamond Pro" w:hAnsi="Adobe Garamond Pro"/>
        </w:rPr>
        <w:t>T</w:t>
      </w:r>
      <w:r>
        <w:rPr>
          <w:rFonts w:ascii="Adobe Garamond Pro" w:hAnsi="Adobe Garamond Pro"/>
        </w:rPr>
        <w:t xml:space="preserve">he current dogma </w:t>
      </w:r>
      <w:r w:rsidR="00652F3C">
        <w:rPr>
          <w:rFonts w:ascii="Adobe Garamond Pro" w:hAnsi="Adobe Garamond Pro"/>
        </w:rPr>
        <w:t xml:space="preserve">proposes </w:t>
      </w:r>
      <w:r>
        <w:rPr>
          <w:rFonts w:ascii="Adobe Garamond Pro" w:hAnsi="Adobe Garamond Pro"/>
        </w:rPr>
        <w:t xml:space="preserve">that, in the MPS, self-renewal is limited to myeloid progenitor cells and, under some circumstances, to </w:t>
      </w:r>
      <w:r w:rsidR="00686F4D">
        <w:rPr>
          <w:rFonts w:ascii="Adobe Garamond Pro" w:hAnsi="Adobe Garamond Pro"/>
        </w:rPr>
        <w:t>mature</w:t>
      </w:r>
      <w:r>
        <w:rPr>
          <w:rFonts w:ascii="Adobe Garamond Pro" w:hAnsi="Adobe Garamond Pro"/>
        </w:rPr>
        <w:t xml:space="preserve"> RTM. As a corollary, RTM maintenance </w:t>
      </w:r>
      <w:r w:rsidR="00CA73BD">
        <w:rPr>
          <w:rFonts w:ascii="Adobe Garamond Pro" w:hAnsi="Adobe Garamond Pro"/>
        </w:rPr>
        <w:t>is</w:t>
      </w:r>
      <w:r>
        <w:rPr>
          <w:rFonts w:ascii="Adobe Garamond Pro" w:hAnsi="Adobe Garamond Pro"/>
        </w:rPr>
        <w:t xml:space="preserve"> thought to be achieved either via </w:t>
      </w:r>
      <w:r w:rsidR="00686F4D">
        <w:rPr>
          <w:rFonts w:ascii="Adobe Garamond Pro" w:hAnsi="Adobe Garamond Pro"/>
        </w:rPr>
        <w:t xml:space="preserve">the </w:t>
      </w:r>
      <w:r>
        <w:rPr>
          <w:rFonts w:ascii="Adobe Garamond Pro" w:hAnsi="Adobe Garamond Pro"/>
        </w:rPr>
        <w:t>self-renewal</w:t>
      </w:r>
      <w:r w:rsidR="00686F4D">
        <w:rPr>
          <w:rFonts w:ascii="Adobe Garamond Pro" w:hAnsi="Adobe Garamond Pro"/>
        </w:rPr>
        <w:t xml:space="preserve"> of fully differentiated RTM</w:t>
      </w:r>
      <w:r>
        <w:rPr>
          <w:rFonts w:ascii="Adobe Garamond Pro" w:hAnsi="Adobe Garamond Pro"/>
        </w:rPr>
        <w:t xml:space="preserve">, or via the recruitment and engraftment of </w:t>
      </w:r>
      <w:r w:rsidR="00CA73BD">
        <w:rPr>
          <w:rFonts w:ascii="Adobe Garamond Pro" w:hAnsi="Adobe Garamond Pro"/>
        </w:rPr>
        <w:t xml:space="preserve">monocytes that differentiate into RTM in a tissue-specific manner </w:t>
      </w:r>
      <w:r w:rsidR="00CA73BD">
        <w:rPr>
          <w:rFonts w:ascii="Adobe Garamond Pro" w:hAnsi="Adobe Garamond Pro"/>
        </w:rPr>
        <w:fldChar w:fldCharType="begin"/>
      </w:r>
      <w:r w:rsidR="00CA73BD">
        <w:rPr>
          <w:rFonts w:ascii="Adobe Garamond Pro" w:hAnsi="Adobe Garamond Pro"/>
        </w:rPr>
        <w:instrText xml:space="preserve"> ADDIN ZOTERO_ITEM CSL_CITATION {"citationID":"GzrSw2vw","properties":{"formattedCitation":"(Bl\\uc0\\u233{}riot et al., 2020; Guilliams et al., 2020; Hashimoto et al., 2013; Hume et al., 2019; Jenkins and Hume, 2014; Lavin et al., 2015; Molawi and Sieweke, 2013; Yona et al., 2013)","plainCitation":"(Blériot et al., 2020; Guilliams et al., 2020; Hashimoto et al., 2013; Hume et al., 2019; Jenkins and Hume, 2014; Lavin et al., 2015; Molawi and Sieweke, 2013; Yona et al., 2013)","noteIndex":0},"citationItems":[{"id":2171,"uris":["http://zotero.org/users/local/ScSpagv3/items/B2QNVA2P"],"uri":["http://zotero.org/users/local/ScSpagv3/items/B2QNVA2P"],"itemData":{"id":2171,"type":"article-journal","abstract":"Resident tissue macrophages (RTMs) have a broad spectrum of immune- and non-immune-related tissue-supporting activities. The roots of this heterogeneity and versatility are only beginning to be understood. Here, we propose a conceptual framework for considering the RTM heterogeneity that organizes the factors shaping RTM identity within four cardinal points: (1) ontogeny and the view that adult RTM populations comprise a defined mixture of cells that arise from either embryonic precursors or adult monocytes; (2) local factors unique to the niche of residence, evolving during development and aging; (3) inflammation status; and (4) the cumulative effect of time spent in a specific tissue that contributes to the resilient adaptation of macrophages to their dynamic environment. We review recent findings within this context and discuss the technological advances that are revolutionizing the study of macrophage biology.","container-title":"Immunity","DOI":"10.1016/j.immuni.2020.05.014","ISSN":"1097-4180","issue":"6","journalAbbreviation":"Immunity","language":"eng","note":"PMID: 32553181","page":"957-970","source":"PubMed","title":"Determinants of Resident Tissue Macrophage Identity and Function","volume":"52","author":[{"family":"Blériot","given":"Camille"},{"family":"Chakarov","given":"Svetoslav"},{"family":"Ginhoux","given":"Florent"}],"issued":{"date-parts":[["2020",6,16]]}}},{"id":1816,"uris":["http://zotero.org/users/local/ScSpagv3/items/88J77UVQ"],"uri":["http://zotero.org/users/local/ScSpagv3/items/88J77UVQ"],"itemData":{"id":1816,"type":"article-journal","abstract":"Self-maintaining resident macrophages populate all mammalian organs. In addition to their role as immune sentinels, macrophages also perform day-to-day functions essential to tissue homeostasis. The homeostatic functions of macrophages are regulated by so-called tissular \"niches\" that control the size of the macrophage population and imprint tissue-specific identity. Here, we review the mechanisms underlying self-maintenance of distinct macrophage populations and outline the organizing principles of the macrophage niche. We examine recent studies that uncovered mutually beneficial cell-cell circuits established between macrophages and their niche and propose a modular view of tissues that integrates the resident macrophage as an essential component of each individual module. Manipulating macrophage niche cells to control the function of resident macrophages in vivo might have therapeutic value in various disease settings.","container-title":"Immunity","DOI":"10.1016/j.immuni.2020.02.015","ISSN":"1097-4180","issue":"3","journalAbbreviation":"Immunity","language":"eng","note":"PMID: 32187515","page":"434-451","source":"PubMed","title":"Establishment and Maintenance of the Macrophage Niche","volume":"52","author":[{"family":"Guilliams","given":"Martin"},{"family":"Thierry","given":"Guilhem R."},{"family":"Bonnardel","given":"Johnny"},{"family":"Bajenoff","given":"Marc"}],"issued":{"date-parts":[["2020",3,17]]}}},{"id":1289,"uris":["http://zotero.org/users/local/ScSpagv3/items/DPH7AI3C"],"uri":["http://zotero.org/users/local/ScSpagv3/items/DPH7AI3C"],"itemData":{"id":1289,"type":"article-journal","abstract":"Despite accumulating evidence suggesting local self-maintenance of tissue macrophages in the steady state, the dogma remains that tissue macrophages derive from monocytes. Using parabiosis and fate-mapping approaches, we confirmed that monocytes do not show significant contribution to tissue macrophages in the steady state. Similarly, we found that after depletion of lung macrophages, the majority of repopulation occurred by stochastic cellular proliferation in situ in a macrophage colony-stimulating factor (M-Csf)- and granulocyte macrophage (GM)-CSF-dependent manner but independently of interleukin-4. We also found that after bone marrow transplantation, host macrophages retained the capacity to expand when the development of donor macrophages was compromised. Expansion of host macrophages was functional and prevented the development of alveolar proteinosis in mice transplanted with GM-Csf-receptor-deficient progenitors. Collectively, these results indicate that tissue-resident macrophages and circulating monocytes should be classified as mononuclear phagocyte lineages that are independently maintained in the steady state.","archive_location":"23601688","container-title":"Immunity","DOI":"10.1016/j.immuni.2013.04.004","ISSN":"1097-4180 (Electronic) 1074-7613 (Linking)","issue":"4","page":"792-804","title":"Tissue-resident macrophages self-maintain locally throughout adult life with minimal contribution from circulating monocytes","volume":"38","author":[{"family":"Hashimoto","given":"D."},{"family":"Chow","given":"A."},{"family":"Noizat","given":"C."},{"family":"Teo","given":"P."},{"family":"Beasley","given":"M. B."},{"family":"Leboeuf","given":"M."},{"family":"Becker","given":"C. D."},{"family":"See","given":"P."},{"family":"Price","given":"J."},{"family":"Lucas","given":"D."},{"family":"Greter","given":"M."},{"family":"Mortha","given":"A."},{"family":"Boyer","given":"S. W."},{"family":"Forsberg","given":"E. C."},{"family":"Tanaka","given":"M."},{"family":"Rooijen","given":"N.","non-dropping-particle":"van"},{"family":"Garcia-Sastre","given":"A."},{"family":"Stanley","given":"E. R."},{"family":"Ginhoux","given":"F."},{"family":"Frenette","given":"P. S."},{"family":"Merad","given":"M."}],"issued":{"date-parts":[["2013",4,18]]}}},{"id":2768,"uris":["http://zotero.org/users/local/ScSpagv3/items/6P2P7QWI"],"uri":["http://zotero.org/users/local/ScSpagv3/items/6P2P7QWI"],"itemData":{"id":2768,"type":"article-journal","abstract":"The mononuclear phagocyte system (MPS) is defined as a cell lineage in which committed marrow progenitors give rise to blood monocytes and tissue macrophages. Here, we discuss the concept of self-proscribed macrophage territories and homeostatic regulation of tissue macrophage abundance through growth factor availability. Recent studies have questioned the validity of the MPS model and argued that tissue-resident macrophages are a separate lineage seeded during development and maintained by self-renewal. We address this issue; discuss the limitations of inbred mouse models of monocyte-macrophage homeostasis; and summarize the evidence suggesting that during postnatal life, monocytes can replace resident macrophages in all major organs and adopt their tissue-specific gene expression. We conclude that the MPS remains a valid and accurate framework for understanding macrophage development and homeostasis.","container-title":"Trends in Immunology","DOI":"10.1016/j.it.2018.11.007","ISSN":"1471-4981","issue":"2","journalAbbreviation":"Trends Immunol","language":"eng","note":"PMID: 30579704","page":"98-112","source":"PubMed","title":"The Mononuclear Phagocyte System: The Relationship between Monocytes and Macrophages","title-short":"The Mononuclear Phagocyte System","volume":"40","author":[{"family":"Hume","given":"David A."},{"family":"Irvine","given":"Katharine M."},{"family":"Pridans","given":"Clare"}],"issued":{"date-parts":[["2019",2]]}}},{"id":2784,"uris":["http://zotero.org/users/local/ScSpagv3/items/7UAKGYDP"],"uri":["http://zotero.org/users/local/ScSpagv3/items/7UAKGYDP"],"itemData":{"id":2784,"type":"article-journal","abstract":"The mononuclear phagocyte system (MPS) is a family of functionally related cells including bone marrow precursors, blood monocytes, and tissue macrophages. We review the evidence that macrophages and dendritic cells (DCs) are separate lineages and functional entities, and examine whether the traditional view that monocytes are the immediate precursors of tissue macrophages needs to be refined based upon evidence that macrophages can extensively self-renew and can be seeded from yolk sac/foetal liver progenitors with little input from monocytes thereafter. We review the role of the growth factor colony-stimulating factor (CSF)1, and present a model consistent with the concept of the MPS in which local proliferation and monocyte recruitment are connected to ensure macrophages occupy their well-defined niche in most tissues.","container-title":"Trends in Immunology","DOI":"10.1016/j.it.2014.06.006","ISSN":"1471-4981","issue":"8","journalAbbreviation":"Trends Immunol","language":"eng","note":"PMID: 25047416","page":"358-367","source":"PubMed","title":"Homeostasis in the mononuclear phagocyte system","volume":"35","author":[{"family":"Jenkins","given":"Stephen J."},{"family":"Hume","given":"David A."}],"issued":{"date-parts":[["2014",8]]}}},{"id":2770,"uris":["http://zotero.org/users/local/ScSpagv3/items/6W2UAG59"],"uri":["http://zotero.org/users/local/ScSpagv3/items/6W2UAG59"],"itemData":{"id":2770,"type":"article-journal","abstract":"Macrophages are immune cells of haematopoietic origin that provide crucial innate immune defence and have tissue-specific functions in the regulation and maintenance of organ homeostasis. Recent studies of macrophage ontogeny, as well as transcriptional and epigenetic identity, have started to reveal the decisive role of the tissue stroma in the regulation of macrophage function. These findings suggest that most macrophages seed the tissues during embryonic development and functionally specialize in response to cytokines and metabolites that are released by the stroma and drive the expression of unique transcription factors. In this Review, we discuss how recent insights into macrophage ontogeny and macrophage-stroma interactions contribute to our understanding of the crosstalk that shapes macrophage function and the maintenance of organ integrity.","container-title":"Nature Reviews. Immunology","DOI":"10.1038/nri3920","ISSN":"1474-1741","issue":"12","journalAbbreviation":"Nat Rev Immunol","language":"eng","note":"PMID: 26603899\nPMCID: PMC4706379","page":"731-744","source":"PubMed","title":"Regulation of macrophage development and function in peripheral tissues","volume":"15","author":[{"family":"Lavin","given":"Yonit"},{"family":"Mortha","given":"Arthur"},{"family":"Rahman","given":"Adeeb"},{"family":"Merad","given":"Miriam"}],"issued":{"date-parts":[["2015",12]]}}},{"id":2788,"uris":["http://zotero.org/users/local/ScSpagv3/items/9T8Q97TK"],"uri":["http://zotero.org/users/local/ScSpagv3/items/9T8Q97TK"],"itemData":{"id":2788,"type":"article-journal","abstract":"Macrophages not only are prominent effector cells of the immune system that are critical in inflammation and innate immune responses but also fulfill important functions in tissue homeostasis. Transcription factors can define macrophage identity and control their numbers and functions through the induction and maintenance of specific transcriptional programs. Here, we review the mechanisms employed by lineage-specific transcription factors to shape macrophage identity during the development from hematopoietic stem and progenitor cells. We also present current insight into how specific transcription factors control macrophage numbers, by regulating coordinated proliferation and differentiation of myeloid progenitor cells and self-renewal of mature macrophages. We finally discuss how functional specialization of mature macrophages in response to environmental stimuli can be induced through synergistic activity of lineage- and stimulus-specific transcription factors that plug into preexisting transcriptional programs. Understanding the mechanisms that define macrophage identity, numbers, and functions will provide important insights into the differential properties of macrophage populations under various physiological and pathological conditions.","container-title":"Advances in Immunology","DOI":"10.1016/B978-0-12-417028-5.00010-7","ISSN":"1557-8445","journalAbbreviation":"Adv Immunol","language":"eng","note":"PMID: 24070388","page":"269-300","source":"PubMed","title":"Transcriptional control of macrophage identity, self-renewal, and function","volume":"120","author":[{"family":"Molawi","given":"Kaaweh"},{"family":"Sieweke","given":"Michael H."}],"issued":{"date-parts":[["2013"]]}}},{"id":1619,"uris":["http://zotero.org/users/local/ScSpagv3/items/T4MMTJ35"],"uri":["http://zotero.org/users/local/ScSpagv3/items/T4MMTJ35"],"itemData":{"id":1619,"type":"article-journal","abstract":"Mononuclear phagocytes, including monocytes, macrophages, and dendritic cells, contribute to tissue integrity as well as to innate and adaptive immune defense. Emerging evidence for labor division indicates that manipulation of these cells could bear therapeutic potential. However, specific ontogenies of individual populations and the overall functional organization of this cellular network are not well defined. Here we report a fate-mapping study of the murine monocyte and macrophage compartment taking advantage of constitutive and conditional CX(3)CR1 promoter-driven Cre recombinase expression. We have demonstrated that major tissue-resident macrophage populations, including liver Kupffer cells and lung alveolar, splenic, and peritoneal macrophages, are established prior to birth and maintain themselves subsequently during adulthood independent of replenishment by blood monocytes. Furthermore, we have established that short-lived Ly6C(+) monocytes constitute obligatory steady-state precursors of blood-resident Ly6C(-) cells and that the abundance of Ly6C(+) blood monocytes dynamically controls the circulation lifespan of their progeny.","archive":"PubMed","container-title":"Immunity","DOI":"10.1016/j.immuni.2012.12.001","ISSN":"1097-4180","language":"eng","page":"79-91","title":"Fate mapping reveals origins and dynamics of monocytes and tissue macrophages under homeostasis","volume":"38","author":[{"family":"Yona","given":"Simon"},{"family":"Kim","given":"Ki-Wook"},{"family":"Wolf","given":"Yochai"},{"family":"Mildner","given":"Alexander"},{"family":"Varol","given":"Diana"},{"family":"Breker","given":"Michal"},{"family":"Strauss-Ayali","given":"Dalit"},{"family":"Viukov","given":"Sergey"},{"family":"Guilliams","given":"Martin"},{"family":"Misharin","given":"Alexander"},{"family":"Hume","given":"David A."},{"family":"Perlman","given":"Harris"},{"family":"Malissen","given":"Bernard"},{"family":"Zelzer","given":"Elazar"},{"family":"Jung","given":"Steffen"}],"issued":{"date-parts":[["2013",1,24]]}}}],"schema":"https://github.com/citation-style-language/schema/raw/master/csl-citation.json"} </w:instrText>
      </w:r>
      <w:r w:rsidR="00CA73BD">
        <w:rPr>
          <w:rFonts w:ascii="Adobe Garamond Pro" w:hAnsi="Adobe Garamond Pro"/>
        </w:rPr>
        <w:fldChar w:fldCharType="separate"/>
      </w:r>
      <w:r w:rsidR="00CA73BD" w:rsidRPr="00CA73BD">
        <w:rPr>
          <w:rFonts w:ascii="Adobe Garamond Pro" w:hAnsi="Adobe Garamond Pro"/>
        </w:rPr>
        <w:t>(Blériot et al., 2020; Guilliams et al., 2020; Hashimoto et al., 2013; Hume et al., 2019; Jenkins and Hume, 2014; Lavin et al., 2015; Molawi and Sieweke, 2013; Yona et al., 2013)</w:t>
      </w:r>
      <w:r w:rsidR="00CA73BD">
        <w:rPr>
          <w:rFonts w:ascii="Adobe Garamond Pro" w:hAnsi="Adobe Garamond Pro"/>
        </w:rPr>
        <w:fldChar w:fldCharType="end"/>
      </w:r>
      <w:r w:rsidR="00CA73BD">
        <w:rPr>
          <w:rFonts w:ascii="Adobe Garamond Pro" w:hAnsi="Adobe Garamond Pro"/>
        </w:rPr>
        <w:t>.</w:t>
      </w:r>
      <w:r w:rsidR="00652F3C">
        <w:rPr>
          <w:rFonts w:ascii="Adobe Garamond Pro" w:hAnsi="Adobe Garamond Pro"/>
        </w:rPr>
        <w:t xml:space="preserve"> Our results challenge this notion and </w:t>
      </w:r>
      <w:r w:rsidR="008F3AA3">
        <w:rPr>
          <w:rFonts w:ascii="Adobe Garamond Pro" w:hAnsi="Adobe Garamond Pro"/>
        </w:rPr>
        <w:t xml:space="preserve">show that mature </w:t>
      </w:r>
      <w:proofErr w:type="spellStart"/>
      <w:r w:rsidR="00E336C8">
        <w:rPr>
          <w:rFonts w:ascii="Adobe Garamond Pro" w:hAnsi="Adobe Garamond Pro"/>
        </w:rPr>
        <w:t>cMo</w:t>
      </w:r>
      <w:proofErr w:type="spellEnd"/>
      <w:r w:rsidR="008F3AA3">
        <w:rPr>
          <w:rFonts w:ascii="Adobe Garamond Pro" w:hAnsi="Adobe Garamond Pro"/>
        </w:rPr>
        <w:t xml:space="preserve"> can also self-renew in vacant tissue niches </w:t>
      </w:r>
      <w:r w:rsidR="00AA2946">
        <w:rPr>
          <w:rFonts w:ascii="Adobe Garamond Pro" w:hAnsi="Adobe Garamond Pro"/>
        </w:rPr>
        <w:t xml:space="preserve">to contribute to RTM development </w:t>
      </w:r>
      <w:r w:rsidR="00AA2946" w:rsidRPr="00AA2946">
        <w:rPr>
          <w:rFonts w:ascii="Adobe Garamond Pro" w:hAnsi="Adobe Garamond Pro"/>
          <w:i/>
          <w:iCs/>
        </w:rPr>
        <w:t>in vivo</w:t>
      </w:r>
      <w:r w:rsidR="00AA2946">
        <w:rPr>
          <w:rFonts w:ascii="Adobe Garamond Pro" w:hAnsi="Adobe Garamond Pro"/>
        </w:rPr>
        <w:t xml:space="preserve">. </w:t>
      </w:r>
      <w:r w:rsidR="002660D2">
        <w:rPr>
          <w:rFonts w:ascii="Adobe Garamond Pro" w:hAnsi="Adobe Garamond Pro"/>
        </w:rPr>
        <w:t xml:space="preserve">Upon DT-triggered lung IM niche depletion in IM-DTR mice, we showed that </w:t>
      </w:r>
      <w:r w:rsidR="00E336C8">
        <w:rPr>
          <w:rFonts w:ascii="Adobe Garamond Pro" w:hAnsi="Adobe Garamond Pro"/>
        </w:rPr>
        <w:t xml:space="preserve">local expansion </w:t>
      </w:r>
      <w:r w:rsidR="002660D2">
        <w:rPr>
          <w:rFonts w:ascii="Adobe Garamond Pro" w:hAnsi="Adobe Garamond Pro"/>
        </w:rPr>
        <w:t xml:space="preserve">of </w:t>
      </w:r>
      <w:proofErr w:type="spellStart"/>
      <w:r w:rsidR="002660D2">
        <w:rPr>
          <w:rFonts w:ascii="Adobe Garamond Pro" w:hAnsi="Adobe Garamond Pro"/>
        </w:rPr>
        <w:t>cMo</w:t>
      </w:r>
      <w:proofErr w:type="spellEnd"/>
      <w:r w:rsidR="002660D2">
        <w:rPr>
          <w:rFonts w:ascii="Adobe Garamond Pro" w:hAnsi="Adobe Garamond Pro"/>
        </w:rPr>
        <w:t xml:space="preserve"> was </w:t>
      </w:r>
      <w:r w:rsidR="00E336C8">
        <w:rPr>
          <w:rFonts w:ascii="Adobe Garamond Pro" w:hAnsi="Adobe Garamond Pro"/>
        </w:rPr>
        <w:t>transient</w:t>
      </w:r>
      <w:r w:rsidR="002660D2">
        <w:rPr>
          <w:rFonts w:ascii="Adobe Garamond Pro" w:hAnsi="Adobe Garamond Pro"/>
        </w:rPr>
        <w:t>, restricted to few extravasating Ly6C</w:t>
      </w:r>
      <w:r w:rsidR="002660D2" w:rsidRPr="00E336C8">
        <w:rPr>
          <w:rFonts w:ascii="Adobe Garamond Pro" w:hAnsi="Adobe Garamond Pro"/>
          <w:vertAlign w:val="superscript"/>
        </w:rPr>
        <w:t>+</w:t>
      </w:r>
      <w:r w:rsidR="002660D2">
        <w:rPr>
          <w:rFonts w:ascii="Adobe Garamond Pro" w:hAnsi="Adobe Garamond Pro"/>
        </w:rPr>
        <w:t xml:space="preserve"> </w:t>
      </w:r>
      <w:proofErr w:type="spellStart"/>
      <w:r w:rsidR="002660D2">
        <w:rPr>
          <w:rFonts w:ascii="Adobe Garamond Pro" w:hAnsi="Adobe Garamond Pro"/>
        </w:rPr>
        <w:t>cMo</w:t>
      </w:r>
      <w:proofErr w:type="spellEnd"/>
      <w:r w:rsidR="002660D2">
        <w:rPr>
          <w:rFonts w:ascii="Adobe Garamond Pro" w:hAnsi="Adobe Garamond Pro"/>
        </w:rPr>
        <w:t xml:space="preserve"> and</w:t>
      </w:r>
      <w:r w:rsidR="00E336C8">
        <w:rPr>
          <w:rFonts w:ascii="Adobe Garamond Pro" w:hAnsi="Adobe Garamond Pro"/>
        </w:rPr>
        <w:t xml:space="preserve"> depend</w:t>
      </w:r>
      <w:r w:rsidR="002660D2">
        <w:rPr>
          <w:rFonts w:ascii="Adobe Garamond Pro" w:hAnsi="Adobe Garamond Pro"/>
        </w:rPr>
        <w:t>ed</w:t>
      </w:r>
      <w:r w:rsidR="00E336C8">
        <w:rPr>
          <w:rFonts w:ascii="Adobe Garamond Pro" w:hAnsi="Adobe Garamond Pro"/>
        </w:rPr>
        <w:t xml:space="preserve"> on CSF1R-dependent signaling pathways</w:t>
      </w:r>
      <w:r w:rsidR="002660D2">
        <w:rPr>
          <w:rFonts w:ascii="Adobe Garamond Pro" w:hAnsi="Adobe Garamond Pro"/>
        </w:rPr>
        <w:t xml:space="preserve">. </w:t>
      </w:r>
      <w:r w:rsidR="004A3EEB">
        <w:rPr>
          <w:rFonts w:ascii="Adobe Garamond Pro" w:hAnsi="Adobe Garamond Pro"/>
        </w:rPr>
        <w:t>The data are consistent with the idea that a limited number of blood monocytes can give rise to a large</w:t>
      </w:r>
      <w:r w:rsidR="0070287A">
        <w:rPr>
          <w:rFonts w:ascii="Adobe Garamond Pro" w:hAnsi="Adobe Garamond Pro"/>
        </w:rPr>
        <w:t>r</w:t>
      </w:r>
      <w:r w:rsidR="004A3EEB">
        <w:rPr>
          <w:rFonts w:ascii="Adobe Garamond Pro" w:hAnsi="Adobe Garamond Pro"/>
        </w:rPr>
        <w:t xml:space="preserve"> number of RTM in tissues</w:t>
      </w:r>
      <w:r w:rsidR="0070287A">
        <w:rPr>
          <w:rFonts w:ascii="Adobe Garamond Pro" w:hAnsi="Adobe Garamond Pro"/>
        </w:rPr>
        <w:t xml:space="preserve"> th</w:t>
      </w:r>
      <w:r w:rsidR="006418E3">
        <w:rPr>
          <w:rFonts w:ascii="Adobe Garamond Pro" w:hAnsi="Adobe Garamond Pro"/>
        </w:rPr>
        <w:t>r</w:t>
      </w:r>
      <w:r w:rsidR="0070287A">
        <w:rPr>
          <w:rFonts w:ascii="Adobe Garamond Pro" w:hAnsi="Adobe Garamond Pro"/>
        </w:rPr>
        <w:t xml:space="preserve">ough a sequence of events involving first a proliferation in response to </w:t>
      </w:r>
      <w:r w:rsidR="0049034C">
        <w:rPr>
          <w:rFonts w:ascii="Adobe Garamond Pro" w:hAnsi="Adobe Garamond Pro"/>
        </w:rPr>
        <w:t xml:space="preserve">local </w:t>
      </w:r>
      <w:r w:rsidR="0070287A">
        <w:rPr>
          <w:rFonts w:ascii="Adobe Garamond Pro" w:hAnsi="Adobe Garamond Pro"/>
        </w:rPr>
        <w:t xml:space="preserve">CSF1R ligands, followed by the </w:t>
      </w:r>
      <w:r w:rsidR="00EA610E">
        <w:rPr>
          <w:rFonts w:ascii="Adobe Garamond Pro" w:hAnsi="Adobe Garamond Pro"/>
        </w:rPr>
        <w:t>activation</w:t>
      </w:r>
      <w:r w:rsidR="0070287A">
        <w:rPr>
          <w:rFonts w:ascii="Adobe Garamond Pro" w:hAnsi="Adobe Garamond Pro"/>
        </w:rPr>
        <w:t xml:space="preserve"> of common and subset-specific </w:t>
      </w:r>
      <w:r w:rsidR="00EA610E">
        <w:rPr>
          <w:rFonts w:ascii="Adobe Garamond Pro" w:hAnsi="Adobe Garamond Pro"/>
        </w:rPr>
        <w:t>RTM signatures</w:t>
      </w:r>
      <w:r w:rsidR="00735276">
        <w:rPr>
          <w:rFonts w:ascii="Adobe Garamond Pro" w:hAnsi="Adobe Garamond Pro"/>
        </w:rPr>
        <w:t>.</w:t>
      </w:r>
      <w:r w:rsidR="00BC21F0">
        <w:rPr>
          <w:rFonts w:ascii="Adobe Garamond Pro" w:hAnsi="Adobe Garamond Pro"/>
        </w:rPr>
        <w:t xml:space="preserve"> </w:t>
      </w:r>
      <w:r w:rsidR="00DB17A2">
        <w:rPr>
          <w:rFonts w:ascii="Adobe Garamond Pro" w:hAnsi="Adobe Garamond Pro"/>
        </w:rPr>
        <w:t>While t</w:t>
      </w:r>
      <w:r w:rsidR="00BC21F0">
        <w:rPr>
          <w:rFonts w:ascii="Adobe Garamond Pro" w:hAnsi="Adobe Garamond Pro"/>
        </w:rPr>
        <w:t xml:space="preserve">he relative </w:t>
      </w:r>
      <w:r w:rsidR="00070D41">
        <w:rPr>
          <w:rFonts w:ascii="Adobe Garamond Pro" w:hAnsi="Adobe Garamond Pro"/>
        </w:rPr>
        <w:t>contribution</w:t>
      </w:r>
      <w:r w:rsidR="00BC21F0">
        <w:rPr>
          <w:rFonts w:ascii="Adobe Garamond Pro" w:hAnsi="Adobe Garamond Pro"/>
        </w:rPr>
        <w:t xml:space="preserve"> of the CSF1R ligands CSF-1 and IL-34 to </w:t>
      </w:r>
      <w:proofErr w:type="spellStart"/>
      <w:r w:rsidR="00BC21F0">
        <w:rPr>
          <w:rFonts w:ascii="Adobe Garamond Pro" w:hAnsi="Adobe Garamond Pro"/>
        </w:rPr>
        <w:t>cMo</w:t>
      </w:r>
      <w:proofErr w:type="spellEnd"/>
      <w:r w:rsidR="00BC21F0">
        <w:rPr>
          <w:rFonts w:ascii="Adobe Garamond Pro" w:hAnsi="Adobe Garamond Pro"/>
        </w:rPr>
        <w:t xml:space="preserve"> proliferation remains to be determined</w:t>
      </w:r>
      <w:r w:rsidR="00070D41">
        <w:rPr>
          <w:rFonts w:ascii="Adobe Garamond Pro" w:hAnsi="Adobe Garamond Pro"/>
        </w:rPr>
        <w:t xml:space="preserve">, </w:t>
      </w:r>
      <w:r w:rsidR="00DB17A2">
        <w:rPr>
          <w:rFonts w:ascii="Adobe Garamond Pro" w:hAnsi="Adobe Garamond Pro"/>
        </w:rPr>
        <w:t xml:space="preserve">reports supporting that IM maintenance requires CSF-1 rather than IL-34 would </w:t>
      </w:r>
      <w:r w:rsidR="00416A72">
        <w:rPr>
          <w:rFonts w:ascii="Adobe Garamond Pro" w:hAnsi="Adobe Garamond Pro"/>
        </w:rPr>
        <w:t>be consistent with</w:t>
      </w:r>
      <w:r w:rsidR="00DB17A2">
        <w:rPr>
          <w:rFonts w:ascii="Adobe Garamond Pro" w:hAnsi="Adobe Garamond Pro"/>
        </w:rPr>
        <w:t xml:space="preserve"> a </w:t>
      </w:r>
      <w:r w:rsidR="006418E3">
        <w:rPr>
          <w:rFonts w:ascii="Adobe Garamond Pro" w:hAnsi="Adobe Garamond Pro"/>
        </w:rPr>
        <w:t xml:space="preserve">preferential </w:t>
      </w:r>
      <w:r w:rsidR="00DB17A2">
        <w:rPr>
          <w:rFonts w:ascii="Adobe Garamond Pro" w:hAnsi="Adobe Garamond Pro"/>
        </w:rPr>
        <w:t xml:space="preserve">contribution of the CSF1/CSF1-R axis to </w:t>
      </w:r>
      <w:proofErr w:type="spellStart"/>
      <w:r w:rsidR="00DB17A2">
        <w:rPr>
          <w:rFonts w:ascii="Adobe Garamond Pro" w:hAnsi="Adobe Garamond Pro"/>
        </w:rPr>
        <w:t>cMo</w:t>
      </w:r>
      <w:proofErr w:type="spellEnd"/>
      <w:r w:rsidR="00DB17A2">
        <w:rPr>
          <w:rFonts w:ascii="Adobe Garamond Pro" w:hAnsi="Adobe Garamond Pro"/>
        </w:rPr>
        <w:t xml:space="preserve"> self-renewal </w:t>
      </w:r>
      <w:r w:rsidR="00070D41">
        <w:rPr>
          <w:rFonts w:ascii="Adobe Garamond Pro" w:hAnsi="Adobe Garamond Pro"/>
        </w:rPr>
        <w:fldChar w:fldCharType="begin"/>
      </w:r>
      <w:r w:rsidR="00070D41">
        <w:rPr>
          <w:rFonts w:ascii="Adobe Garamond Pro" w:hAnsi="Adobe Garamond Pro"/>
        </w:rPr>
        <w:instrText xml:space="preserve"> ADDIN ZOTERO_ITEM CSL_CITATION {"citationID":"93W3BxMx","properties":{"formattedCitation":"(Greter et al., 2012; Ural et al., 2020; Wang et al., 2012)","plainCitation":"(Greter et al., 2012; Ural et al., 2020; Wang et al., 2012)","noteIndex":0},"citationItems":[{"id":2810,"uris":["http://zotero.org/users/local/ScSpagv3/items/6LQGVVF9"],"uri":["http://zotero.org/users/local/ScSpagv3/items/6LQGVVF9"],"itemData":{"id":2810,"type":"article-journal","abstract":"Colony stimulating factor-1 (Csf-1) receptor and its ligand Csf-1 control macrophage development, maintenance, and function. The development of both Langerhans cells (LCs) and microglia is highly dependent on Csf-1 receptor signaling but independent of Csf-1. Here we show that in both mice and humans, interleukin-34 (IL-34), an alternative ligand for Csf-1 receptor, is produced by keratinocytes in the epidermis and by neurons in the brain. Mice lacking IL-34 displayed a marked reduction of LCs and a decrease of microglia, whereas monocytes, dermal, and lymphoid tissue macrophages and DCs were unaffected. We identified IL-34 as a nonredundant cytokine for the development of LCs during embryogenesis as well as for their homeostasis in the adult skin. Whereas inflammation-induced repopulation of LCs appears to be dependent on Csf-1, once inflammation is resolved, LC survival is again IL-34-dependent. In contrast, microglia and their yolk sac precursors develop independently of IL-34 but rely on it for their maintenance in the adult brain.","container-title":"Immunity","DOI":"10.1016/j.immuni.2012.11.001","ISSN":"1097-4180","issue":"6","journalAbbreviation":"Immunity","language":"eng","note":"PMID: 23177320\nPMCID: PMC4291117","page":"1050-1060","source":"PubMed","title":"Stroma-derived interleukin-34 controls the development and maintenance of langerhans cells and the maintenance of microglia","volume":"37","author":[{"family":"Greter","given":"Melanie"},{"family":"Lelios","given":"Iva"},{"family":"Pelczar","given":"Pawel"},{"family":"Hoeffel","given":"Guillaume"},{"family":"Price","given":"Jeremy"},{"family":"Leboeuf","given":"Marylene"},{"family":"Kündig","given":"Thomas M."},{"family":"Frei","given":"Karl"},{"family":"Ginhoux","given":"Florent"},{"family":"Merad","given":"Miriam"},{"family":"Becher","given":"Burkhard"}],"issued":{"date-parts":[["2012",12,14]]}}},{"id":2177,"uris":["http://zotero.org/users/local/ScSpagv3/items/Y22SDRH9"],"uri":["http://zotero.org/users/local/ScSpagv3/items/Y22SDRH9"],"itemData":{"id":2177,"type":"article-journal","abstract":"Tissue-resident macrophages are a diverse population of cells that perform specialized functions including sustaining tissue homeostasis and tissue surveillance. Here, we report an interstitial subset of CD169+ lung-resident macrophages that are transcriptionally and developmentally distinct from alveolar macrophages (AMs). They are primarily localized around the airways and are found in close proximity to the sympathetic nerves in the bronchovascular bundle. These nerve- and airway-associated macrophages (NAMs) are tissue resident, yolk sac derived, self-renewing, and do not require CCR2+ monocytes for development or maintenance. Unlike AMs, the development of NAMs requires CSF1 but not GM-CSF. Bulk population and single-cell transcriptome analysis indicated that NAMs are distinct from other lung-resident macrophage subsets and highly express immunoregulatory genes under steady-state and inflammatory conditions. NAMs proliferated robustly after influenza infection and activation with the TLR3 ligand poly(I:C), and in their absence, the inflammatory response was augmented, resulting in excessive production of inflammatory cytokines and innate immune cell infiltration. Overall, our study provides insights into a distinct subset of airway-associated pulmonary macrophages that function to maintain immune and tissue homeostasis.","container-title":"Science Immunology","DOI":"10.1126/sciimmunol.aax8756","ISSN":"2470-9468","issue":"45","journalAbbreviation":"Sci Immunol","language":"eng","note":"PMID: 32220976","source":"PubMed","title":"Identification of a nerve-associated, lung-resident interstitial macrophage subset with distinct localization and immunoregulatory properties","volume":"5","author":[{"family":"Ural","given":"Basak B."},{"family":"Yeung","given":"Stephen T."},{"family":"Damani-Yokota","given":"Payal"},{"family":"Devlin","given":"Joseph C."},{"family":"Vries","given":"Maren","non-dropping-particle":"de"},{"family":"Vera-Licona","given":"Paola"},{"family":"Samji","given":"Tasleem"},{"family":"Sawai","given":"Catherine M."},{"family":"Jang","given":"Geunhyo"},{"family":"Perez","given":"Oriana A."},{"family":"Pham","given":"Quynh"},{"family":"Maher","given":"Leigh"},{"family":"Loke","given":"P'ng"},{"family":"Dittmann","given":"Meike"},{"family":"Reizis","given":"Boris"},{"family":"Khanna","given":"Kamal M."}],"issued":{"date-parts":[["2020"]],"season":"27"}}},{"id":2813,"uris":["http://zotero.org/users/local/ScSpagv3/items/R9NUFNUY"],"uri":["http://zotero.org/users/local/ScSpagv3/items/R9NUFNUY"],"itemData":{"id":2813,"type":"article-journal","abstract":"The differentiation of bone marrow-derived progenitor cells into monocytes, tissue macrophages and some dendritic cell (DC) subtypes requires the growth factor CSF1 and its receptor, CSF1R. Langerhans cells (LCs) and microglia develop from embryonic myeloid precursor cells that populate the</w:instrText>
      </w:r>
      <w:r w:rsidR="00070D41" w:rsidRPr="00FA58F2">
        <w:rPr>
          <w:rFonts w:ascii="Adobe Garamond Pro" w:hAnsi="Adobe Garamond Pro"/>
        </w:rPr>
        <w:instrText xml:space="preserve"> epidermis and central nervous system (CNS) before birth. Notably, LCs and microglia are present in CSF1-deficient mice but absent from CSF1R-deficient mice. Here we investigated whether an alternative CSF1R ligand, interleukin 34 (IL-34), is responsible for this discrepancy. Through the use of IL-34-deficient (Il34(LacZ/LacZ)) reporter mice, we found that keratinocytes and neurons were the main sources of IL-34. Il34(LacZ/LacZ) mice selectively lacked LCs and microglia and responded poorly to skin antigens and viral infection of the CNS. Thus, IL-34 specifically directs the differentiation of myeloid cells in the skin epidermis and CNS.","container-title":"Nature Immunology","DOI":"10.1038/ni.2360","ISSN":"1529-2916","issue":"8","journalAbbreviation":"Nat Immunol","language":"eng","note":"PMID: 22729249\nPMCID: PMC3941469","page":"753-760","source":"PubMed","title":"IL-34 is a tissue-restricted ligand of CSF1R required for the development of Langerhans cells and microglia","volume":"13","author":[{"family":"Wang","given":"Yaming"},{"family":"Szretter","given":"Kristy J."},{"family":"Vermi","given":"William"},{"family":"Gilfillan","given":"Susan"},{"family":"Rossini","given":"Cristina"},{"family":"Cella","given":"Marina"},{"family":"Barrow","given":"Alexander D."},{"family":"Diamond","given":"Michael S."},{"family":"Colonna","given":"Marco"}],"issued":{"date-parts":[["2012",6,24]]}}}],"schema":"https://github.com/citation-style-language/schema/raw/master/csl-citation.json"} </w:instrText>
      </w:r>
      <w:r w:rsidR="00070D41">
        <w:rPr>
          <w:rFonts w:ascii="Adobe Garamond Pro" w:hAnsi="Adobe Garamond Pro"/>
        </w:rPr>
        <w:fldChar w:fldCharType="separate"/>
      </w:r>
      <w:r w:rsidR="00070D41" w:rsidRPr="00FA58F2">
        <w:rPr>
          <w:rFonts w:ascii="Adobe Garamond Pro" w:hAnsi="Adobe Garamond Pro"/>
          <w:noProof/>
        </w:rPr>
        <w:t>(Greter et al., 2012; Ural et al., 2020; Wang et al., 2012)</w:t>
      </w:r>
      <w:r w:rsidR="00070D41">
        <w:rPr>
          <w:rFonts w:ascii="Adobe Garamond Pro" w:hAnsi="Adobe Garamond Pro"/>
        </w:rPr>
        <w:fldChar w:fldCharType="end"/>
      </w:r>
      <w:r w:rsidR="00070D41" w:rsidRPr="00FA58F2">
        <w:rPr>
          <w:rFonts w:ascii="Adobe Garamond Pro" w:hAnsi="Adobe Garamond Pro"/>
        </w:rPr>
        <w:t>.</w:t>
      </w:r>
      <w:r w:rsidR="00DB17A2" w:rsidRPr="00FA58F2">
        <w:rPr>
          <w:rFonts w:ascii="Adobe Garamond Pro" w:hAnsi="Adobe Garamond Pro"/>
        </w:rPr>
        <w:t xml:space="preserve"> </w:t>
      </w:r>
      <w:r w:rsidR="00881F7F" w:rsidRPr="00881F7F">
        <w:rPr>
          <w:rFonts w:ascii="Adobe Garamond Pro" w:hAnsi="Adobe Garamond Pro"/>
        </w:rPr>
        <w:t xml:space="preserve">In this context, the amount of </w:t>
      </w:r>
      <w:r w:rsidR="00881F7F">
        <w:rPr>
          <w:rFonts w:ascii="Adobe Garamond Pro" w:hAnsi="Adobe Garamond Pro"/>
        </w:rPr>
        <w:t xml:space="preserve">locally available </w:t>
      </w:r>
      <w:r w:rsidR="00881F7F" w:rsidRPr="00881F7F">
        <w:rPr>
          <w:rFonts w:ascii="Adobe Garamond Pro" w:hAnsi="Adobe Garamond Pro"/>
        </w:rPr>
        <w:t>CSF1</w:t>
      </w:r>
      <w:r w:rsidR="00D86957">
        <w:rPr>
          <w:rFonts w:ascii="Adobe Garamond Pro" w:hAnsi="Adobe Garamond Pro"/>
        </w:rPr>
        <w:t xml:space="preserve"> could</w:t>
      </w:r>
      <w:r w:rsidR="00D86957" w:rsidRPr="00881F7F">
        <w:rPr>
          <w:rFonts w:ascii="Adobe Garamond Pro" w:hAnsi="Adobe Garamond Pro"/>
        </w:rPr>
        <w:t xml:space="preserve"> be a major </w:t>
      </w:r>
      <w:r w:rsidR="00416A72">
        <w:rPr>
          <w:rFonts w:ascii="Adobe Garamond Pro" w:hAnsi="Adobe Garamond Pro"/>
        </w:rPr>
        <w:t>regulator</w:t>
      </w:r>
      <w:r w:rsidR="00D86957" w:rsidRPr="00881F7F">
        <w:rPr>
          <w:rFonts w:ascii="Adobe Garamond Pro" w:hAnsi="Adobe Garamond Pro"/>
        </w:rPr>
        <w:t xml:space="preserve"> </w:t>
      </w:r>
      <w:proofErr w:type="spellStart"/>
      <w:r w:rsidR="00D86957" w:rsidRPr="00881F7F">
        <w:rPr>
          <w:rFonts w:ascii="Adobe Garamond Pro" w:hAnsi="Adobe Garamond Pro"/>
        </w:rPr>
        <w:t>cMo</w:t>
      </w:r>
      <w:proofErr w:type="spellEnd"/>
      <w:r w:rsidR="00D86957" w:rsidRPr="00881F7F">
        <w:rPr>
          <w:rFonts w:ascii="Adobe Garamond Pro" w:hAnsi="Adobe Garamond Pro"/>
        </w:rPr>
        <w:t xml:space="preserve"> </w:t>
      </w:r>
      <w:r w:rsidR="00D86957">
        <w:rPr>
          <w:rFonts w:ascii="Adobe Garamond Pro" w:hAnsi="Adobe Garamond Pro"/>
        </w:rPr>
        <w:t xml:space="preserve">self-renewal </w:t>
      </w:r>
      <w:r w:rsidR="00D86957">
        <w:rPr>
          <w:rFonts w:ascii="Adobe Garamond Pro" w:hAnsi="Adobe Garamond Pro"/>
        </w:rPr>
        <w:fldChar w:fldCharType="begin"/>
      </w:r>
      <w:r w:rsidR="00D86957">
        <w:rPr>
          <w:rFonts w:ascii="Adobe Garamond Pro" w:hAnsi="Adobe Garamond Pro"/>
        </w:rPr>
        <w:instrText xml:space="preserve"> ADDIN ZOTERO_ITEM CSL_CITATION {"citationID":"eG1cF9gj","properties":{"formattedCitation":"(Guilliams et al., 2020)","plainCitation":"(Guilliams et al., 2020)","noteIndex":0},"citationItems":[{"id":1816,"uris":["http://zotero.org/users/local/ScSpagv3/items/88J77UVQ"],"uri":["http://zotero.org/users/local/ScSpagv3/items/88J77UVQ"],"itemData":{"id":1816,"type":"article-journal","abstract":"Self-maintaining resident macrophages populate all mammalian organs. In addition to their role as immune sentinels, macrophages also perform day-to-day functions essential to tissue homeostasis. The homeostatic functions of macrophages are regulated by so-called tissular \"niches\" that control the size of the macrophage population and imprint tissue-specific identity. Here, we review the mechanisms underlying self-maintenance of distinct macrophage populations and outline the organizing principles of the macrophage niche. We examine recent studies that uncovered mutually beneficial cell-cell circuits established between macrophages and their niche and propose a modular view of tissues that integrates the resident macrophage as an essential component of each individual module. Manipulating macrophage niche cells to control the function of resident macrophages in vivo might have therapeutic value in various disease settings.","container-title":"Immunity","DOI":"10.1016/j.immuni.2020.02.015","ISSN":"1097-4180","issue":"3","journalAbbreviation":"Immunity","language":"eng","note":"PMID: 32187515","page":"434-451","source":"PubMed","title":"Establishment and Maintenance of the Macrophage Niche","volume":"52","author":[{"family":"Guilliams","given":"Martin"},{"family":"Thierry","given":"Guilhem R."},{"family":"Bonnardel","given":"Johnny"},{"family":"Bajenoff","given":"Marc"}],"issued":{"date-parts":[["2020",3,17]]}}}],"schema":"https://github.com/citation-style-language/schema/raw/master/csl-citation.json"} </w:instrText>
      </w:r>
      <w:r w:rsidR="00D86957">
        <w:rPr>
          <w:rFonts w:ascii="Adobe Garamond Pro" w:hAnsi="Adobe Garamond Pro"/>
        </w:rPr>
        <w:fldChar w:fldCharType="separate"/>
      </w:r>
      <w:r w:rsidR="00D86957">
        <w:rPr>
          <w:rFonts w:ascii="Adobe Garamond Pro" w:hAnsi="Adobe Garamond Pro"/>
          <w:noProof/>
        </w:rPr>
        <w:t>(Guilliams et al., 2020)</w:t>
      </w:r>
      <w:r w:rsidR="00D86957">
        <w:rPr>
          <w:rFonts w:ascii="Adobe Garamond Pro" w:hAnsi="Adobe Garamond Pro"/>
        </w:rPr>
        <w:fldChar w:fldCharType="end"/>
      </w:r>
      <w:r w:rsidR="00D86957">
        <w:rPr>
          <w:rFonts w:ascii="Adobe Garamond Pro" w:hAnsi="Adobe Garamond Pro"/>
        </w:rPr>
        <w:t>. Local CSF1 levels can</w:t>
      </w:r>
      <w:r w:rsidR="00881F7F">
        <w:rPr>
          <w:rFonts w:ascii="Adobe Garamond Pro" w:hAnsi="Adobe Garamond Pro"/>
        </w:rPr>
        <w:t xml:space="preserve"> be influenced by</w:t>
      </w:r>
      <w:r w:rsidR="00D86957">
        <w:rPr>
          <w:rFonts w:ascii="Adobe Garamond Pro" w:hAnsi="Adobe Garamond Pro"/>
        </w:rPr>
        <w:t xml:space="preserve"> multiple factors, including </w:t>
      </w:r>
      <w:r w:rsidR="00416A72">
        <w:rPr>
          <w:rFonts w:ascii="Adobe Garamond Pro" w:hAnsi="Adobe Garamond Pro"/>
        </w:rPr>
        <w:t>the</w:t>
      </w:r>
      <w:r w:rsidR="00D86957">
        <w:rPr>
          <w:rFonts w:ascii="Adobe Garamond Pro" w:hAnsi="Adobe Garamond Pro"/>
        </w:rPr>
        <w:t xml:space="preserve"> secretion rate by structural cells</w:t>
      </w:r>
      <w:r w:rsidR="00416A72">
        <w:rPr>
          <w:rFonts w:ascii="Adobe Garamond Pro" w:hAnsi="Adobe Garamond Pro"/>
        </w:rPr>
        <w:t xml:space="preserve">, which can be </w:t>
      </w:r>
      <w:r w:rsidR="00E24775">
        <w:rPr>
          <w:rFonts w:ascii="Adobe Garamond Pro" w:hAnsi="Adobe Garamond Pro"/>
        </w:rPr>
        <w:t xml:space="preserve">increased in response to </w:t>
      </w:r>
      <w:r w:rsidR="00E65E3C">
        <w:rPr>
          <w:rFonts w:ascii="Adobe Garamond Pro" w:hAnsi="Adobe Garamond Pro"/>
        </w:rPr>
        <w:t xml:space="preserve">inflammation and </w:t>
      </w:r>
      <w:r w:rsidR="00416A72">
        <w:rPr>
          <w:rFonts w:ascii="Adobe Garamond Pro" w:hAnsi="Adobe Garamond Pro"/>
        </w:rPr>
        <w:t>RTM death-related factors</w:t>
      </w:r>
      <w:r w:rsidR="00E24775">
        <w:rPr>
          <w:rFonts w:ascii="Adobe Garamond Pro" w:hAnsi="Adobe Garamond Pro"/>
        </w:rPr>
        <w:t>,</w:t>
      </w:r>
      <w:r w:rsidR="00416A72">
        <w:rPr>
          <w:rFonts w:ascii="Adobe Garamond Pro" w:hAnsi="Adobe Garamond Pro"/>
        </w:rPr>
        <w:t xml:space="preserve"> </w:t>
      </w:r>
      <w:r w:rsidR="00881F7F">
        <w:rPr>
          <w:rFonts w:ascii="Adobe Garamond Pro" w:hAnsi="Adobe Garamond Pro"/>
        </w:rPr>
        <w:t>the extent of depletion of CSF1-consuming RTM</w:t>
      </w:r>
      <w:r w:rsidR="00FA58F2">
        <w:rPr>
          <w:rFonts w:ascii="Adobe Garamond Pro" w:hAnsi="Adobe Garamond Pro"/>
        </w:rPr>
        <w:t xml:space="preserve"> within the niche</w:t>
      </w:r>
      <w:r w:rsidR="00881F7F">
        <w:rPr>
          <w:rFonts w:ascii="Adobe Garamond Pro" w:hAnsi="Adobe Garamond Pro"/>
        </w:rPr>
        <w:t>,</w:t>
      </w:r>
      <w:r w:rsidR="00D86957">
        <w:rPr>
          <w:rFonts w:ascii="Adobe Garamond Pro" w:hAnsi="Adobe Garamond Pro"/>
        </w:rPr>
        <w:t xml:space="preserve"> and the subsequent consumption of CSF1 by recruited and expanded </w:t>
      </w:r>
      <w:proofErr w:type="spellStart"/>
      <w:r w:rsidR="00D86957">
        <w:rPr>
          <w:rFonts w:ascii="Adobe Garamond Pro" w:hAnsi="Adobe Garamond Pro"/>
        </w:rPr>
        <w:t>cMo</w:t>
      </w:r>
      <w:proofErr w:type="spellEnd"/>
      <w:r w:rsidR="00D86957">
        <w:rPr>
          <w:rFonts w:ascii="Adobe Garamond Pro" w:hAnsi="Adobe Garamond Pro"/>
        </w:rPr>
        <w:t xml:space="preserve"> </w:t>
      </w:r>
      <w:r w:rsidR="00D86957">
        <w:rPr>
          <w:rFonts w:ascii="Adobe Garamond Pro" w:hAnsi="Adobe Garamond Pro"/>
        </w:rPr>
        <w:fldChar w:fldCharType="begin"/>
      </w:r>
      <w:r w:rsidR="00B24336">
        <w:rPr>
          <w:rFonts w:ascii="Adobe Garamond Pro" w:hAnsi="Adobe Garamond Pro"/>
        </w:rPr>
        <w:instrText xml:space="preserve"> ADDIN ZOTERO_ITEM CSL_CITATION {"citationID":"ySBRQAkZ","properties":{"formattedCitation":"(Bonnardel et al., 2019; Guilliams et al., 2020; Tushinski et al., 1982)","plainCitation":"(Bonnardel et al., 2019; Guilliams et al., 2020; Tushinski et al., 1982)","noteIndex":0},"citationItems":[{"id":2816,"uris":["http://zotero.org/users/local/ScSpagv3/items/JPXEIUFQ"],"uri":["http://zotero.org/users/local/ScSpagv3/items/JPXEIUFQ"],"itemData":{"id":2816,"type":"article-journal","abstract":"Macrophages are strongly adapted to their tissue of residence. Yet, little is known about the cell-cell interactions that imprint the tissue-specific identities of macrophages in their respective niches. Using conditional depletion of liver Kupffer cells, we traced the developmental stages of monocytes differentiating into Kupffer cells and mapped the cellular interactions imprinting the Kupffer cell identity. Kupffer cell loss induced tumor necrosis factor (TNF)- and interleukin-1 (IL-1) receptor-dependent activation of stellate cells and endothelial cells, resulting in the transient production of chemokines and adhesion molecules orchestrating monocyte engraftment. Engrafted circulating monocytes transmigrated into the perisinusoidal space and acquired the liver-associated transcription factors inhibitor of DNA 3 (ID3) and liver X receptor-</w:instrText>
      </w:r>
      <w:r w:rsidR="00B24336">
        <w:rPr>
          <w:rFonts w:ascii="Cambria" w:hAnsi="Cambria" w:cs="Cambria"/>
        </w:rPr>
        <w:instrText>α</w:instrText>
      </w:r>
      <w:r w:rsidR="00B24336">
        <w:rPr>
          <w:rFonts w:ascii="Adobe Garamond Pro" w:hAnsi="Adobe Garamond Pro"/>
        </w:rPr>
        <w:instrText xml:space="preserve"> (LXR-</w:instrText>
      </w:r>
      <w:r w:rsidR="00B24336">
        <w:rPr>
          <w:rFonts w:ascii="Cambria" w:hAnsi="Cambria" w:cs="Cambria"/>
        </w:rPr>
        <w:instrText>α</w:instrText>
      </w:r>
      <w:r w:rsidR="00B24336">
        <w:rPr>
          <w:rFonts w:ascii="Adobe Garamond Pro" w:hAnsi="Adobe Garamond Pro"/>
        </w:rPr>
        <w:instrText>). Coordinated interactions with hepatocytes induced ID3 expression, whereas endothelial cells and stellate cells induced LXR-</w:instrText>
      </w:r>
      <w:r w:rsidR="00B24336">
        <w:rPr>
          <w:rFonts w:ascii="Cambria" w:hAnsi="Cambria" w:cs="Cambria"/>
        </w:rPr>
        <w:instrText>α</w:instrText>
      </w:r>
      <w:r w:rsidR="00B24336">
        <w:rPr>
          <w:rFonts w:ascii="Adobe Garamond Pro" w:hAnsi="Adobe Garamond Pro"/>
        </w:rPr>
        <w:instrText xml:space="preserve"> via a synergistic NOTCH-BMP pathway. This study shows that the Kupffer cell niche is composed of stellate cells, hepatocytes, and endothelial cells that together imprint the liver-specific macrophage identity.","container-title":"Immunity","DOI":"10.1016/j.immuni.2019.08.017","ISSN":"1097-4180","issue":"4","journalAbbreviation":"Immunity","language":"eng","note":"PMID: 31561945\nPMCID: PMC6876284","page":"638-654.e9","source":"PubMed","title":"Stellate Cells, Hepatocytes, and Endothelial Cells Imprint the Kupffer Cell Identity on Monocytes Colonizing the Liver Macrophage Niche","volume":"51","author":[{"family":"Bonnardel","given":"Johnny"},{"family":"T'Jonck","given":"Wouter"},{"family":"Gaublomme","given":"Djoere"},{"family":"Browaeys","given":"Robin"},{"family":"Scott","given":"Charlotte L."},{"family":"Martens","given":"Liesbet"},{"family":"Vanneste","given":"Bavo"},{"family":"De Prijck","given":"Sofie"},{"family":"Nedospasov","given":"Sergei A."},{"family":"Kremer","given":"Anna"},{"family":"Van Hamme","given":"Evelien"},{"family":"Borghgraef","given":"Peter"},{"family":"Toussaint","given":"Wendy"},{"family":"De Bleser","given":"Pieter"},{"family":"Mannaerts","given":"Inge"},{"family":"Beschin","given":"Alain"},{"family":"Grunsven","given":"Leo A.","non-dropping-particle":"van"},{"family":"Lambrecht","given":"Bart N."},{"family":"Taghon","given":"Tom"},{"family":"Lippens","given":"Saskia"},{"family":"Elewaut","given":"Dirk"},{"family":"Saeys","given":"Yvan"},{"family":"Guilliams","given":"Martin"}],"issued":{"date-parts":[["2019",10,15]]}}},{"id":1816,"uris":["http://zotero.org/users/local/ScSpagv3/items/88J77UVQ"],"uri":["http://zotero.org/users/local/ScSpagv3/items/88J77UVQ"],"itemData":{"id":1816,"type":"article-journal","abstract":"Self-maintaining resident macrophages populate all mammalian organs. In addition to their role as immune sentinels, macrophages also perform day-to-day functions essential to tissue homeostasis. The homeostatic functions of macrophages are regulated by so-called tissular \"niches\" that control the size of the macrophage population and imprint tissue-specific identity. Here, we review the mechanisms underlying self-maintenance of distinct macrophage populations and outline the organizing principles of the macrophage niche. We examine recent studies that uncovered mutually beneficial cell-cell circuits established between macrophages and their niche and propose a modular view of tissues that integrates the resident macrophage as an essential component of each individual module. Manipulating macrophage niche cells to control the function of resident macrophages in vivo might have therapeutic value in various disease settings.","container-title":"Immunity","DOI":"10.1016/j.immuni.2020.02.015","ISSN":"1097-4180","issue":"3","journalAbbreviation":"Immunity","language":"eng","note":"PMID: 32187515","page":"434-451","source":"PubMed","title":"Establishment and Maintenance of the Macrophage Niche","volume":"52","author":[{"family":"Guilliams","given":"Martin"},{"family":"Thierry","given":"Guilhem R."},{"family":"Bonnardel","given":"Johnny"},{"family":"Bajenoff","given":"Marc"}],"issued":{"date-parts":[["2020",3,17]]}}},{"id":2753,"uris":["http://zotero.org/users/local/ScSpagv3/items/JN3PE7M4"],"uri":["http://zotero.org/users/local/ScSpagv3/items/JN3PE7M4"],"itemData":{"id":2753,"type":"article-journal","abstract":"CSF-1 is a hemopoietic growth factor that specifically causes the proliferation and differentiation of mononuclear phagocytic cells. Receptors for CSF-1 occur exclusively on cells of the mononuclear phagocytic series (precursor leads to monoblast leads to promonocyte leads to monocyte leads to macrophage). Studies of the actions of CSF-1 on freshly explanted macrophages have been complicated by contamination of the primary cell isolates with CSF-1-producing cells and by the heterogeneity of the proliferative responses of individual macrophages. A method is described for the production of a highly purified and homogeneous population of adherent bone marrow-derived macrophages (BMMs) that are devoid of CSF-1-producing cells. The method may also be used to obtain nonadherent precursors of the mononuclear phagocytic series. Studies of CSF-1 action and degradation in cultures of BMMs have revealed several new fi</w:instrText>
      </w:r>
      <w:r w:rsidR="00B24336" w:rsidRPr="00E65E3C">
        <w:rPr>
          <w:rFonts w:ascii="Adobe Garamond Pro" w:hAnsi="Adobe Garamond Pro"/>
        </w:rPr>
        <w:instrText xml:space="preserve">ndings. First, CSF-1 is required for both the survival (without proliferation) and the proliferation of BMMs. Second, CSF-1 is degraded by BMMs in a concentration-dependent manner, over the range of concentrations that stimulates both cell survival and proliferation. Third, the rate of CSF-1 degradation is saturable (or approximately 7 X 10(4) molecules per cell per hour) at CSF-1 concentrations that cause maximum proliferation (or approximately 0.4 nM). Under these conditions, BMMs are greatly enlarged and contain numerous phase-lucent vacuoles. Thus macrophages specifically require CSF-1 for both survival and proliferation, yet selectively and rapidly degrade it. This apparent dichotomy may have important implications for the role of CSF-1 in macrophage homeostasis in vivo.","container-title":"Cell","DOI":"10.1016/0092-8674(82)90376-2","ISSN":"0092-8674","issue":"1","journalAbbreviation":"Cell","language":"eng","note":"PMID: 6978185","page":"71-81","source":"PubMed","title":"Survival of mononuclear phagocytes depends on a lineage-specific growth factor that the differentiated cells selectively destroy","volume":"28","author":[{"family":"Tushinski","given":"R. J."},{"family":"Oliver","given":"I. T."},{"family":"Guilbert","given":"L. J."},{"family":"Tynan","given":"P. W."},{"family":"Warner","given":"J. R."},{"family":"Stanley","given":"E. R."}],"issued":{"date-parts":[["1982",1]]}}}],"schema":"https://github.com/citation-style-language/schema/raw/master/csl-citation.json"} </w:instrText>
      </w:r>
      <w:r w:rsidR="00D86957">
        <w:rPr>
          <w:rFonts w:ascii="Adobe Garamond Pro" w:hAnsi="Adobe Garamond Pro"/>
        </w:rPr>
        <w:fldChar w:fldCharType="separate"/>
      </w:r>
      <w:r w:rsidR="00B24336" w:rsidRPr="00E65E3C">
        <w:rPr>
          <w:rFonts w:ascii="Adobe Garamond Pro" w:hAnsi="Adobe Garamond Pro"/>
          <w:noProof/>
        </w:rPr>
        <w:t>(Bonnardel et al., 2019; Guilliams et al., 2020; Tushinski et al., 1982)</w:t>
      </w:r>
      <w:r w:rsidR="00D86957">
        <w:rPr>
          <w:rFonts w:ascii="Adobe Garamond Pro" w:hAnsi="Adobe Garamond Pro"/>
        </w:rPr>
        <w:fldChar w:fldCharType="end"/>
      </w:r>
      <w:r w:rsidR="00D86957" w:rsidRPr="00E65E3C">
        <w:rPr>
          <w:rFonts w:ascii="Adobe Garamond Pro" w:hAnsi="Adobe Garamond Pro"/>
        </w:rPr>
        <w:t>.</w:t>
      </w:r>
      <w:r w:rsidR="00E24775" w:rsidRPr="00E65E3C">
        <w:rPr>
          <w:rFonts w:ascii="Adobe Garamond Pro" w:hAnsi="Adobe Garamond Pro"/>
        </w:rPr>
        <w:t xml:space="preserve"> </w:t>
      </w:r>
    </w:p>
    <w:p w14:paraId="4C03A9D6" w14:textId="49851EE8" w:rsidR="007E06BD" w:rsidRPr="00614330" w:rsidRDefault="00614330" w:rsidP="00FA58F2">
      <w:pPr>
        <w:spacing w:line="480" w:lineRule="auto"/>
        <w:ind w:firstLine="720"/>
        <w:jc w:val="both"/>
        <w:rPr>
          <w:rFonts w:ascii="Adobe Garamond Pro" w:hAnsi="Adobe Garamond Pro"/>
        </w:rPr>
      </w:pPr>
      <w:r w:rsidRPr="00614330">
        <w:rPr>
          <w:rFonts w:ascii="Adobe Garamond Pro" w:hAnsi="Adobe Garamond Pro"/>
        </w:rPr>
        <w:t xml:space="preserve">In our model, local expansion of </w:t>
      </w:r>
      <w:proofErr w:type="spellStart"/>
      <w:r>
        <w:rPr>
          <w:rFonts w:ascii="Adobe Garamond Pro" w:hAnsi="Adobe Garamond Pro"/>
        </w:rPr>
        <w:t>cMo</w:t>
      </w:r>
      <w:proofErr w:type="spellEnd"/>
      <w:r>
        <w:rPr>
          <w:rFonts w:ascii="Adobe Garamond Pro" w:hAnsi="Adobe Garamond Pro"/>
        </w:rPr>
        <w:t xml:space="preserve"> occurred before the branching towards one or the other IM subset. Whether proliferating monocytes are already primed and committed in the BM </w:t>
      </w:r>
      <w:r>
        <w:rPr>
          <w:rFonts w:ascii="Adobe Garamond Pro" w:hAnsi="Adobe Garamond Pro"/>
        </w:rPr>
        <w:lastRenderedPageBreak/>
        <w:t xml:space="preserve">to differentiate into one specific RTM subset, as shown for DCs </w:t>
      </w:r>
      <w:r>
        <w:rPr>
          <w:rFonts w:ascii="Adobe Garamond Pro" w:hAnsi="Adobe Garamond Pro"/>
        </w:rPr>
        <w:fldChar w:fldCharType="begin"/>
      </w:r>
      <w:r>
        <w:rPr>
          <w:rFonts w:ascii="Adobe Garamond Pro" w:hAnsi="Adobe Garamond Pro"/>
        </w:rPr>
        <w:instrText xml:space="preserve"> ADDIN ZOTERO_ITEM CSL_CITATION {"citationID":"O06pGgKv","properties":{"formattedCitation":"(Schlitzer et al., 2015)","plainCitation":"(Schlitzer et al., 2015)","noteIndex":0},"citationItems":[{"id":2835,"uris":["http://zotero.org/users/local/ScSpagv3/items/PILLSQHP"],"uri":["http://zotero.org/users/local/ScSpagv3/items/PILLSQHP"],"itemData":{"id":2835,"type":"article-journal","abstract":"Mouse conventional dendritic cells (cDCs) can be classified into two functionally distinct lineages: the CD8</w:instrText>
      </w:r>
      <w:r>
        <w:rPr>
          <w:rFonts w:ascii="Cambria" w:hAnsi="Cambria" w:cs="Cambria"/>
        </w:rPr>
        <w:instrText>α</w:instrText>
      </w:r>
      <w:r>
        <w:rPr>
          <w:rFonts w:ascii="Adobe Garamond Pro" w:hAnsi="Adobe Garamond Pro"/>
        </w:rPr>
        <w:instrText xml:space="preserve">(+) (CD103(+)) cDC1 lineage, and the CD11b(+) cDC2 lineage. cDCs arise from a cascade of bone marrow (BM) DC-committed progenitor cells that include the common DC progenitors (CDPs) and pre-DCs, which exit the BM and seed peripheral tissues before differentiating locally into mature cDCs. Where and when commitment to the cDC1 or cDC2 lineage occurs remains poorly understood. Here we found that transcriptional signatures of the cDC1 and cDC2 lineages became evident at the single-cell level from the CDP stage. We also identified Siglec-H and Ly6C as lineage markers that distinguished pre-DC subpopulations committed to the cDC1 lineage (Siglec-H(-)Ly6C(-) pre-DCs) or cDC2 lineage (Siglec-H(-)Ly6C(+) pre-DCs). Our results indicate that commitment to the cDC1 or cDC2 lineage occurs in the BM and not in the periphery.","container-title":"Nature Immunology","DOI":"10.1038/ni.3200","ISSN":"1529-2916","issue":"7","journalAbbreviation":"Nat Immunol","language":"eng","note":"PMID: 26054720","page":"718-728","source":"PubMed","title":"Identification of cDC1- and cDC2-committed DC progenitors reveals early lineage priming at the common DC progenitor stage in the bone marrow","volume":"16","author":[{"family":"Schlitzer","given":"Andreas"},{"family":"Sivakamasundari","given":"V."},{"family":"Chen","given":"Jinmiao"},{"family":"Sumatoh","given":"Hermi Rizal Bin"},{"family":"Schreuder","given":"Jaring"},{"family":"Lum","given":"Josephine"},{"family":"Malleret","given":"Benoit"},{"family":"Zhang","given":"Sanqian"},{"family":"Larbi","given":"Anis"},{"family":"Zolezzi","given":"Francesca"},{"family":"Renia","given":"Laurent"},{"family":"Poidinger","given":"Michael"},{"family":"Naik","given":"Shalin"},{"family":"Newell","given":"Evan W."},{"family":"Robson","given":"Paul"},{"family":"Ginhoux","given":"Florent"}],"issued":{"date-parts":[["2015",7]]}}}],"schema":"https://github.com/citation-style-language/schema/raw/master/csl-citation.json"} </w:instrText>
      </w:r>
      <w:r>
        <w:rPr>
          <w:rFonts w:ascii="Adobe Garamond Pro" w:hAnsi="Adobe Garamond Pro"/>
        </w:rPr>
        <w:fldChar w:fldCharType="separate"/>
      </w:r>
      <w:r>
        <w:rPr>
          <w:rFonts w:ascii="Adobe Garamond Pro" w:hAnsi="Adobe Garamond Pro"/>
          <w:noProof/>
        </w:rPr>
        <w:t>(Schlitzer et al., 2015)</w:t>
      </w:r>
      <w:r>
        <w:rPr>
          <w:rFonts w:ascii="Adobe Garamond Pro" w:hAnsi="Adobe Garamond Pro"/>
        </w:rPr>
        <w:fldChar w:fldCharType="end"/>
      </w:r>
      <w:r>
        <w:rPr>
          <w:rFonts w:ascii="Adobe Garamond Pro" w:hAnsi="Adobe Garamond Pro"/>
        </w:rPr>
        <w:t xml:space="preserve">, or have an equal capacity to give rise to distinct RTM populations, remains to be determined. The </w:t>
      </w:r>
      <w:r w:rsidR="00A247B5">
        <w:rPr>
          <w:rFonts w:ascii="Adobe Garamond Pro" w:hAnsi="Adobe Garamond Pro"/>
        </w:rPr>
        <w:t>ongoing</w:t>
      </w:r>
      <w:r>
        <w:rPr>
          <w:rFonts w:ascii="Adobe Garamond Pro" w:hAnsi="Adobe Garamond Pro"/>
        </w:rPr>
        <w:t xml:space="preserve"> development of </w:t>
      </w:r>
      <w:r w:rsidR="00A247B5">
        <w:rPr>
          <w:rFonts w:ascii="Adobe Garamond Pro" w:hAnsi="Adobe Garamond Pro"/>
        </w:rPr>
        <w:t xml:space="preserve">methods combining </w:t>
      </w:r>
      <w:proofErr w:type="spellStart"/>
      <w:r w:rsidR="00A247B5">
        <w:rPr>
          <w:rFonts w:ascii="Adobe Garamond Pro" w:hAnsi="Adobe Garamond Pro"/>
        </w:rPr>
        <w:t>scRNA</w:t>
      </w:r>
      <w:proofErr w:type="spellEnd"/>
      <w:r w:rsidR="00A247B5">
        <w:rPr>
          <w:rFonts w:ascii="Adobe Garamond Pro" w:hAnsi="Adobe Garamond Pro"/>
        </w:rPr>
        <w:t xml:space="preserve">-seq with a lineage barcode to track clones of cells across time should help address this </w:t>
      </w:r>
      <w:r w:rsidR="002F0B48">
        <w:rPr>
          <w:rFonts w:ascii="Adobe Garamond Pro" w:hAnsi="Adobe Garamond Pro"/>
        </w:rPr>
        <w:t>interesting</w:t>
      </w:r>
      <w:r w:rsidR="00A247B5">
        <w:rPr>
          <w:rFonts w:ascii="Adobe Garamond Pro" w:hAnsi="Adobe Garamond Pro"/>
        </w:rPr>
        <w:t xml:space="preserve"> question </w:t>
      </w:r>
      <w:r w:rsidR="00A247B5">
        <w:rPr>
          <w:rFonts w:ascii="Adobe Garamond Pro" w:hAnsi="Adobe Garamond Pro"/>
        </w:rPr>
        <w:fldChar w:fldCharType="begin"/>
      </w:r>
      <w:r w:rsidR="00A247B5">
        <w:rPr>
          <w:rFonts w:ascii="Adobe Garamond Pro" w:hAnsi="Adobe Garamond Pro"/>
        </w:rPr>
        <w:instrText xml:space="preserve"> ADDIN ZOTERO_ITEM CSL_CITATION {"citationID":"PSxEJ3ro","properties":{"formattedCitation":"(Weinreb et al., 2020)","plainCitation":"(Weinreb et al., 2020)","noteIndex":0},"citationItems":[{"id":2837,"uris":["http://zotero.org/users/local/ScSpagv3/items/PXINCKG2"],"uri":["http://zotero.org/users/local/ScSpagv3/items/PXINCKG2"],"itemData":{"id":2837,"type":"article-journal","abstract":"A challenge in biology is to associate molecular differences among progenitor cells with their capacity to generate mature cell types. Here, we used expressed DNA barcodes to clonally trace transcriptomes over time and applied this to study fate determination in hematopoiesis. We identified states of primed fate potential and located them on a continuous transcriptional landscape. We identified two routes of monocyte differentiation that leave an imprint on mature cells. Analysis of sister cells also revealed cells to have intrinsic fate biases not detectable by single-cell RNA sequencing. Finally, we benchmarked computational methods of dynamic inference from single-cell snapshots, showing that fate choice occurs earlier than is detected by state-of the-art algorithms and that cells progress steadily through pseudotime with precise and consistent dynamics.","container-title":"Science (New York, N.Y.)","DOI":"10.1126/science.aaw3381","ISSN":"1095-9203","issue":"6479","journalAbbreviation":"Science","language":"eng","note":"PMID: 31974159\nPMCID: PMC7608074","page":"eaaw3381","source":"PubMed","title":"Lineage tracing on transcriptional landscapes links state to fate during differentiation","volume":"367","author":[{"family":"Weinreb","given":"Caleb"},{"family":"Rodriguez-Fraticelli","given":"Alejo"},{"family":"Camargo","given":"Fernando D."},{"family":"Klein","given":"Allon M."}],"issued":{"date-parts":[["2020",2,14]]}}}],"schema":"https://github.com/citation-style-language/schema/raw/master/csl-citation.json"} </w:instrText>
      </w:r>
      <w:r w:rsidR="00A247B5">
        <w:rPr>
          <w:rFonts w:ascii="Adobe Garamond Pro" w:hAnsi="Adobe Garamond Pro"/>
        </w:rPr>
        <w:fldChar w:fldCharType="separate"/>
      </w:r>
      <w:r w:rsidR="00A247B5">
        <w:rPr>
          <w:rFonts w:ascii="Adobe Garamond Pro" w:hAnsi="Adobe Garamond Pro"/>
          <w:noProof/>
        </w:rPr>
        <w:t>(Weinreb et al., 2020)</w:t>
      </w:r>
      <w:r w:rsidR="00A247B5">
        <w:rPr>
          <w:rFonts w:ascii="Adobe Garamond Pro" w:hAnsi="Adobe Garamond Pro"/>
        </w:rPr>
        <w:fldChar w:fldCharType="end"/>
      </w:r>
      <w:r w:rsidR="00A247B5">
        <w:rPr>
          <w:rFonts w:ascii="Adobe Garamond Pro" w:hAnsi="Adobe Garamond Pro"/>
        </w:rPr>
        <w:t xml:space="preserve">. </w:t>
      </w:r>
    </w:p>
    <w:p w14:paraId="0A6E7294" w14:textId="77777777" w:rsidR="00DF78F3" w:rsidRDefault="00317CAA" w:rsidP="00761103">
      <w:pPr>
        <w:spacing w:line="480" w:lineRule="auto"/>
        <w:ind w:firstLine="720"/>
        <w:jc w:val="both"/>
        <w:rPr>
          <w:rFonts w:ascii="Adobe Garamond Pro" w:hAnsi="Adobe Garamond Pro"/>
        </w:rPr>
      </w:pPr>
      <w:r>
        <w:rPr>
          <w:rFonts w:ascii="Adobe Garamond Pro" w:hAnsi="Adobe Garamond Pro"/>
        </w:rPr>
        <w:t>We found that t</w:t>
      </w:r>
      <w:r w:rsidR="00865CB4">
        <w:rPr>
          <w:rFonts w:ascii="Adobe Garamond Pro" w:hAnsi="Adobe Garamond Pro"/>
        </w:rPr>
        <w:t xml:space="preserve">he TF </w:t>
      </w:r>
      <w:proofErr w:type="spellStart"/>
      <w:r w:rsidR="00865CB4" w:rsidRPr="00865CB4">
        <w:rPr>
          <w:rFonts w:ascii="Adobe Garamond Pro" w:hAnsi="Adobe Garamond Pro"/>
        </w:rPr>
        <w:t>MafB</w:t>
      </w:r>
      <w:proofErr w:type="spellEnd"/>
      <w:r w:rsidR="00865CB4">
        <w:rPr>
          <w:rFonts w:ascii="Adobe Garamond Pro" w:hAnsi="Adobe Garamond Pro"/>
        </w:rPr>
        <w:t xml:space="preserve"> </w:t>
      </w:r>
      <w:r>
        <w:rPr>
          <w:rFonts w:ascii="Adobe Garamond Pro" w:hAnsi="Adobe Garamond Pro"/>
        </w:rPr>
        <w:t xml:space="preserve">had its expression and predicted activity increased right after the local expansion of </w:t>
      </w:r>
      <w:proofErr w:type="spellStart"/>
      <w:r>
        <w:rPr>
          <w:rFonts w:ascii="Adobe Garamond Pro" w:hAnsi="Adobe Garamond Pro"/>
        </w:rPr>
        <w:t>cMo</w:t>
      </w:r>
      <w:proofErr w:type="spellEnd"/>
      <w:r>
        <w:rPr>
          <w:rFonts w:ascii="Adobe Garamond Pro" w:hAnsi="Adobe Garamond Pro"/>
        </w:rPr>
        <w:t xml:space="preserve"> in both trajectories of IM subset development. Interestingly, </w:t>
      </w:r>
      <w:proofErr w:type="spellStart"/>
      <w:r>
        <w:rPr>
          <w:rFonts w:ascii="Adobe Garamond Pro" w:hAnsi="Adobe Garamond Pro"/>
        </w:rPr>
        <w:t>MafB</w:t>
      </w:r>
      <w:proofErr w:type="spellEnd"/>
      <w:r>
        <w:rPr>
          <w:rFonts w:ascii="Adobe Garamond Pro" w:hAnsi="Adobe Garamond Pro"/>
        </w:rPr>
        <w:t xml:space="preserve"> has been shown</w:t>
      </w:r>
      <w:r w:rsidR="002C275F">
        <w:rPr>
          <w:rFonts w:ascii="Adobe Garamond Pro" w:hAnsi="Adobe Garamond Pro"/>
        </w:rPr>
        <w:t xml:space="preserve"> </w:t>
      </w:r>
      <w:r>
        <w:rPr>
          <w:rFonts w:ascii="Adobe Garamond Pro" w:hAnsi="Adobe Garamond Pro"/>
        </w:rPr>
        <w:t xml:space="preserve">to </w:t>
      </w:r>
      <w:r w:rsidR="00E02C34">
        <w:rPr>
          <w:rFonts w:ascii="Adobe Garamond Pro" w:hAnsi="Adobe Garamond Pro"/>
        </w:rPr>
        <w:t>restrict CSF1-dependent proliferation</w:t>
      </w:r>
      <w:r>
        <w:rPr>
          <w:rFonts w:ascii="Adobe Garamond Pro" w:hAnsi="Adobe Garamond Pro"/>
        </w:rPr>
        <w:t xml:space="preserve"> in myeloid progenitor cells</w:t>
      </w:r>
      <w:r w:rsidR="00E02C34">
        <w:rPr>
          <w:rFonts w:ascii="Adobe Garamond Pro" w:hAnsi="Adobe Garamond Pro"/>
        </w:rPr>
        <w:t xml:space="preserve"> </w:t>
      </w:r>
      <w:r w:rsidR="002C275F">
        <w:rPr>
          <w:rFonts w:ascii="Adobe Garamond Pro" w:hAnsi="Adobe Garamond Pro"/>
        </w:rPr>
        <w:fldChar w:fldCharType="begin"/>
      </w:r>
      <w:r w:rsidR="002C275F">
        <w:rPr>
          <w:rFonts w:ascii="Adobe Garamond Pro" w:hAnsi="Adobe Garamond Pro"/>
        </w:rPr>
        <w:instrText xml:space="preserve"> ADDIN ZOTERO_ITEM CSL_CITATION {"citationID":"MGrQF2IX","properties":{"formattedCitation":"(Kelly et al., 2000; Sarrazin et al., 2009)","plainCitation":"(Kelly et al., 2000; Sarrazin et al., 2009)","noteIndex":0},"citationItems":[{"id":1337,"uris":["http://zotero.org/users/local/ScSpagv3/items/D7SBNFGB"],"uri":["http://zotero.org/users/local/ScSpagv3/items/D7SBNFGB"],"itemData":{"id":1337,"type":"article-journal","abstract":"The bZip transcription factor MafB is expressed specifically in the myeloid lineage of the hematopoietic system and is up-regulated successively during myeloid differentiation from multipotent progenitors to macrophages. Here we report that this induction reflects an essential role of MafB in early myeloid and monocytic differentiation. We observed that the expression of MafB in transformed chicken hematopoietic precursors dramatically increases the proportion of myeloid colony formation at the expense of multipotent progenitor-type colonies. In addition, the overexpression of MafB in transformed myeloblasts stimulates the rapid formation of macrophages, as judged by morphology, surface marker expression and functional criteria. MafB-induced macrophages exhibit typical levels of phagocytic activity and nitric oxide release after activation by lipopolysaccharide. By contrast, overexpression of the myeloid transcription factor PU.1 in these cells does not induce macrophage differentiation. Furthermore, a dominant-negative allele of MafB inhibits both myeloid colony formation and the differentiation of myeloblasts into macrophages. Taken together, our results indicate that MafB induction is a specific and essential determinant of the monocytic program in hematopoietic cells.","archive_location":"10790365","container-title":"EMBO J","DOI":"10.1093/emboj/19.9.1987","ISSN":"0261-4189 (Print) 0261-4189 (Linking)","issue":"9","page":"1987-97","title":"MafB is an inducer of monocytic differentiation","volume":"19","author":[{"family":"Kelly","given":"L. M."},{"family":"Englmeier","given":"U."},{"family":"Lafon","given":"I."},{"family":"Sieweke","given":"M. H."},{"family":"Graf","given":"T."}],"issued":{"date-parts":[["2000",5,2]]}}},{"id":2793,"uris":["http://zotero.org/users/local/ScSpagv3/items/97BWGNZS"],"uri":["http://zotero.org/users/local/ScSpagv3/items/97BWGNZS"],"itemData":{"id":2793,"type":"article-journal","abstract":"While hematopoietic stem cell (HSC) self-renewal is well studied, it remains unknown whether distinct control mechanisms enable HSC divisions that generate progeny cells with specific lineage bias. Here, we report that the monocytic transcription factor MafB specifically restricts the ability of M-CSF to instruct myeloid commitment divisions in HSCs. MafB deficiency specifically enhanced sensitivity to M-CSF and caused activation of the myeloid master-regulator PU.1 in HSCs in vivo. Single-cell analysis revealed that reduced MafB levels enabled M-CSF to instruct divisions producing asymmetric daughter pairs with one PU.1(+) cell. As a consequence, MafB(-/-) HSCs showed a PU.1 and M-CSF receptor-dependent competitive repopulation advantage specifically in the myelomonocytic, but not T lymphoid or erythroid, compartment. Lineage-biased repopulation advantage was progressive, maintained long term, and serially transplantable. Together, this indicates that an integrated transcription factor/cytokine circuit can control the rate of specific HSC commitment divisions without compromising other lineages or self-renewal.","container-title":"Cell","DOI":"10.1016/j.cell.2009.04.057","ISSN":"1097-4172","issue":"2","journalAbbreviation":"Cell","language":"eng","note":"PMID: 19632180","page":"300-313","source":"PubMed","title":"MafB restricts M-CSF-dependent myeloid commitment divisions of hematopoietic stem cells","volume":"138","author":[{"family":"Sarrazin","given":"Sandrine"},{"family":"Mossadegh-Keller","given":"Noushine"},{"family":"Fukao","given":"Taro"},{"family":"Aziz","given":"Athar"},{"family":"Mourcin","given":"Frederic"},{"family":"Vanhille","given":"Laurent"},{"family":"Kelly Modis","given":"Louise"},{"family":"Kastner","given":"Philippe"},{"family":"Chan","given":"Susan"},{"family":"Duprez","given":"Estelle"},{"family":"Otto","given":"Claas"},{"family":"Sieweke","given":"Michael H."}],"issued":{"date-parts":[["2009",7,23]]}}}],"schema":"https://github.com/citation-style-language/schema/raw/master/csl-citation.json"} </w:instrText>
      </w:r>
      <w:r w:rsidR="002C275F">
        <w:rPr>
          <w:rFonts w:ascii="Adobe Garamond Pro" w:hAnsi="Adobe Garamond Pro"/>
        </w:rPr>
        <w:fldChar w:fldCharType="separate"/>
      </w:r>
      <w:r w:rsidR="002C275F">
        <w:rPr>
          <w:rFonts w:ascii="Adobe Garamond Pro" w:hAnsi="Adobe Garamond Pro"/>
          <w:noProof/>
        </w:rPr>
        <w:t>(Kelly et al., 2000; Sarrazin et al., 2009)</w:t>
      </w:r>
      <w:r w:rsidR="002C275F">
        <w:rPr>
          <w:rFonts w:ascii="Adobe Garamond Pro" w:hAnsi="Adobe Garamond Pro"/>
        </w:rPr>
        <w:fldChar w:fldCharType="end"/>
      </w:r>
      <w:r w:rsidR="002C275F">
        <w:rPr>
          <w:rFonts w:ascii="Adobe Garamond Pro" w:hAnsi="Adobe Garamond Pro"/>
        </w:rPr>
        <w:t xml:space="preserve">, as well as the self-renewal ability of differentiated macrophages </w:t>
      </w:r>
      <w:r w:rsidR="002C275F">
        <w:rPr>
          <w:rFonts w:ascii="Adobe Garamond Pro" w:hAnsi="Adobe Garamond Pro"/>
        </w:rPr>
        <w:fldChar w:fldCharType="begin"/>
      </w:r>
      <w:r w:rsidR="002C275F">
        <w:rPr>
          <w:rFonts w:ascii="Adobe Garamond Pro" w:hAnsi="Adobe Garamond Pro"/>
        </w:rPr>
        <w:instrText xml:space="preserve"> ADDIN ZOTERO_ITEM CSL_CITATION {"citationID":"vSR7CZqT","properties":{"formattedCitation":"(Aziz et al., 2009)","plainCitation":"(Aziz et al., 2009)","noteIndex":0},"citationItems":[{"id":1074,"uris":["http://zotero.org/users/local/ScSpagv3/items/5Z962RRT"],"uri":["http://zotero.org/users/local/ScSpagv3/items/5Z962RRT"],"itemData":{"id":1074,"type":"article-journal","abstract":"In metazoan organisms, terminal differentiation is generally tightly linked to cell cycle exit, whereas the undifferentiated state of pluripotent stem cells is associated with unlimited self-renewal. Here, we report that combined deficiency for the transcription factors MafB and c-Maf enables extended expansion of mature monocytes and macrophages in culture without loss of differentiated phenotype and function. Upon transplantation, the expanded cells are nontumorigenic and contribute to functional macrophage populations in vivo. Small hairpin RNA inactivation shows that continuous proliferation of MafB/c-Maf deficient macrophages requires concomitant up-regulation of two pluripotent stem cell-inducing factors, KLF4 and c-Myc. Our results indicate that MafB/c-MafB deficiency renders self-renewal compatible with terminal differentiation. It thus appears possible to amplify functional differentiated cells without malignant transformation or stem cell intermediates.","archive_location":"19892988","container-title":"Science","DOI":"10.1126/science.1176056","ISSN":"1095-9203 (Electronic) 0036-8075 (Linking)","issue":"5954","page":"867-71","title":"MafB/c-Maf deficiency enables self-renewal of differentiated functional macrophages","volume":"326","author":[{"family":"Aziz","given":"A."},{"family":"Soucie","given":"E."},{"family":"Sarrazin","given":"S."},{"family":"Sieweke","given":"M. H."}],"issued":{"date-parts":[["2009",11,6]]}}}],"schema":"https://github.com/citation-style-language/schema/raw/master/csl-citation.json"} </w:instrText>
      </w:r>
      <w:r w:rsidR="002C275F">
        <w:rPr>
          <w:rFonts w:ascii="Adobe Garamond Pro" w:hAnsi="Adobe Garamond Pro"/>
        </w:rPr>
        <w:fldChar w:fldCharType="separate"/>
      </w:r>
      <w:r w:rsidR="002C275F">
        <w:rPr>
          <w:rFonts w:ascii="Adobe Garamond Pro" w:hAnsi="Adobe Garamond Pro"/>
          <w:noProof/>
        </w:rPr>
        <w:t>(Aziz et al., 2009)</w:t>
      </w:r>
      <w:r w:rsidR="002C275F">
        <w:rPr>
          <w:rFonts w:ascii="Adobe Garamond Pro" w:hAnsi="Adobe Garamond Pro"/>
        </w:rPr>
        <w:fldChar w:fldCharType="end"/>
      </w:r>
      <w:r w:rsidR="002C275F">
        <w:rPr>
          <w:rFonts w:ascii="Adobe Garamond Pro" w:hAnsi="Adobe Garamond Pro"/>
        </w:rPr>
        <w:t xml:space="preserve">, linking </w:t>
      </w:r>
      <w:proofErr w:type="spellStart"/>
      <w:r w:rsidR="002C275F">
        <w:rPr>
          <w:rFonts w:ascii="Adobe Garamond Pro" w:hAnsi="Adobe Garamond Pro"/>
        </w:rPr>
        <w:t>MafB</w:t>
      </w:r>
      <w:proofErr w:type="spellEnd"/>
      <w:r w:rsidR="002C275F">
        <w:rPr>
          <w:rFonts w:ascii="Adobe Garamond Pro" w:hAnsi="Adobe Garamond Pro"/>
        </w:rPr>
        <w:t xml:space="preserve"> activity with CSF1 responsiveness and the balance between self-renewal and differentiation. </w:t>
      </w:r>
      <w:r w:rsidR="00DB495E">
        <w:rPr>
          <w:rFonts w:ascii="Adobe Garamond Pro" w:hAnsi="Adobe Garamond Pro"/>
        </w:rPr>
        <w:t xml:space="preserve">Our data are consistent with the hypothesis that </w:t>
      </w:r>
      <w:proofErr w:type="spellStart"/>
      <w:r w:rsidR="00DB495E">
        <w:rPr>
          <w:rFonts w:ascii="Adobe Garamond Pro" w:hAnsi="Adobe Garamond Pro"/>
        </w:rPr>
        <w:t>MafB</w:t>
      </w:r>
      <w:proofErr w:type="spellEnd"/>
      <w:r w:rsidR="00DB495E">
        <w:rPr>
          <w:rFonts w:ascii="Adobe Garamond Pro" w:hAnsi="Adobe Garamond Pro"/>
        </w:rPr>
        <w:t xml:space="preserve"> is also required to restrict monocyte proliferation and drive their differentiation in peripheral tissues. Indeed, </w:t>
      </w:r>
      <w:r w:rsidR="002C275F">
        <w:rPr>
          <w:rFonts w:ascii="Adobe Garamond Pro" w:hAnsi="Adobe Garamond Pro"/>
        </w:rPr>
        <w:t xml:space="preserve">we showed that </w:t>
      </w:r>
      <w:r w:rsidR="00DB495E">
        <w:rPr>
          <w:rFonts w:ascii="Adobe Garamond Pro" w:hAnsi="Adobe Garamond Pro"/>
        </w:rPr>
        <w:t xml:space="preserve">myeloid-restricted </w:t>
      </w:r>
      <w:proofErr w:type="spellStart"/>
      <w:r w:rsidR="00DB495E" w:rsidRPr="00DB495E">
        <w:rPr>
          <w:rFonts w:ascii="Adobe Garamond Pro" w:hAnsi="Adobe Garamond Pro"/>
          <w:i/>
          <w:iCs/>
        </w:rPr>
        <w:t>Mafb</w:t>
      </w:r>
      <w:proofErr w:type="spellEnd"/>
      <w:r w:rsidR="00DB495E">
        <w:rPr>
          <w:rFonts w:ascii="Adobe Garamond Pro" w:hAnsi="Adobe Garamond Pro"/>
        </w:rPr>
        <w:t xml:space="preserve">-deficient BM cells were unable to give rise to </w:t>
      </w:r>
      <w:r w:rsidR="00D47E6A">
        <w:rPr>
          <w:rFonts w:ascii="Adobe Garamond Pro" w:hAnsi="Adobe Garamond Pro"/>
        </w:rPr>
        <w:t xml:space="preserve">any of the two </w:t>
      </w:r>
      <w:r w:rsidR="00DB495E">
        <w:rPr>
          <w:rFonts w:ascii="Adobe Garamond Pro" w:hAnsi="Adobe Garamond Pro"/>
        </w:rPr>
        <w:t xml:space="preserve">differentiated IM </w:t>
      </w:r>
      <w:r w:rsidR="00D47E6A">
        <w:rPr>
          <w:rFonts w:ascii="Adobe Garamond Pro" w:hAnsi="Adobe Garamond Pro"/>
        </w:rPr>
        <w:t xml:space="preserve">subsets </w:t>
      </w:r>
      <w:r w:rsidR="00DB495E">
        <w:rPr>
          <w:rFonts w:ascii="Adobe Garamond Pro" w:hAnsi="Adobe Garamond Pro"/>
        </w:rPr>
        <w:t>in a competitive chimera setting</w:t>
      </w:r>
      <w:r w:rsidR="00D47E6A">
        <w:rPr>
          <w:rFonts w:ascii="Adobe Garamond Pro" w:hAnsi="Adobe Garamond Pro"/>
        </w:rPr>
        <w:t xml:space="preserve">. In addition, we found a virtual absence of bone fide IM in myeloid-restricted </w:t>
      </w:r>
      <w:proofErr w:type="spellStart"/>
      <w:r w:rsidR="00D47E6A" w:rsidRPr="00D47E6A">
        <w:rPr>
          <w:rFonts w:ascii="Adobe Garamond Pro" w:hAnsi="Adobe Garamond Pro"/>
          <w:i/>
          <w:iCs/>
        </w:rPr>
        <w:t>Mafb</w:t>
      </w:r>
      <w:proofErr w:type="spellEnd"/>
      <w:r w:rsidR="00D47E6A">
        <w:rPr>
          <w:rFonts w:ascii="Adobe Garamond Pro" w:hAnsi="Adobe Garamond Pro"/>
        </w:rPr>
        <w:t xml:space="preserve">-deficient mice but rather detected few cells falling into the gate of “IM” that seemed to be blocked in an undifferentiated pre-macrophage transcriptional state, </w:t>
      </w:r>
      <w:r w:rsidR="00761103">
        <w:rPr>
          <w:rFonts w:ascii="Adobe Garamond Pro" w:hAnsi="Adobe Garamond Pro"/>
        </w:rPr>
        <w:t xml:space="preserve">and </w:t>
      </w:r>
      <w:r w:rsidR="00D47E6A">
        <w:rPr>
          <w:rFonts w:ascii="Adobe Garamond Pro" w:hAnsi="Adobe Garamond Pro"/>
        </w:rPr>
        <w:t>exhibited an increase proliferation potential and a severely impaired RTM identity</w:t>
      </w:r>
      <w:r w:rsidR="00B6113F">
        <w:rPr>
          <w:rFonts w:ascii="Adobe Garamond Pro" w:hAnsi="Adobe Garamond Pro"/>
        </w:rPr>
        <w:t xml:space="preserve">. Our data are </w:t>
      </w:r>
      <w:r w:rsidR="00761103">
        <w:rPr>
          <w:rFonts w:ascii="Adobe Garamond Pro" w:hAnsi="Adobe Garamond Pro"/>
        </w:rPr>
        <w:t>also consistent</w:t>
      </w:r>
      <w:r w:rsidR="00B6113F">
        <w:rPr>
          <w:rFonts w:ascii="Adobe Garamond Pro" w:hAnsi="Adobe Garamond Pro"/>
        </w:rPr>
        <w:t xml:space="preserve"> with other reports showing that </w:t>
      </w:r>
      <w:proofErr w:type="spellStart"/>
      <w:r w:rsidR="00B6113F">
        <w:rPr>
          <w:rFonts w:ascii="Adobe Garamond Pro" w:hAnsi="Adobe Garamond Pro"/>
        </w:rPr>
        <w:t>MafB</w:t>
      </w:r>
      <w:proofErr w:type="spellEnd"/>
      <w:r w:rsidR="00B6113F">
        <w:rPr>
          <w:rFonts w:ascii="Adobe Garamond Pro" w:hAnsi="Adobe Garamond Pro"/>
        </w:rPr>
        <w:t xml:space="preserve"> can directly regulate expression of </w:t>
      </w:r>
      <w:proofErr w:type="spellStart"/>
      <w:r w:rsidR="00B6113F" w:rsidRPr="00B6113F">
        <w:rPr>
          <w:rFonts w:ascii="Adobe Garamond Pro" w:hAnsi="Adobe Garamond Pro"/>
          <w:i/>
          <w:iCs/>
        </w:rPr>
        <w:t>Adgre</w:t>
      </w:r>
      <w:proofErr w:type="spellEnd"/>
      <w:r w:rsidR="00B6113F">
        <w:rPr>
          <w:rFonts w:ascii="Adobe Garamond Pro" w:hAnsi="Adobe Garamond Pro"/>
        </w:rPr>
        <w:t xml:space="preserve"> (coding for F4/80) </w:t>
      </w:r>
      <w:r w:rsidR="00B6113F">
        <w:rPr>
          <w:rFonts w:ascii="Adobe Garamond Pro" w:hAnsi="Adobe Garamond Pro"/>
        </w:rPr>
        <w:fldChar w:fldCharType="begin"/>
      </w:r>
      <w:r w:rsidR="00B6113F">
        <w:rPr>
          <w:rFonts w:ascii="Adobe Garamond Pro" w:hAnsi="Adobe Garamond Pro"/>
        </w:rPr>
        <w:instrText xml:space="preserve"> ADDIN ZOTERO_ITEM CSL_CITATION {"citationID":"kZHwmkEK","properties":{"formattedCitation":"(Moriguchi et al., 2006)","plainCitation":"(Moriguchi et al., 2006)","noteIndex":0},"citationItems":[{"id":2822,"uris":["http://zotero.org/users/local/ScSpagv3/items/BYTXI4IM"],"uri":["http://zotero.org/users/local/ScSpagv3/items/BYTXI4IM"],"itemData":{"id":2822,"type":"article-journal","abstract":"MafB is a member of the large Maf family of transcription factors that share similar basic region/leucine zipper DNA binding motifs and N-terminal activation domains. Although it is well known that MafB is specifically expressed in glomerular epithelial cells (podocytes) and macrophages, characterization of the null mutant phenotype in these tissues has not been previously reported. To investigate suspected MafB functions in the kidney and in macrophages, we generated mafB/green fluorescent protein (GFP) knock-in null mutant mice. mafB homozygous mutants displayed renal dysgenesis with abnormal podocyte differentiation as well as tubular apoptosis. Interestingly, these kidney phenotypes were associated with diminished expression of several kidney disease-related genes. In hematopoietic cells, GFP fluorescence was observed in both Mac-1- and F4/80-expressing macrophages in the fetal liver. Interestingly, F4/80 expression in macrophages was suppressed in the homozygous mutant, although development of the Mac-1-positive macrophage population was unaffected. In primary cultures of fetal liver hematopoietic cells, MafB deficiency was found to dramatically suppress F4/80 expression in nonadherent macrophages, whereas the Mac-1-positive macrophage population developed normally. These results demonstrate that MafB is essential for podocyte differentiation, renal tubule survival, and F4/80 maturation in a distinct subpopulation of nonadherent mature macrophages.","container-title":"Molecular and Cellular Biology","DOI":"10.1128/MCB.00001-06","ISSN":"0270-7306","issue":"15","journalAbbreviation":"Mol Cell Biol","note":"PMID: 16847325\nPMCID: PMC1592773","page":"5715-5727","source":"PubMed Central","title":"MafB Is Essential for Renal Development and F4/80 Expression in Macrophages","volume":"26","author":[{"family":"Moriguchi","given":"Takashi"},{"family":"Hamada","given":"Michito"},{"family":"Morito","given":"Naoki"},{"family":"Terunuma","given":"Tsumoru"},{"family":"Hasegawa","given":"Kazuteru"},{"family":"Zhang","given":"Chuan"},{"family":"Yokomizo","given":"Tomomasa"},{"family":"Esaki","given":"Ritsuko"},{"family":"Kuroda","given":"Etsushi"},{"family":"Yoh","given":"Keigyou"},{"family":"Kudo","given":"Takashi"},{"family":"Nagata","given":"Michio"},{"family":"Greaves","given":"David R."},{"family":"Engel","given":"James Douglas"},{"family":"Yamamoto","given":"Masayuki"},{"family":"Takahashi","given":"Satoru"}],"issued":{"date-parts":[["2006",8]]}}}],"schema":"https://github.com/citation-style-language/schema/raw/master/csl-citation.json"} </w:instrText>
      </w:r>
      <w:r w:rsidR="00B6113F">
        <w:rPr>
          <w:rFonts w:ascii="Adobe Garamond Pro" w:hAnsi="Adobe Garamond Pro"/>
        </w:rPr>
        <w:fldChar w:fldCharType="separate"/>
      </w:r>
      <w:r w:rsidR="00B6113F">
        <w:rPr>
          <w:rFonts w:ascii="Adobe Garamond Pro" w:hAnsi="Adobe Garamond Pro"/>
          <w:noProof/>
        </w:rPr>
        <w:t>(Moriguchi et al., 2006)</w:t>
      </w:r>
      <w:r w:rsidR="00B6113F">
        <w:rPr>
          <w:rFonts w:ascii="Adobe Garamond Pro" w:hAnsi="Adobe Garamond Pro"/>
        </w:rPr>
        <w:fldChar w:fldCharType="end"/>
      </w:r>
      <w:r w:rsidR="00B6113F">
        <w:rPr>
          <w:rFonts w:ascii="Adobe Garamond Pro" w:hAnsi="Adobe Garamond Pro"/>
        </w:rPr>
        <w:t xml:space="preserve"> and genes coding for the complement component C1q complex </w:t>
      </w:r>
      <w:r w:rsidR="00B6113F">
        <w:rPr>
          <w:rFonts w:ascii="Adobe Garamond Pro" w:hAnsi="Adobe Garamond Pro"/>
        </w:rPr>
        <w:fldChar w:fldCharType="begin"/>
      </w:r>
      <w:r w:rsidR="0036213E">
        <w:rPr>
          <w:rFonts w:ascii="Adobe Garamond Pro" w:hAnsi="Adobe Garamond Pro"/>
        </w:rPr>
        <w:instrText xml:space="preserve"> ADDIN ZOTERO_ITEM CSL_CITATION {"citationID":"NOWblTcu","properties":{"formattedCitation":"(Hamada et al., 2020; Tran et al., 2017)","plainCitation":"(Hamada et al., 2020; Tran et al., 2017)","noteIndex":0},"citationItems":[{"id":2799,"uris":["http://zotero.org/users/local/ScSpagv3/items/6CHWD2FW"],"uri":["http://zotero.org/users/local/ScSpagv3/items/6CHWD2FW"],"itemData":{"id":2799,"type":"article-journal","abstract":"The transcription factor MafB regulates macrophage differentiation. However, studies on the phenotype of Mafb-deficient macrophages are still limited. Recently, it was shown that the specific expression of MafB permits macrophages to be distinguished from dendritic cells. In addition, MafB has been reported to be involved in various diseases related to macrophages. Studies using macrophage-specific Mafb-deficient mice show that MafB is linked to atherosclerosis, autoimmunity, obesity, and ischemic stroke, all of which exhibit macrophage abnormality. Therefore, MafB is hypothesized to be indispensable for the regulation of macrophages to maintain systemic homeostasis and may serve as an innovative target for treating macrophage-related diseases.","container-title":"Experimental Animals","DOI":"10.1538/expanim.19-0076","ISSN":"1881-7122","issue":"1","journalAbbreviation":"Exp Anim","language":"eng","note":"PMID: 31582643\nPMCID: PMC7004803","page":"1-10","source":"PubMed","title":"Role of MafB in macrophages","volume":"69","author":[{"family":"Hamada","given":"Michito"},{"family":"Tsunakawa","given":"Yuki"},{"family":"Jeon","given":"Hyojung"},{"family":"Yadav","given":"Manoj Kumar"},{"family":"Takahashi","given":"Satoru"}],"issued":{"date-parts":[["2020",1,29]]}}},{"id":2828,"uris":["http://zotero.org/users/local/ScSpagv3/items/VF5RIHEI"],"uri":["http://zotero.org/users/local/ScSpagv3/items/VF5RIHEI"],"itemData":{"id":2828,"type":"article-journal","abstract":"The transcription factor MafB is expressed by monocytes and macrophages. Efferocytosis (apoptotic cell uptake) by macrophages is important for inhibiting the development of autoimmune diseases, and is greatly reduced in Mafb-deficient macrophages. Here, we show the expression of the first protein in the classical complement pathway C1q is important for mediating efferocytosis and is reduced in Mafb-deficient macrophages. The efferocytosis defect in Mafb-deficient macrophages can be rescued by adding serum from wild-type mice, but not by adding serum from C1q-deficient mice. By hemolysis assay we also show that activation of the classical complement pathway is decreased in Mafb-deficient mice. In addition, MafB overexpression induces C1q-dependent gene expression and signals that induce C1q genes are less effective in the absence of MafB. We also show that Mafb-deficiency can increase glomerular autoimmunity, including anti-nuclear antibody deposition. These results show that MafB is an important regulator of C1q.","container-title":"Nature Communications","DOI":"10.1038/s41467-017-01711-0","ISSN":"2041-1723","issue":"1","journalAbbreviation":"Nat Commun","language":"eng","note":"PMID: 29167450\nPMCID: PMC5700178","page":"1700","source":"PubMed","title":"MafB is a critical regulator of complement component C1q","volume":"8","author":[{"family":"Tran","given":"Mai Thi Nhu"},{"family":"Hamada","given":"Michito"},{"family":"Jeon","given":"Hyojung"},{"family":"Shiraishi","given":"Risako"},{"family":"Asano","given":"Keigo"},{"family":"Hattori","given":"Motochika"},{"family":"Nakamura","given":"Megumi"},{"family":"Imamura","given":"Yuki"},{"family":"Tsunakawa","given":"Yuki"},{"family":"Fujii","given":"Risa"},{"family":"Usui","given":"Toshiaki"},{"family":"Kulathunga","given":"Kaushalya"},{"family":"Andrea","given":"Christina-Sylvia"},{"family":"Koshida","given":"Ryusuke"},{"family":"Kamei","given":"Risa"},{"family":"Matsunaga","given":"Yurina"},{"family":"Kobayashi","given":"Makoto"},{"family":"Oishi","given":"Hisashi"},{"family":"Kudo","given":"Takashi"},{"family":"Takahashi","given":"Satoru"}],"issued":{"date-parts":[["2017",11,22]]}}}],"schema":"https://github.com/citation-style-language/schema/raw/master/csl-citation.json"} </w:instrText>
      </w:r>
      <w:r w:rsidR="00B6113F">
        <w:rPr>
          <w:rFonts w:ascii="Adobe Garamond Pro" w:hAnsi="Adobe Garamond Pro"/>
        </w:rPr>
        <w:fldChar w:fldCharType="separate"/>
      </w:r>
      <w:r w:rsidR="0036213E">
        <w:rPr>
          <w:rFonts w:ascii="Adobe Garamond Pro" w:hAnsi="Adobe Garamond Pro"/>
          <w:noProof/>
        </w:rPr>
        <w:t>(Hamada et al., 2020; Tran et al., 2017)</w:t>
      </w:r>
      <w:r w:rsidR="00B6113F">
        <w:rPr>
          <w:rFonts w:ascii="Adobe Garamond Pro" w:hAnsi="Adobe Garamond Pro"/>
        </w:rPr>
        <w:fldChar w:fldCharType="end"/>
      </w:r>
      <w:r w:rsidR="0036213E">
        <w:rPr>
          <w:rFonts w:ascii="Adobe Garamond Pro" w:hAnsi="Adobe Garamond Pro"/>
        </w:rPr>
        <w:t>.</w:t>
      </w:r>
      <w:r w:rsidR="00B0540C">
        <w:rPr>
          <w:rFonts w:ascii="Adobe Garamond Pro" w:hAnsi="Adobe Garamond Pro"/>
        </w:rPr>
        <w:t xml:space="preserve"> </w:t>
      </w:r>
    </w:p>
    <w:p w14:paraId="0B2016BF" w14:textId="7AF43891" w:rsidR="00671975" w:rsidRDefault="00B0540C" w:rsidP="007E06BD">
      <w:pPr>
        <w:spacing w:line="480" w:lineRule="auto"/>
        <w:ind w:firstLine="720"/>
        <w:jc w:val="both"/>
        <w:rPr>
          <w:rFonts w:ascii="Adobe Garamond Pro" w:hAnsi="Adobe Garamond Pro"/>
        </w:rPr>
      </w:pPr>
      <w:r>
        <w:rPr>
          <w:rFonts w:ascii="Adobe Garamond Pro" w:hAnsi="Adobe Garamond Pro"/>
        </w:rPr>
        <w:t xml:space="preserve">Our results clearly emphasize a differential requirement for </w:t>
      </w:r>
      <w:proofErr w:type="spellStart"/>
      <w:r>
        <w:rPr>
          <w:rFonts w:ascii="Adobe Garamond Pro" w:hAnsi="Adobe Garamond Pro"/>
        </w:rPr>
        <w:t>MafB</w:t>
      </w:r>
      <w:proofErr w:type="spellEnd"/>
      <w:r>
        <w:rPr>
          <w:rFonts w:ascii="Adobe Garamond Pro" w:hAnsi="Adobe Garamond Pro"/>
        </w:rPr>
        <w:t xml:space="preserve"> and c-</w:t>
      </w:r>
      <w:proofErr w:type="spellStart"/>
      <w:r>
        <w:rPr>
          <w:rFonts w:ascii="Adobe Garamond Pro" w:hAnsi="Adobe Garamond Pro"/>
        </w:rPr>
        <w:t>Maf</w:t>
      </w:r>
      <w:proofErr w:type="spellEnd"/>
      <w:r>
        <w:rPr>
          <w:rFonts w:ascii="Adobe Garamond Pro" w:hAnsi="Adobe Garamond Pro"/>
        </w:rPr>
        <w:t xml:space="preserve"> in lung RTM </w:t>
      </w:r>
      <w:r w:rsidR="00DF78F3" w:rsidRPr="00DF78F3">
        <w:rPr>
          <w:rFonts w:ascii="Adobe Garamond Pro" w:hAnsi="Adobe Garamond Pro"/>
          <w:i/>
          <w:iCs/>
        </w:rPr>
        <w:t>in vivo</w:t>
      </w:r>
      <w:r>
        <w:rPr>
          <w:rFonts w:ascii="Adobe Garamond Pro" w:hAnsi="Adobe Garamond Pro"/>
        </w:rPr>
        <w:t>, as c-</w:t>
      </w:r>
      <w:proofErr w:type="spellStart"/>
      <w:r>
        <w:rPr>
          <w:rFonts w:ascii="Adobe Garamond Pro" w:hAnsi="Adobe Garamond Pro"/>
        </w:rPr>
        <w:t>Maf</w:t>
      </w:r>
      <w:proofErr w:type="spellEnd"/>
      <w:r>
        <w:rPr>
          <w:rFonts w:ascii="Adobe Garamond Pro" w:hAnsi="Adobe Garamond Pro"/>
        </w:rPr>
        <w:t xml:space="preserve"> deficiency was uniquely associated with changes that were </w:t>
      </w:r>
      <w:r w:rsidR="006418E3">
        <w:rPr>
          <w:rFonts w:ascii="Adobe Garamond Pro" w:hAnsi="Adobe Garamond Pro"/>
        </w:rPr>
        <w:t>restricted to</w:t>
      </w:r>
      <w:r>
        <w:rPr>
          <w:rFonts w:ascii="Adobe Garamond Pro" w:hAnsi="Adobe Garamond Pro"/>
        </w:rPr>
        <w:t xml:space="preserve"> the CD206</w:t>
      </w:r>
      <w:r w:rsidRPr="00B0540C">
        <w:rPr>
          <w:rFonts w:ascii="Adobe Garamond Pro" w:hAnsi="Adobe Garamond Pro"/>
          <w:vertAlign w:val="superscript"/>
        </w:rPr>
        <w:t>+</w:t>
      </w:r>
      <w:r>
        <w:rPr>
          <w:rFonts w:ascii="Adobe Garamond Pro" w:hAnsi="Adobe Garamond Pro"/>
        </w:rPr>
        <w:t xml:space="preserve"> IM subset. Of note, </w:t>
      </w:r>
      <w:r w:rsidR="00DF78F3">
        <w:rPr>
          <w:rFonts w:ascii="Adobe Garamond Pro" w:hAnsi="Adobe Garamond Pro"/>
        </w:rPr>
        <w:t>a recent report demonstrated that c-</w:t>
      </w:r>
      <w:proofErr w:type="spellStart"/>
      <w:r w:rsidR="00DF78F3">
        <w:rPr>
          <w:rFonts w:ascii="Adobe Garamond Pro" w:hAnsi="Adobe Garamond Pro"/>
        </w:rPr>
        <w:t>Maf</w:t>
      </w:r>
      <w:proofErr w:type="spellEnd"/>
      <w:r w:rsidR="00DF78F3">
        <w:rPr>
          <w:rFonts w:ascii="Adobe Garamond Pro" w:hAnsi="Adobe Garamond Pro"/>
        </w:rPr>
        <w:t xml:space="preserve"> regulated perivascular RTM phenotypes across different tissues </w:t>
      </w:r>
      <w:r w:rsidR="00DF78F3">
        <w:rPr>
          <w:rFonts w:ascii="Adobe Garamond Pro" w:hAnsi="Adobe Garamond Pro"/>
        </w:rPr>
        <w:fldChar w:fldCharType="begin"/>
      </w:r>
      <w:r w:rsidR="00DF78F3">
        <w:rPr>
          <w:rFonts w:ascii="Adobe Garamond Pro" w:hAnsi="Adobe Garamond Pro"/>
        </w:rPr>
        <w:instrText xml:space="preserve"> ADDIN ZOTERO_ITEM CSL_CITATION {"citationID":"ruKCbhRJ","properties":{"formattedCitation":"(Moura Silva et al., 2021)","plainCitation":"(Moura Silva et al., 2021)","noteIndex":0},"citationItems":[{"id":2802,"uris":["http://zotero.org/users/local/ScSpagv3/items/UV2IHT8R"],"uri":["http://zotero.org/users/local/ScSpagv3/items/UV2IHT8R"],"itemData":{"id":2802,"type":"article-journal","abstract":"[Figure: see text].","container-title":"Science Immunology","DOI":"10.1126/sciimmunol.abg7506","ISSN":"2470-9468","issue":"64","journalAbbreviation":"Sci Immunol","language":"eng","note":"PMID: 34597123","page":"eabg7506","source":"PubMed","title":"c-MAF-dependent perivascular macrophages regulate diet-induced metabolic syndrome","volume":"6","author":[{"family":"Moura Silva","given":"Hernandez"},{"family":"Kitoko","given":"Jamil Zola"},{"family":"Queiroz","given":"Camila Pereira"},{"family":"Kroehling","given":"Lina"},{"family":"Matheis","given":"Fanny"},{"family":"Yang","given":"Katharine Lu"},{"family":"Reis","given":"Bernardo S."},{"family":"Ren-Fielding","given":"Christine"},{"family":"Littman","given":"Dan R."},{"family":"Bozza","given":"Marcelo Torres"},{"family":"Mucida","given":"Daniel"},{"family":"Lafaille","given":"Juan J."}],"issued":{"date-parts":[["2021",10]]}}}],"schema":"https://github.com/citation-style-language/schema/raw/master/csl-citation.json"} </w:instrText>
      </w:r>
      <w:r w:rsidR="00DF78F3">
        <w:rPr>
          <w:rFonts w:ascii="Adobe Garamond Pro" w:hAnsi="Adobe Garamond Pro"/>
        </w:rPr>
        <w:fldChar w:fldCharType="separate"/>
      </w:r>
      <w:r w:rsidR="00DF78F3">
        <w:rPr>
          <w:rFonts w:ascii="Adobe Garamond Pro" w:hAnsi="Adobe Garamond Pro"/>
          <w:noProof/>
        </w:rPr>
        <w:t>(Moura Silva et al., 2021)</w:t>
      </w:r>
      <w:r w:rsidR="00DF78F3">
        <w:rPr>
          <w:rFonts w:ascii="Adobe Garamond Pro" w:hAnsi="Adobe Garamond Pro"/>
        </w:rPr>
        <w:fldChar w:fldCharType="end"/>
      </w:r>
      <w:r w:rsidR="00DF78F3">
        <w:rPr>
          <w:rFonts w:ascii="Adobe Garamond Pro" w:hAnsi="Adobe Garamond Pro"/>
        </w:rPr>
        <w:t xml:space="preserve">. While lung IM </w:t>
      </w:r>
      <w:r w:rsidR="002F0B48">
        <w:rPr>
          <w:rFonts w:ascii="Adobe Garamond Pro" w:hAnsi="Adobe Garamond Pro"/>
        </w:rPr>
        <w:t>were</w:t>
      </w:r>
      <w:r w:rsidR="00DF78F3">
        <w:rPr>
          <w:rFonts w:ascii="Adobe Garamond Pro" w:hAnsi="Adobe Garamond Pro"/>
        </w:rPr>
        <w:t xml:space="preserve"> not specifically analyzed in this report, our data complement the findings of Moura Silva and colleagues, as c-</w:t>
      </w:r>
      <w:proofErr w:type="spellStart"/>
      <w:r w:rsidR="00DF78F3">
        <w:rPr>
          <w:rFonts w:ascii="Adobe Garamond Pro" w:hAnsi="Adobe Garamond Pro"/>
        </w:rPr>
        <w:t>Maf</w:t>
      </w:r>
      <w:proofErr w:type="spellEnd"/>
      <w:r w:rsidR="00DF78F3">
        <w:rPr>
          <w:rFonts w:ascii="Adobe Garamond Pro" w:hAnsi="Adobe Garamond Pro"/>
        </w:rPr>
        <w:t>-dependent CD206</w:t>
      </w:r>
      <w:r w:rsidR="00DF78F3" w:rsidRPr="00DF78F3">
        <w:rPr>
          <w:rFonts w:ascii="Adobe Garamond Pro" w:hAnsi="Adobe Garamond Pro"/>
          <w:vertAlign w:val="superscript"/>
        </w:rPr>
        <w:t>+</w:t>
      </w:r>
      <w:r w:rsidR="00DF78F3">
        <w:rPr>
          <w:rFonts w:ascii="Adobe Garamond Pro" w:hAnsi="Adobe Garamond Pro"/>
        </w:rPr>
        <w:t xml:space="preserve"> IM have previously been shown to be preferentially associated with the vasculature </w:t>
      </w:r>
      <w:r w:rsidR="00DF78F3">
        <w:rPr>
          <w:rFonts w:ascii="Adobe Garamond Pro" w:hAnsi="Adobe Garamond Pro"/>
        </w:rPr>
        <w:fldChar w:fldCharType="begin"/>
      </w:r>
      <w:r w:rsidR="00DF78F3">
        <w:rPr>
          <w:rFonts w:ascii="Adobe Garamond Pro" w:hAnsi="Adobe Garamond Pro"/>
        </w:rPr>
        <w:instrText xml:space="preserve"> ADDIN ZOTERO_ITEM CSL_CITATION {"citationID":"cU65tUZN","properties":{"formattedCitation":"(Chakarov et al., 2019)","plainCitation":"(Chakarov et al., 2019)","noteIndex":0},"citationItems":[{"id":1696,"uris":["http://zotero.org/users/local/ScSpagv3/items/9XAX6HRF"],"uri":["http://zotero.org/users/local/ScSpagv3/items/9XAX6HRF"],"itemData":{"id":1696,"type":"article-journal","abstract":"Macrophages are a heterogeneous cell population involved in tissue homeostasis, inflammation, and various pathologies. Although the major tissue-resident macrophage populations have been extensively studied, interstitial macrophages (IMs) residing within the tissue parenchyma remain poorly defined. Here we studied IMs from murine lung, fat, heart, and dermis. We identified two independent IM subpopulations that are conserved across tissues: Lyve1loMHCIIhiCX3CR1hi (Lyve1loMHCIIhi) and Lyve1hiMHCIIloCX3CR1lo (Lyve1hiMHCIIlo) monocyte-derived IMs, with distinct gene expression profiles, phenotypes, functions, and localizations. Using a new mouse model of inducible macrophage depletion (Slco2b1flox/DTR), we found that the absence of Lyve1hiMHCIIlo IMs exacerbated experimental lung fibrosis. Thus, we demonstrate that two independent populations of IMs coexist across tissues and exhibit conserved niche-dependent functional programming.","container-title":"Science (New York, N.Y.)","DOI":"10.1126/science.aau0964","ISSN":"1095-9203","issue":"6432","journalAbbreviation":"Science","language":"eng","note":"PMID: 30872492","source":"PubMed","title":"Two distinct interstitial macrophage populations coexist across tissues in specific subtissular niches","volume":"363","author":[{"family":"Chakarov","given":"Svetoslav"},{"family":"Lim","given":"Hwee Ying"},{"family":"Tan","given":"Leonard"},{"family":"Lim","given":"Sheau Yng"},{"family":"See","given":"Peter"},{"family":"Lum","given":"Josephine"},{"family":"Zhang","given":"Xiao-Meng"},{"family":"Foo","given":"Shihui"},{"family":"Nakamizo","given":"Satoshi"},{"family":"Duan","given":"Kaibo"},{"family":"Kong","given":"Wan Ting"},{"family":"Gentek","given":"Rebecca"},{"family":"Balachander","given":"Akhila"},{"family":"Carbajo","given":"Daniel"},{"family":"Bleriot","given":"Camille"},{"family":"Malleret","given":"Benoit"},{"family":"Tam","given":"John Kit Chung"},{"family":"Baig","given":"Sonia"},{"family":"Shabeer","given":"Muhammad"},{"family":"Toh","given":"Sue-Anne Ee Shiow"},{"family":"Schlitzer","given":"Andreas"},{"family":"Larbi","given":"Anis"},{"family":"Marichal","given":"Thomas"},{"family":"Malissen","given":"Bernard"},{"family":"Chen","given":"Jinmiao"},{"family":"Poidinger","given":"Michael"},{"family":"Kabashima","given":"Kenji"},{"family":"Bajenoff","given":"Marc"},{"family":"Ng","given":"Lai Guan"},{"family":"Angeli","given":"Veronique"},{"family":"Ginhoux","given":"Florent"}],"issued":{"date-parts":[["2019"]],"season":"15"}}}],"schema":"https://github.com/citation-style-language/schema/raw/master/csl-citation.json"} </w:instrText>
      </w:r>
      <w:r w:rsidR="00DF78F3">
        <w:rPr>
          <w:rFonts w:ascii="Adobe Garamond Pro" w:hAnsi="Adobe Garamond Pro"/>
        </w:rPr>
        <w:fldChar w:fldCharType="separate"/>
      </w:r>
      <w:r w:rsidR="00DF78F3">
        <w:rPr>
          <w:rFonts w:ascii="Adobe Garamond Pro" w:hAnsi="Adobe Garamond Pro"/>
          <w:noProof/>
        </w:rPr>
        <w:t>(Chakarov et al., 2019)</w:t>
      </w:r>
      <w:r w:rsidR="00DF78F3">
        <w:rPr>
          <w:rFonts w:ascii="Adobe Garamond Pro" w:hAnsi="Adobe Garamond Pro"/>
        </w:rPr>
        <w:fldChar w:fldCharType="end"/>
      </w:r>
      <w:r w:rsidR="00DF78F3">
        <w:rPr>
          <w:rFonts w:ascii="Adobe Garamond Pro" w:hAnsi="Adobe Garamond Pro"/>
        </w:rPr>
        <w:t>.</w:t>
      </w:r>
    </w:p>
    <w:p w14:paraId="5530D324" w14:textId="2B05F941" w:rsidR="00D40EFB" w:rsidRDefault="00082AF5" w:rsidP="00D40EFB">
      <w:pPr>
        <w:spacing w:line="480" w:lineRule="auto"/>
        <w:ind w:firstLine="720"/>
        <w:jc w:val="both"/>
        <w:rPr>
          <w:rFonts w:ascii="Adobe Garamond Pro" w:hAnsi="Adobe Garamond Pro"/>
        </w:rPr>
      </w:pPr>
      <w:r>
        <w:rPr>
          <w:rFonts w:ascii="Adobe Garamond Pro" w:hAnsi="Adobe Garamond Pro"/>
        </w:rPr>
        <w:lastRenderedPageBreak/>
        <w:t>In  conclusion</w:t>
      </w:r>
      <w:r w:rsidR="00F83697">
        <w:rPr>
          <w:rFonts w:ascii="Adobe Garamond Pro" w:hAnsi="Adobe Garamond Pro"/>
        </w:rPr>
        <w:t xml:space="preserve">, the </w:t>
      </w:r>
      <w:r w:rsidR="004B05A7">
        <w:rPr>
          <w:rFonts w:ascii="Adobe Garamond Pro" w:hAnsi="Adobe Garamond Pro"/>
        </w:rPr>
        <w:t>breakthrough</w:t>
      </w:r>
      <w:r>
        <w:rPr>
          <w:rFonts w:ascii="Adobe Garamond Pro" w:hAnsi="Adobe Garamond Pro"/>
        </w:rPr>
        <w:t xml:space="preserve"> discovery</w:t>
      </w:r>
      <w:r w:rsidR="00F83697">
        <w:rPr>
          <w:rFonts w:ascii="Adobe Garamond Pro" w:hAnsi="Adobe Garamond Pro"/>
        </w:rPr>
        <w:t xml:space="preserve"> that mature monocytes </w:t>
      </w:r>
      <w:r w:rsidR="004B05A7">
        <w:rPr>
          <w:rFonts w:ascii="Adobe Garamond Pro" w:hAnsi="Adobe Garamond Pro"/>
        </w:rPr>
        <w:t xml:space="preserve">are endowed with the ability to self-renew in vacant </w:t>
      </w:r>
      <w:r>
        <w:rPr>
          <w:rFonts w:ascii="Adobe Garamond Pro" w:hAnsi="Adobe Garamond Pro"/>
        </w:rPr>
        <w:t>niches</w:t>
      </w:r>
      <w:r w:rsidR="004B05A7">
        <w:rPr>
          <w:rFonts w:ascii="Adobe Garamond Pro" w:hAnsi="Adobe Garamond Pro"/>
        </w:rPr>
        <w:t xml:space="preserve"> to give rise to RTM</w:t>
      </w:r>
      <w:r w:rsidR="00F83697">
        <w:rPr>
          <w:rFonts w:ascii="Adobe Garamond Pro" w:hAnsi="Adobe Garamond Pro"/>
        </w:rPr>
        <w:t xml:space="preserve"> suggests </w:t>
      </w:r>
      <w:r w:rsidR="00952009">
        <w:rPr>
          <w:rFonts w:ascii="Adobe Garamond Pro" w:hAnsi="Adobe Garamond Pro"/>
        </w:rPr>
        <w:t xml:space="preserve">that more attention should be given to </w:t>
      </w:r>
      <w:r w:rsidR="00F83697">
        <w:rPr>
          <w:rFonts w:ascii="Adobe Garamond Pro" w:hAnsi="Adobe Garamond Pro"/>
        </w:rPr>
        <w:t>this</w:t>
      </w:r>
      <w:r w:rsidR="00952009">
        <w:rPr>
          <w:rFonts w:ascii="Adobe Garamond Pro" w:hAnsi="Adobe Garamond Pro"/>
        </w:rPr>
        <w:t xml:space="preserve"> </w:t>
      </w:r>
      <w:r w:rsidR="004B05A7">
        <w:rPr>
          <w:rFonts w:ascii="Adobe Garamond Pro" w:hAnsi="Adobe Garamond Pro"/>
        </w:rPr>
        <w:t>process</w:t>
      </w:r>
      <w:r w:rsidR="00F83697">
        <w:rPr>
          <w:rFonts w:ascii="Adobe Garamond Pro" w:hAnsi="Adobe Garamond Pro"/>
        </w:rPr>
        <w:t xml:space="preserve"> in </w:t>
      </w:r>
      <w:r w:rsidR="00B51B0F">
        <w:rPr>
          <w:rFonts w:ascii="Adobe Garamond Pro" w:hAnsi="Adobe Garamond Pro"/>
        </w:rPr>
        <w:t>clinically relevant conditions</w:t>
      </w:r>
      <w:r w:rsidR="00F83697">
        <w:rPr>
          <w:rFonts w:ascii="Adobe Garamond Pro" w:hAnsi="Adobe Garamond Pro"/>
        </w:rPr>
        <w:t xml:space="preserve"> associated with dysregulated myeloid responses and </w:t>
      </w:r>
      <w:r w:rsidR="00B51B0F">
        <w:rPr>
          <w:rFonts w:ascii="Adobe Garamond Pro" w:hAnsi="Adobe Garamond Pro"/>
        </w:rPr>
        <w:t xml:space="preserve">the appearance of </w:t>
      </w:r>
      <w:proofErr w:type="spellStart"/>
      <w:r>
        <w:rPr>
          <w:rFonts w:ascii="Adobe Garamond Pro" w:hAnsi="Adobe Garamond Pro"/>
        </w:rPr>
        <w:t>MafB</w:t>
      </w:r>
      <w:proofErr w:type="spellEnd"/>
      <w:r w:rsidRPr="00082AF5">
        <w:rPr>
          <w:rFonts w:ascii="Adobe Garamond Pro" w:hAnsi="Adobe Garamond Pro"/>
          <w:vertAlign w:val="superscript"/>
        </w:rPr>
        <w:t>+</w:t>
      </w:r>
      <w:r>
        <w:rPr>
          <w:rFonts w:ascii="Adobe Garamond Pro" w:hAnsi="Adobe Garamond Pro"/>
        </w:rPr>
        <w:t xml:space="preserve"> </w:t>
      </w:r>
      <w:r w:rsidR="00B51B0F">
        <w:rPr>
          <w:rFonts w:ascii="Adobe Garamond Pro" w:hAnsi="Adobe Garamond Pro"/>
        </w:rPr>
        <w:t>monocyte-derived macrophages populations</w:t>
      </w:r>
      <w:r w:rsidR="00F83697">
        <w:rPr>
          <w:rFonts w:ascii="Adobe Garamond Pro" w:hAnsi="Adobe Garamond Pro"/>
        </w:rPr>
        <w:t xml:space="preserve">, such as </w:t>
      </w:r>
      <w:r>
        <w:rPr>
          <w:rFonts w:ascii="Adobe Garamond Pro" w:hAnsi="Adobe Garamond Pro"/>
        </w:rPr>
        <w:t xml:space="preserve">in </w:t>
      </w:r>
      <w:r w:rsidR="00C006FF">
        <w:rPr>
          <w:rFonts w:ascii="Adobe Garamond Pro" w:hAnsi="Adobe Garamond Pro"/>
        </w:rPr>
        <w:t xml:space="preserve">the context of lung diseases like </w:t>
      </w:r>
      <w:r w:rsidR="00F83697">
        <w:rPr>
          <w:rFonts w:ascii="Adobe Garamond Pro" w:hAnsi="Adobe Garamond Pro"/>
        </w:rPr>
        <w:t xml:space="preserve">Covid-19 </w:t>
      </w:r>
      <w:r w:rsidR="00B51B0F">
        <w:rPr>
          <w:rFonts w:ascii="Adobe Garamond Pro" w:hAnsi="Adobe Garamond Pro"/>
        </w:rPr>
        <w:fldChar w:fldCharType="begin"/>
      </w:r>
      <w:r w:rsidR="00B51B0F">
        <w:rPr>
          <w:rFonts w:ascii="Adobe Garamond Pro" w:hAnsi="Adobe Garamond Pro"/>
        </w:rPr>
        <w:instrText xml:space="preserve"> ADDIN ZOTERO_ITEM CSL_CITATION {"citationID":"Vww1awjT","properties":{"formattedCitation":"(Bost et al., 2020; Silvin et al., 2020; Vega et al., 2020)","plainCitation":"(Bost et al., 2020; Silvin et al., 2020; Vega et al., 2020)","noteIndex":0},"citationItems":[{"id":2104,"uris":["http://zotero.org/users/local/ScSpagv3/items/5DF28CCR"],"uri":["http://zotero.org/users/local/ScSpagv3/items/5DF28CCR"],"itemData":{"id":2104,"type":"article-journal","abstract":"Viruses are a constant threat to global health as highlighted by the current COVID-19 pandemic. Currently, lack of data underlying how the human host interacts with viruses, including the SARS-CoV-2 virus, limits effective therapeutic intervention. We introduce Viral-Track, a computational method that globally scans unmapped single-cell RNA sequencing (scRNA-seq) data for the presence of viral RNA, enabling transcriptional cell sorting of infected versus bystander cells. We demonstrate the sensitivity and specificity of Viral-Track to systematically detect viruses from multiple models of infection, including hepatitis B virus, in an unsupervised manner. Applying Viral-Track to bronchoalveloar-lavage samples from severe and mild COVID-19 patients reveals a dramatic impact of the virus on the immune system of severe patients compared to mild cases. Viral-Track detects an unexpected co-infection of the human metapneumovirus, present mainly in monocytes perturbed in type-I interferon (IFN)-signaling. Viral-Track provides a robust technology for dissecting the mechanisms of viral-infection and pathology.","container-title":"Cell","DOI":"10.1016/j.cell.2020.05.006","ISSN":"1097-4172","issue":"7","journalAbbreviation":"Cell","language":"eng","note":"PMID: 32479746\nPMCID: PMC7205692","page":"1475-1488.e12","source":"PubMed","title":"Host-Viral Infection Maps Reveal Signatures of Severe COVID-19 Patients","volume":"181","author":[{"family":"Bost","given":"Pierre"},{"family":"Giladi","given":"Amir"},{"family":"Liu","given":"Yang"},{"family":"Bendjelal","given":"Yanis"},{"family":"Xu","given":"Gang"},{"family":"David","given":"Eyal"},{"family":"Blecher-Gonen","given":"Ronnie"},{"family":"Cohen","given":"Merav"},{"family":"Medaglia","given":"Chiara"},{"family":"Li","given":"Hanjie"},{"family":"Deczkowska","given":"Aleksandra"},{"family":"Zhang","given":"Shuye"},{"family":"Schwikowski","given":"Benno"},{"family":"Zhang","given":"Zheng"},{"family":"Amit","given":"Ido"}],"issued":{"date-parts":[["2020",6,25]]}}},{"id":2418,"uris":["http://zotero.org/users/local/ScSpagv3/items/FUQVWKKN"],"uri":["http://zotero.org/users/local/ScSpagv3/items/FUQVWKKN"],"itemData":{"id":2418,"type":"article-journal","abstract":"Blood myeloid cells are known to be dysregulated in coronavirus disease 2019 (COVID-19), caused by SARS-CoV-2. It is unknown whether the innate myeloid response differs with disease severity and whether markers of innate immunity discriminate high-risk patients. Thus, we performed high-dimensional flow cytometry and single-cell RNA sequencing of COVID-19 patient peripheral blood cells and detected disappearance of non-classical CD14LowCD16High monocytes, accumulation of HLA-DRLow classical monocytes (Human Leukocyte Antigen - DR isotype), and release of massive amounts of calprotectin (S100A8/S100A9) in severe cases. Immature CD10LowCD101-CXCR4+/- neutrophils with an immunosuppressive profile accumulated in the blood and lungs, suggesting emergency myelopoiesis. Finally, we show that calprotectin plasma level and a routine flow cytometry assay detecting decreased frequencies of non-classical monocytes could discriminate patients who develop a severe form of COVID-19, suggesting a predictive value that deserves prospective evaluation.","container-title":"Cell","DOI":"10.1016/j.cell.2020.08.002","ISSN":"1097-4172","issue":"6","journalAbbreviation":"Cell","language":"eng","note":"PMID: 32810439\nPMCID: PMC7405878","page":"1401-1418.e18","source":"PubMed","title":"Elevated Calprotectin and Abnormal Myeloid Cell Subsets Discriminate Severe from Mild COVID-19","volume":"182","author":[{"family":"Silvin","given":"Aymeric"},{"family":"Chapuis","given":"Nicolas"},{"family":"Dunsmore","given":"Garett"},{"family":"Goubet","given":"Anne-Gaëlle"},{"family":"Dubuisson","given":"Agathe"},{"family":"Derosa","given":"Lisa"},{"family":"Almire","given":"Carole"},{"family":"Hénon","given":"Clémence"},{"family":"Kosmider","given":"Olivier"},{"family":"Droin","given":"Nathalie"},{"family":"Rameau","given":"Philippe"},{"family":"Catelain","given":"Cyril"},{"family":"Alfaro","given":"Alexia"},{"family":"Dussiau","given":"Charles"},{"family":"Friedrich","given":"Chloé"},{"family":"Sourdeau","given":"Elise"},{"family":"Marin","given":"Nathalie"},{"family":"Szwebel","given":"Tali-Anne"},{"family":"Cantin","given":"Delphine"},{"family":"Mouthon","given":"Luc"},{"family":"Borderie","given":"Didier"},{"family":"Deloger","given":"Marc"},{"family":"Bredel","given":"Delphine"},{"family":"Mouraud","given":"Severine"},{"family":"Drubay","given":"Damien"},{"family":"Andrieu","given":"Muriel"},{"family":"Lhonneur","given":"Anne-Sophie"},{"family":"Saada","given":"Véronique"},{"family":"Stoclin","given":"Annabelle"},{"family":"Willekens","given":"Christophe"},{"family":"Pommeret","given":"Fanny"},{"family":"Griscelli","given":"Frank"},{"family":"Ng","given":"Lai Guan"},{"family":"Zhang","given":"Zheng"},{"family":"Bost","given":"Pierre"},{"family":"Amit","given":"Ido"},{"family":"Barlesi","given":"Fabrice"},{"family":"Marabelle","given":"Aurélien"},{"family":"Pène","given":"Frédéric"},{"family":"Gachot","given":"Bertrand"},{"family":"André","given":"Fabrice"},{"family":"Zitvogel","given":"Laurence"},{"family":"Ginhoux","given":"Florent"},{"family":"Fontenay","given":"Michaela"},{"family":"Solary","given":"Eric"}],"issued":{"date-parts":[["2020",9,17]]}}},{"id":2796,"uris":["http://zotero.org/users/local/ScSpagv3/items/6TW8RPG7"],"uri":["http://zotero.org/users/local/ScSpagv3/items/6TW8RPG7"],"itemData":{"id":2796,"type":"article-journal","abstract":"Defective IFN production and exacerbated inflammatory and pro-fibrotic responses are hallmarks of SARS-CoV-2 infection in severe COVID-19. Based on these hallmarks, and considering the pivotal role of macrophages in COVID-19 pathogenesis, we hypothesize that the transcription factors MAFB and MAF critically contribute to COVID-19 progression by shaping the response of macrophages to SARS-CoV-2. Our proposal stems from the recent identification of pathogenic lung macrophage subsets in severe COVID-19, and takes into consideration the previously reported ability of MAFB to dampen IFN type I production, as well as the critical role of MAFB and MAF in the acquisition and maintenance of the transcriptional signature of M-CSF-conditioned human macrophages. Solid evidences are presented that link overexpression of MAFB and silencing of MAF expression with clinical and biological features of severe COVID-19. As a whole, we propose that a high MAFB/MAF expression ratio in lung macrophages could serve as an accurate diagnostic tool for COVID-19 progression. Indeed, reversing the macrophage MAFB/MAF expression ratio might impair the exacerbated inflammatory and profibrotic responses, and restore the defective IFN type I production, thus becoming a potential strategy to limit severity of COVID-19.","container-title":"Frontiers in Immunology","DOI":"10.3389/fimmu.2020.603507","ISSN":"1664-3224","journalAbbreviation":"Front Immunol","language":"eng","note":"PMID: 33312178\nPMCID: PMC7708330","page":"603507","source":"PubMed","title":"MAFB and MAF Transcription Factors as Macrophage Checkpoints for COVID-19 Severity","volume":"11","author":[{"family":"Vega","given":"Miguel A."},{"family":"Simón-Fuentes","given":"Miriam"},{"family":"González de la Aleja","given":"Arturo"},{"family":"Nieto","given":"Concha"},{"family":"Colmenares","given":"María"},{"family":"Herrero","given":"Cristina"},{"family":"Domínguez-Soto","given":"Ángeles"},{"family":"Corbí","given":"Ángel L."}],"issued":{"date-parts":[["2020"]]}}}],"schema":"https://github.com/citation-style-language/schema/raw/master/csl-citation.json"} </w:instrText>
      </w:r>
      <w:r w:rsidR="00B51B0F">
        <w:rPr>
          <w:rFonts w:ascii="Adobe Garamond Pro" w:hAnsi="Adobe Garamond Pro"/>
        </w:rPr>
        <w:fldChar w:fldCharType="separate"/>
      </w:r>
      <w:r w:rsidR="00B51B0F">
        <w:rPr>
          <w:rFonts w:ascii="Adobe Garamond Pro" w:hAnsi="Adobe Garamond Pro"/>
          <w:noProof/>
        </w:rPr>
        <w:t>(Bost et al., 2020; Silvin et al., 2020; Vega et al., 2020)</w:t>
      </w:r>
      <w:r w:rsidR="00B51B0F">
        <w:rPr>
          <w:rFonts w:ascii="Adobe Garamond Pro" w:hAnsi="Adobe Garamond Pro"/>
        </w:rPr>
        <w:fldChar w:fldCharType="end"/>
      </w:r>
      <w:r w:rsidR="00B51B0F">
        <w:rPr>
          <w:rFonts w:ascii="Adobe Garamond Pro" w:hAnsi="Adobe Garamond Pro"/>
        </w:rPr>
        <w:t xml:space="preserve"> </w:t>
      </w:r>
      <w:r w:rsidR="00F83697">
        <w:rPr>
          <w:rFonts w:ascii="Adobe Garamond Pro" w:hAnsi="Adobe Garamond Pro"/>
        </w:rPr>
        <w:t>or pulmonary fibrosis</w:t>
      </w:r>
      <w:r w:rsidR="00B51B0F">
        <w:rPr>
          <w:rFonts w:ascii="Adobe Garamond Pro" w:hAnsi="Adobe Garamond Pro"/>
        </w:rPr>
        <w:t xml:space="preserve"> </w:t>
      </w:r>
      <w:r w:rsidR="00B51B0F">
        <w:rPr>
          <w:rFonts w:ascii="Adobe Garamond Pro" w:hAnsi="Adobe Garamond Pro"/>
        </w:rPr>
        <w:fldChar w:fldCharType="begin"/>
      </w:r>
      <w:r w:rsidR="00B51B0F">
        <w:rPr>
          <w:rFonts w:ascii="Adobe Garamond Pro" w:hAnsi="Adobe Garamond Pro"/>
        </w:rPr>
        <w:instrText xml:space="preserve"> ADDIN ZOTERO_ITEM CSL_CITATION {"citationID":"KskBvFSi","properties":{"formattedCitation":"(Aran et al., 2019; Misharin et al., 2017)","plainCitation":"(Aran et al., 2019; Misharin et al., 2017)","noteIndex":0},"citationItems":[{"id":2840,"uris":["http://zotero.org/users/local/ScSpagv3/items/AKRTSFKW"],"uri":["http://zotero.org/users/local/ScSpagv3/items/AKRTSFKW"],"itemData":{"id":2840,"type":"article-journal","abstract":"Tissue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CX3CR1+SiglecF+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injury.","container-title":"Nature Immunology","DOI":"10.1038/s41590-018-0276-y","ISSN":"1529-2916","issue":"2","journalAbbreviation":"Nat Immunol","language":"eng","note":"PMID: 30643263\nPMCID: PMC6340744","page":"163-172","source":"PubMed","title":"Reference-based analysis of lung single-cell sequencing reveals a transitional profibrotic macrophage","volume":"20","author":[{"family":"Aran","given":"Dvir"},{"family":"Looney","given":"Agnieszka P."},{"family":"Liu","given":"Leqian"},{"family":"Wu","given":"Esther"},{"family":"Fong","given":"Valerie"},{"family":"Hsu","given":"Austin"},{"family":"Chak","given":"Suzanna"},{"family":"Naikawadi","given":"Ram P."},{"family":"Wolters","given":"Paul J."},{"family":"Abate","given":"Adam R."},{"family":"Butte","given":"Atul J."},{"family":"Bhattacharya","given":"Mallar"}],"issued":{"date-parts":[["2019",2]]}}},{"id":2231,"uris":["http://zotero.org/users/local/ScSpagv3/items/7RQFN6NG"],"uri":["http://zotero.org/users/local/ScSpagv3/items/7RQFN6NG"],"itemData":{"id":2231,"type":"article-journal","abstract":"Little is known about the relative importance of monocyte and tissue-resident macrophages in the development of lung fibrosis. We show that specific genetic deletion of monocyte-derived alveolar macrophages after their recruitment to the lung ameliorated lung fibrosis, whereas tissue-resident alveolar macrophages did not contribute to fibrosis. Using transcriptomic profiling of flow-sorted cells, we found that monocyte to alveolar macrophage differentiation unfolds continuously over the course of fibrosis and its resolution. During the fibrotic phase, monocyte-derived alveolar macrophages differ significantly from tissue-resident alveolar macrophages in their expression of profibrotic genes. A population of monocyte-derived alveolar macrophages persisted in the lung for one year after the resolution of fibrosis, where they became increasingly similar to tissue-resident alveolar macrophages. Human homologues of profibrotic genes expressed by mouse monocyte-derived alveolar macrophages during fibrosis were up-regulated in human alveolar macrophages from fibrotic compared with normal lungs. Our findings suggest that selectively targeting alveolar macrophage differentiation within the lung may ameliorate fibrosis without the adverse consequences associated with global monocyte or tissue-resident alveolar macrophage depletion.","container-title":"The Journal of Experimental Medicine","DOI":"10.1084/jem.20162152","ISSN":"1540-9538","issue":"8","journalAbbreviation":"J Exp Med","language":"eng","note":"PMID: 28694385\nPMCID: PMC5551573","page":"2387-2404","source":"PubMed","title":"Monocyte-derived alveolar macrophages drive lung fibrosis and persist in the lung over the life span","volume":"214","author":[{"family":"Misharin","given":"Alexander V."},{"family":"Morales-Nebreda","given":"Luisa"},{"family":"Reyfman","given":"Paul A."},{"family":"Cuda","given":"Carla M."},{"family":"Walter","given":"James M."},{"family":"McQuattie-Pimentel","given":"Alexandra C."},{"family":"Chen","given":"Ching-I."},{"family":"Anekalla","given":"Kishore R."},{"family":"Joshi","given":"Nikita"},{"family":"Williams","given":"Kinola J. N."},{"family":"Abdala-Valencia","given":"Hiam"},{"family":"Yacoub","given":"Tyrone J."},{"family":"Chi","given":"Monica"},{"family":"Chiu","given":"Stephen"},{"family":"Gonzalez-Gonzalez","given":"Francisco J."},{"family":"Gates","given":"Khalilah"},{"family":"Lam","given":"Anna P."},{"family":"Nicholson","given":"Trevor T."},{"family":"Homan","given":"Philip J."},{"family":"Soberanes","given":"Saul"},{"family":"Dominguez","given":"Salina"},{"family":"Morgan","given":"Vince K."},{"family":"Saber","given":"Rana"},{"family":"Shaffer","given":"Alexander"},{"family":"Hinchcliff","given":"Monique"},{"family":"Marshall","given":"Stacy A."},{"family":"Bharat","given":"Ankit"},{"family":"Berdnikovs","given":"Sergejs"},{"family":"Bhorade","given":"Sangeeta M."},{"family":"Bartom","given":"Elizabeth T."},{"family":"Morimoto","given":"Richard I."},{"family":"Balch","given":"William E."},{"family":"Sznajder","given":"Jacob I."},{"family":"Chandel","given":"Navdeep S."},{"family":"Mutlu","given":"Gökhan M."},{"family":"Jain","given":"Manu"},{"family":"Gottardi","given":"Cara J."},{"family":"Singer","given":"Benjamin D."},{"family":"Ridge","given":"Karen M."},{"family":"Bagheri","given":"Neda"},{"family":"Shilatifard","given":"Ali"},{"family":"Budinger","given":"G. R. Scott"},{"family":"Perlman","given":"Harris"}],"issued":{"date-parts":[["2017",8,7]]}}}],"schema":"https://github.com/citation-style-language/schema/raw/master/csl-citation.json"} </w:instrText>
      </w:r>
      <w:r w:rsidR="00B51B0F">
        <w:rPr>
          <w:rFonts w:ascii="Adobe Garamond Pro" w:hAnsi="Adobe Garamond Pro"/>
        </w:rPr>
        <w:fldChar w:fldCharType="separate"/>
      </w:r>
      <w:r w:rsidR="00B51B0F">
        <w:rPr>
          <w:rFonts w:ascii="Adobe Garamond Pro" w:hAnsi="Adobe Garamond Pro"/>
          <w:noProof/>
        </w:rPr>
        <w:t>(Aran et al., 2019; Misharin et al., 2017)</w:t>
      </w:r>
      <w:r w:rsidR="00B51B0F">
        <w:rPr>
          <w:rFonts w:ascii="Adobe Garamond Pro" w:hAnsi="Adobe Garamond Pro"/>
        </w:rPr>
        <w:fldChar w:fldCharType="end"/>
      </w:r>
      <w:r w:rsidR="00B51B0F">
        <w:rPr>
          <w:rFonts w:ascii="Adobe Garamond Pro" w:hAnsi="Adobe Garamond Pro"/>
        </w:rPr>
        <w:t>.</w:t>
      </w:r>
      <w:r>
        <w:rPr>
          <w:rFonts w:ascii="Adobe Garamond Pro" w:hAnsi="Adobe Garamond Pro"/>
        </w:rPr>
        <w:t xml:space="preserve"> </w:t>
      </w:r>
      <w:r w:rsidR="00F62753">
        <w:rPr>
          <w:rFonts w:ascii="Adobe Garamond Pro" w:hAnsi="Adobe Garamond Pro"/>
        </w:rPr>
        <w:t xml:space="preserve">It also supports the idea that </w:t>
      </w:r>
      <w:r w:rsidR="004B05A7">
        <w:rPr>
          <w:rFonts w:ascii="Adobe Garamond Pro" w:hAnsi="Adobe Garamond Pro"/>
        </w:rPr>
        <w:t xml:space="preserve">systemic </w:t>
      </w:r>
      <w:r w:rsidR="00F62753">
        <w:rPr>
          <w:rFonts w:ascii="Adobe Garamond Pro" w:hAnsi="Adobe Garamond Pro"/>
        </w:rPr>
        <w:t xml:space="preserve">measurements </w:t>
      </w:r>
      <w:r w:rsidR="004B05A7">
        <w:rPr>
          <w:rFonts w:ascii="Adobe Garamond Pro" w:hAnsi="Adobe Garamond Pro"/>
        </w:rPr>
        <w:t xml:space="preserve">of monocyte responses </w:t>
      </w:r>
      <w:r w:rsidR="002D7F8B">
        <w:rPr>
          <w:rFonts w:ascii="Adobe Garamond Pro" w:hAnsi="Adobe Garamond Pro"/>
        </w:rPr>
        <w:t>(</w:t>
      </w:r>
      <w:r w:rsidR="004B05A7">
        <w:rPr>
          <w:rFonts w:ascii="Adobe Garamond Pro" w:hAnsi="Adobe Garamond Pro"/>
        </w:rPr>
        <w:t xml:space="preserve">performed </w:t>
      </w:r>
      <w:r w:rsidR="002D7F8B">
        <w:rPr>
          <w:rFonts w:ascii="Adobe Garamond Pro" w:hAnsi="Adobe Garamond Pro"/>
        </w:rPr>
        <w:t>typically in the blood) might not appropriately reflect the actual immune responses and immunopathology occurring in peripheral tissues.</w:t>
      </w:r>
      <w:r w:rsidR="00F62753">
        <w:rPr>
          <w:rFonts w:ascii="Adobe Garamond Pro" w:hAnsi="Adobe Garamond Pro"/>
        </w:rPr>
        <w:t xml:space="preserve"> </w:t>
      </w:r>
      <w:r>
        <w:rPr>
          <w:rFonts w:ascii="Adobe Garamond Pro" w:hAnsi="Adobe Garamond Pro"/>
        </w:rPr>
        <w:t>Further understanding the molecular bas</w:t>
      </w:r>
      <w:r w:rsidR="002D7F8B">
        <w:rPr>
          <w:rFonts w:ascii="Adobe Garamond Pro" w:hAnsi="Adobe Garamond Pro"/>
        </w:rPr>
        <w:t>i</w:t>
      </w:r>
      <w:r>
        <w:rPr>
          <w:rFonts w:ascii="Adobe Garamond Pro" w:hAnsi="Adobe Garamond Pro"/>
        </w:rPr>
        <w:t xml:space="preserve">s underlying CSF1-R-dependent monocyte self-renewal </w:t>
      </w:r>
      <w:r w:rsidR="002F0B48">
        <w:rPr>
          <w:rFonts w:ascii="Adobe Garamond Pro" w:hAnsi="Adobe Garamond Pro"/>
        </w:rPr>
        <w:t xml:space="preserve">in peripheral organs </w:t>
      </w:r>
      <w:r>
        <w:rPr>
          <w:rFonts w:ascii="Adobe Garamond Pro" w:hAnsi="Adobe Garamond Pro"/>
        </w:rPr>
        <w:t xml:space="preserve">will be crucial to </w:t>
      </w:r>
      <w:r w:rsidR="00CB49C9">
        <w:rPr>
          <w:rFonts w:ascii="Adobe Garamond Pro" w:hAnsi="Adobe Garamond Pro"/>
        </w:rPr>
        <w:t xml:space="preserve">be able to </w:t>
      </w:r>
      <w:r>
        <w:rPr>
          <w:rFonts w:ascii="Adobe Garamond Pro" w:hAnsi="Adobe Garamond Pro"/>
        </w:rPr>
        <w:t xml:space="preserve">manipulate such pathways </w:t>
      </w:r>
      <w:r w:rsidR="00CB49C9">
        <w:rPr>
          <w:rFonts w:ascii="Adobe Garamond Pro" w:hAnsi="Adobe Garamond Pro"/>
        </w:rPr>
        <w:t>for</w:t>
      </w:r>
      <w:r>
        <w:rPr>
          <w:rFonts w:ascii="Adobe Garamond Pro" w:hAnsi="Adobe Garamond Pro"/>
        </w:rPr>
        <w:t xml:space="preserve"> preventive or </w:t>
      </w:r>
      <w:r w:rsidR="00CB49C9">
        <w:rPr>
          <w:rFonts w:ascii="Adobe Garamond Pro" w:hAnsi="Adobe Garamond Pro"/>
        </w:rPr>
        <w:t>therapeutic purposes.</w:t>
      </w:r>
    </w:p>
    <w:p w14:paraId="051DD7A5" w14:textId="77777777" w:rsidR="00D40EFB" w:rsidRDefault="00D40EFB">
      <w:pPr>
        <w:rPr>
          <w:rFonts w:ascii="Adobe Garamond Pro" w:hAnsi="Adobe Garamond Pro"/>
        </w:rPr>
      </w:pPr>
      <w:r>
        <w:rPr>
          <w:rFonts w:ascii="Adobe Garamond Pro" w:hAnsi="Adobe Garamond Pro"/>
        </w:rPr>
        <w:br w:type="page"/>
      </w:r>
    </w:p>
    <w:p w14:paraId="64E6984D" w14:textId="77777777" w:rsidR="00D40EFB" w:rsidRDefault="00D40EFB" w:rsidP="00D40EFB">
      <w:pPr>
        <w:spacing w:line="480" w:lineRule="auto"/>
        <w:jc w:val="both"/>
        <w:rPr>
          <w:rFonts w:ascii="Adobe Garamond Pro" w:hAnsi="Adobe Garamond Pro"/>
          <w:b/>
          <w:sz w:val="28"/>
          <w:szCs w:val="28"/>
        </w:rPr>
      </w:pPr>
      <w:r>
        <w:rPr>
          <w:rFonts w:ascii="Adobe Garamond Pro" w:hAnsi="Adobe Garamond Pro"/>
          <w:b/>
          <w:sz w:val="28"/>
          <w:szCs w:val="28"/>
        </w:rPr>
        <w:lastRenderedPageBreak/>
        <w:t>Author contributions</w:t>
      </w:r>
    </w:p>
    <w:p w14:paraId="7D6DA71F" w14:textId="3CAFDBD3" w:rsidR="00D40EFB" w:rsidRPr="00CE13AC" w:rsidRDefault="00D40EFB" w:rsidP="00D40EFB">
      <w:pPr>
        <w:spacing w:line="480" w:lineRule="auto"/>
        <w:jc w:val="both"/>
        <w:rPr>
          <w:rFonts w:ascii="Adobe Garamond Pro" w:hAnsi="Adobe Garamond Pro"/>
          <w:bCs/>
        </w:rPr>
      </w:pPr>
      <w:r w:rsidRPr="00A57D97">
        <w:rPr>
          <w:rFonts w:ascii="Adobe Garamond Pro" w:hAnsi="Adobe Garamond Pro"/>
          <w:bCs/>
        </w:rPr>
        <w:t xml:space="preserve">T.M. </w:t>
      </w:r>
      <w:r>
        <w:rPr>
          <w:rFonts w:ascii="Adobe Garamond Pro" w:hAnsi="Adobe Garamond Pro"/>
          <w:bCs/>
        </w:rPr>
        <w:t xml:space="preserve">conceived, supervised and secured funding for the project; S.H., Q.B., D.V., W.P. and T.M. designed the experiments; S.H., Q.B. and D.V. did most of the experiments, compiled the data and prepared the figures. W.P., J.S., C.L., L.F. and C.R. were implicated in experiments related to the analysis of myeloid-restricted </w:t>
      </w:r>
      <w:proofErr w:type="spellStart"/>
      <w:r w:rsidRPr="00A57D97">
        <w:rPr>
          <w:rFonts w:ascii="Adobe Garamond Pro" w:hAnsi="Adobe Garamond Pro"/>
          <w:bCs/>
          <w:i/>
          <w:iCs/>
        </w:rPr>
        <w:t>Maf</w:t>
      </w:r>
      <w:proofErr w:type="spellEnd"/>
      <w:r>
        <w:rPr>
          <w:rFonts w:ascii="Adobe Garamond Pro" w:hAnsi="Adobe Garamond Pro"/>
          <w:bCs/>
        </w:rPr>
        <w:t xml:space="preserve"> and </w:t>
      </w:r>
      <w:proofErr w:type="spellStart"/>
      <w:r w:rsidRPr="00A57D97">
        <w:rPr>
          <w:rFonts w:ascii="Adobe Garamond Pro" w:hAnsi="Adobe Garamond Pro"/>
          <w:bCs/>
          <w:i/>
          <w:iCs/>
        </w:rPr>
        <w:t>Mafb</w:t>
      </w:r>
      <w:proofErr w:type="spellEnd"/>
      <w:r>
        <w:rPr>
          <w:rFonts w:ascii="Adobe Garamond Pro" w:hAnsi="Adobe Garamond Pro"/>
          <w:bCs/>
        </w:rPr>
        <w:t xml:space="preserve">-deficient mice; Q.B. performed all the bioinformatic analyses with the help of D.V.; D.P. </w:t>
      </w:r>
      <w:r w:rsidR="00760A72">
        <w:rPr>
          <w:rFonts w:ascii="Adobe Garamond Pro" w:hAnsi="Adobe Garamond Pro"/>
          <w:bCs/>
        </w:rPr>
        <w:t xml:space="preserve">and F.B. </w:t>
      </w:r>
      <w:r>
        <w:rPr>
          <w:rFonts w:ascii="Adobe Garamond Pro" w:hAnsi="Adobe Garamond Pro"/>
          <w:bCs/>
        </w:rPr>
        <w:t xml:space="preserve">generated </w:t>
      </w:r>
      <w:proofErr w:type="spellStart"/>
      <w:r w:rsidRPr="00A57D97">
        <w:rPr>
          <w:rFonts w:ascii="Adobe Garamond Pro" w:hAnsi="Adobe Garamond Pro"/>
          <w:bCs/>
          <w:i/>
          <w:iCs/>
        </w:rPr>
        <w:t>Mafb</w:t>
      </w:r>
      <w:r w:rsidRPr="00A57D97">
        <w:rPr>
          <w:rFonts w:ascii="Adobe Garamond Pro" w:hAnsi="Adobe Garamond Pro"/>
          <w:bCs/>
          <w:i/>
          <w:iCs/>
          <w:vertAlign w:val="superscript"/>
        </w:rPr>
        <w:t>fl</w:t>
      </w:r>
      <w:proofErr w:type="spellEnd"/>
      <w:r w:rsidRPr="00A57D97">
        <w:rPr>
          <w:rFonts w:ascii="Adobe Garamond Pro" w:hAnsi="Adobe Garamond Pro"/>
          <w:bCs/>
          <w:i/>
          <w:iCs/>
          <w:vertAlign w:val="superscript"/>
        </w:rPr>
        <w:t>/</w:t>
      </w:r>
      <w:proofErr w:type="spellStart"/>
      <w:r w:rsidRPr="00A57D97">
        <w:rPr>
          <w:rFonts w:ascii="Adobe Garamond Pro" w:hAnsi="Adobe Garamond Pro"/>
          <w:bCs/>
          <w:i/>
          <w:iCs/>
          <w:vertAlign w:val="superscript"/>
        </w:rPr>
        <w:t>fl</w:t>
      </w:r>
      <w:proofErr w:type="spellEnd"/>
      <w:r>
        <w:rPr>
          <w:rFonts w:ascii="Adobe Garamond Pro" w:hAnsi="Adobe Garamond Pro"/>
          <w:bCs/>
        </w:rPr>
        <w:t xml:space="preserve"> mice; P.M. helped with all </w:t>
      </w:r>
      <w:r w:rsidRPr="00CE13AC">
        <w:rPr>
          <w:rFonts w:ascii="Adobe Garamond Pro" w:hAnsi="Adobe Garamond Pro"/>
          <w:bCs/>
          <w:i/>
          <w:iCs/>
        </w:rPr>
        <w:t>in vivo</w:t>
      </w:r>
      <w:r>
        <w:rPr>
          <w:rFonts w:ascii="Adobe Garamond Pro" w:hAnsi="Adobe Garamond Pro"/>
          <w:bCs/>
        </w:rPr>
        <w:t xml:space="preserve">-related experiments; F.B. was involved in the generation of IM-DTR mice; T.M. write the manuscript with the help of S.H., Q.B. and D.V.; all authors provided feedback on the </w:t>
      </w:r>
      <w:del w:id="53" w:author="Domien Vanneste" w:date="2022-01-24T11:09:00Z">
        <w:r w:rsidDel="00115077">
          <w:rPr>
            <w:rFonts w:ascii="Adobe Garamond Pro" w:hAnsi="Adobe Garamond Pro"/>
            <w:bCs/>
          </w:rPr>
          <w:delText xml:space="preserve"> </w:delText>
        </w:r>
      </w:del>
      <w:r>
        <w:rPr>
          <w:rFonts w:ascii="Adobe Garamond Pro" w:hAnsi="Adobe Garamond Pro"/>
          <w:bCs/>
        </w:rPr>
        <w:t>manuscript.</w:t>
      </w:r>
    </w:p>
    <w:p w14:paraId="72B158B4" w14:textId="77777777" w:rsidR="00D40EFB" w:rsidRDefault="00D40EFB" w:rsidP="00D40EFB">
      <w:pPr>
        <w:spacing w:line="480" w:lineRule="auto"/>
        <w:jc w:val="both"/>
        <w:rPr>
          <w:rFonts w:ascii="Adobe Garamond Pro" w:hAnsi="Adobe Garamond Pro"/>
          <w:b/>
          <w:sz w:val="28"/>
          <w:szCs w:val="28"/>
        </w:rPr>
      </w:pPr>
      <w:r>
        <w:rPr>
          <w:rFonts w:ascii="Adobe Garamond Pro" w:hAnsi="Adobe Garamond Pro"/>
          <w:b/>
          <w:sz w:val="28"/>
          <w:szCs w:val="28"/>
        </w:rPr>
        <w:br w:type="page"/>
      </w:r>
    </w:p>
    <w:p w14:paraId="18A4E8C1" w14:textId="77777777" w:rsidR="00D40EFB" w:rsidRDefault="00D40EFB" w:rsidP="00D40EFB">
      <w:pPr>
        <w:spacing w:line="480" w:lineRule="auto"/>
        <w:rPr>
          <w:rFonts w:ascii="Adobe Garamond Pro" w:hAnsi="Adobe Garamond Pro"/>
          <w:b/>
          <w:sz w:val="28"/>
          <w:szCs w:val="28"/>
        </w:rPr>
      </w:pPr>
      <w:r>
        <w:rPr>
          <w:rFonts w:ascii="Adobe Garamond Pro" w:hAnsi="Adobe Garamond Pro"/>
          <w:b/>
          <w:sz w:val="28"/>
          <w:szCs w:val="28"/>
        </w:rPr>
        <w:lastRenderedPageBreak/>
        <w:t>Acknowledgements</w:t>
      </w:r>
    </w:p>
    <w:p w14:paraId="0981F53B" w14:textId="77777777" w:rsidR="00D40EFB" w:rsidRDefault="00D40EFB" w:rsidP="00D40EFB">
      <w:pPr>
        <w:spacing w:line="480" w:lineRule="auto"/>
        <w:jc w:val="both"/>
        <w:rPr>
          <w:rFonts w:ascii="Adobe Garamond Pro" w:hAnsi="Adobe Garamond Pro"/>
          <w:bCs/>
        </w:rPr>
      </w:pPr>
      <w:r>
        <w:rPr>
          <w:rFonts w:ascii="Adobe Garamond Pro" w:hAnsi="Adobe Garamond Pro"/>
          <w:bCs/>
        </w:rPr>
        <w:t xml:space="preserve">We thank all members of the </w:t>
      </w:r>
      <w:proofErr w:type="spellStart"/>
      <w:r>
        <w:rPr>
          <w:rFonts w:ascii="Adobe Garamond Pro" w:hAnsi="Adobe Garamond Pro"/>
          <w:bCs/>
        </w:rPr>
        <w:t>Immunophysiology</w:t>
      </w:r>
      <w:proofErr w:type="spellEnd"/>
      <w:r>
        <w:rPr>
          <w:rFonts w:ascii="Adobe Garamond Pro" w:hAnsi="Adobe Garamond Pro"/>
          <w:bCs/>
        </w:rPr>
        <w:t xml:space="preserve"> and Cellular and Molecular Immunology laboratories (GIGA Institute, Liège, Belgium) for discussions; Sandra </w:t>
      </w:r>
      <w:proofErr w:type="spellStart"/>
      <w:r>
        <w:rPr>
          <w:rFonts w:ascii="Adobe Garamond Pro" w:hAnsi="Adobe Garamond Pro"/>
          <w:bCs/>
        </w:rPr>
        <w:t>Ormenese</w:t>
      </w:r>
      <w:proofErr w:type="spellEnd"/>
      <w:r>
        <w:rPr>
          <w:rFonts w:ascii="Adobe Garamond Pro" w:hAnsi="Adobe Garamond Pro"/>
          <w:bCs/>
        </w:rPr>
        <w:t xml:space="preserve">, </w:t>
      </w:r>
      <w:proofErr w:type="spellStart"/>
      <w:r>
        <w:rPr>
          <w:rFonts w:ascii="Adobe Garamond Pro" w:hAnsi="Adobe Garamond Pro"/>
          <w:bCs/>
        </w:rPr>
        <w:t>Raafat</w:t>
      </w:r>
      <w:proofErr w:type="spellEnd"/>
      <w:r>
        <w:rPr>
          <w:rFonts w:ascii="Adobe Garamond Pro" w:hAnsi="Adobe Garamond Pro"/>
          <w:bCs/>
        </w:rPr>
        <w:t xml:space="preserve"> Stefan and Céline </w:t>
      </w:r>
      <w:proofErr w:type="spellStart"/>
      <w:r>
        <w:rPr>
          <w:rFonts w:ascii="Adobe Garamond Pro" w:hAnsi="Adobe Garamond Pro"/>
          <w:bCs/>
        </w:rPr>
        <w:t>Vanwinge</w:t>
      </w:r>
      <w:proofErr w:type="spellEnd"/>
      <w:r>
        <w:rPr>
          <w:rFonts w:ascii="Adobe Garamond Pro" w:hAnsi="Adobe Garamond Pro"/>
          <w:bCs/>
        </w:rPr>
        <w:t xml:space="preserve"> from the GIGA </w:t>
      </w:r>
      <w:r w:rsidRPr="00801F0C">
        <w:rPr>
          <w:rFonts w:ascii="Adobe Garamond Pro" w:hAnsi="Adobe Garamond Pro"/>
          <w:bCs/>
          <w:i/>
          <w:iCs/>
        </w:rPr>
        <w:t>In Vitro</w:t>
      </w:r>
      <w:r>
        <w:rPr>
          <w:rFonts w:ascii="Adobe Garamond Pro" w:hAnsi="Adobe Garamond Pro"/>
          <w:bCs/>
        </w:rPr>
        <w:t xml:space="preserve"> Imaging Platform; Pierre </w:t>
      </w:r>
      <w:proofErr w:type="spellStart"/>
      <w:r>
        <w:rPr>
          <w:rFonts w:ascii="Adobe Garamond Pro" w:hAnsi="Adobe Garamond Pro"/>
          <w:bCs/>
        </w:rPr>
        <w:t>Drion</w:t>
      </w:r>
      <w:proofErr w:type="spellEnd"/>
      <w:r>
        <w:rPr>
          <w:rFonts w:ascii="Adobe Garamond Pro" w:hAnsi="Adobe Garamond Pro"/>
          <w:bCs/>
        </w:rPr>
        <w:t xml:space="preserve">, </w:t>
      </w:r>
      <w:proofErr w:type="spellStart"/>
      <w:r>
        <w:rPr>
          <w:rFonts w:ascii="Adobe Garamond Pro" w:hAnsi="Adobe Garamond Pro"/>
          <w:bCs/>
        </w:rPr>
        <w:t>Gaëlle</w:t>
      </w:r>
      <w:proofErr w:type="spellEnd"/>
      <w:r>
        <w:rPr>
          <w:rFonts w:ascii="Adobe Garamond Pro" w:hAnsi="Adobe Garamond Pro"/>
          <w:bCs/>
        </w:rPr>
        <w:t xml:space="preserve"> Lambert, Luc </w:t>
      </w:r>
      <w:proofErr w:type="spellStart"/>
      <w:r>
        <w:rPr>
          <w:rFonts w:ascii="Adobe Garamond Pro" w:hAnsi="Adobe Garamond Pro"/>
          <w:bCs/>
        </w:rPr>
        <w:t>Duwez</w:t>
      </w:r>
      <w:proofErr w:type="spellEnd"/>
      <w:r>
        <w:rPr>
          <w:rFonts w:ascii="Adobe Garamond Pro" w:hAnsi="Adobe Garamond Pro"/>
          <w:bCs/>
        </w:rPr>
        <w:t xml:space="preserve">, Benoît Remy and all staff members from the GIGA Mouse facility and Transgenics Platform; </w:t>
      </w:r>
      <w:proofErr w:type="spellStart"/>
      <w:r>
        <w:rPr>
          <w:rFonts w:ascii="Adobe Garamond Pro" w:hAnsi="Adobe Garamond Pro"/>
          <w:bCs/>
        </w:rPr>
        <w:t>Wouter</w:t>
      </w:r>
      <w:proofErr w:type="spellEnd"/>
      <w:r>
        <w:rPr>
          <w:rFonts w:ascii="Adobe Garamond Pro" w:hAnsi="Adobe Garamond Pro"/>
          <w:bCs/>
        </w:rPr>
        <w:t xml:space="preserve"> </w:t>
      </w:r>
      <w:proofErr w:type="spellStart"/>
      <w:r>
        <w:rPr>
          <w:rFonts w:ascii="Adobe Garamond Pro" w:hAnsi="Adobe Garamond Pro"/>
          <w:bCs/>
        </w:rPr>
        <w:t>Coppieters</w:t>
      </w:r>
      <w:proofErr w:type="spellEnd"/>
      <w:r>
        <w:rPr>
          <w:rFonts w:ascii="Adobe Garamond Pro" w:hAnsi="Adobe Garamond Pro"/>
          <w:bCs/>
        </w:rPr>
        <w:t xml:space="preserve">, Latifa Karim, Manon </w:t>
      </w:r>
      <w:proofErr w:type="spellStart"/>
      <w:r>
        <w:rPr>
          <w:rFonts w:ascii="Adobe Garamond Pro" w:hAnsi="Adobe Garamond Pro"/>
          <w:bCs/>
        </w:rPr>
        <w:t>Deckers</w:t>
      </w:r>
      <w:proofErr w:type="spellEnd"/>
      <w:r>
        <w:rPr>
          <w:rFonts w:ascii="Adobe Garamond Pro" w:hAnsi="Adobe Garamond Pro"/>
          <w:bCs/>
        </w:rPr>
        <w:t xml:space="preserve">, Alice Mayer, Arnaud Lavergne and members from the GIGA Genomics Platform; Raja Fares, Ilham </w:t>
      </w:r>
      <w:proofErr w:type="spellStart"/>
      <w:r>
        <w:rPr>
          <w:rFonts w:ascii="Adobe Garamond Pro" w:hAnsi="Adobe Garamond Pro"/>
          <w:bCs/>
        </w:rPr>
        <w:t>Sbai</w:t>
      </w:r>
      <w:proofErr w:type="spellEnd"/>
      <w:r>
        <w:rPr>
          <w:rFonts w:ascii="Adobe Garamond Pro" w:hAnsi="Adobe Garamond Pro"/>
          <w:bCs/>
        </w:rPr>
        <w:t xml:space="preserve"> and Axelle </w:t>
      </w:r>
      <w:proofErr w:type="spellStart"/>
      <w:r>
        <w:rPr>
          <w:rFonts w:ascii="Adobe Garamond Pro" w:hAnsi="Adobe Garamond Pro"/>
          <w:bCs/>
        </w:rPr>
        <w:t>Lio</w:t>
      </w:r>
      <w:proofErr w:type="spellEnd"/>
      <w:r>
        <w:rPr>
          <w:rFonts w:ascii="Adobe Garamond Pro" w:hAnsi="Adobe Garamond Pro"/>
          <w:bCs/>
        </w:rPr>
        <w:t xml:space="preserve"> for their excellent administrative support. </w:t>
      </w:r>
    </w:p>
    <w:p w14:paraId="7D66C245" w14:textId="77777777" w:rsidR="00D40EFB" w:rsidRDefault="00D40EFB" w:rsidP="00D40EFB">
      <w:pPr>
        <w:spacing w:line="480" w:lineRule="auto"/>
        <w:jc w:val="both"/>
        <w:rPr>
          <w:rFonts w:ascii="Adobe Garamond Pro" w:hAnsi="Adobe Garamond Pro"/>
          <w:color w:val="000000" w:themeColor="text1"/>
        </w:rPr>
      </w:pPr>
      <w:r>
        <w:rPr>
          <w:rFonts w:ascii="Adobe Garamond Pro" w:hAnsi="Adobe Garamond Pro"/>
          <w:bCs/>
        </w:rPr>
        <w:tab/>
        <w:t>F.B. acknowledges</w:t>
      </w:r>
      <w:r w:rsidRPr="00316D92">
        <w:rPr>
          <w:rFonts w:ascii="Adobe Garamond Pro" w:hAnsi="Adobe Garamond Pro"/>
          <w:bCs/>
        </w:rPr>
        <w:t xml:space="preserve"> support from </w:t>
      </w:r>
      <w:r>
        <w:rPr>
          <w:rFonts w:ascii="Adobe Garamond Pro" w:hAnsi="Adobe Garamond Pro"/>
          <w:bCs/>
        </w:rPr>
        <w:t>the FRFS-</w:t>
      </w:r>
      <w:proofErr w:type="spellStart"/>
      <w:r>
        <w:rPr>
          <w:rFonts w:ascii="Adobe Garamond Pro" w:hAnsi="Adobe Garamond Pro"/>
          <w:bCs/>
        </w:rPr>
        <w:t>Welbio</w:t>
      </w:r>
      <w:proofErr w:type="spellEnd"/>
      <w:r>
        <w:rPr>
          <w:rFonts w:ascii="Adobe Garamond Pro" w:hAnsi="Adobe Garamond Pro"/>
          <w:bCs/>
        </w:rPr>
        <w:t xml:space="preserve"> and is supported by an Excellence of Science (EOS) program from the F.R.S.-FNRS and FWO;</w:t>
      </w:r>
      <w:r w:rsidRPr="00316D92">
        <w:rPr>
          <w:rFonts w:ascii="Adobe Garamond Pro" w:hAnsi="Adobe Garamond Pro"/>
          <w:bCs/>
        </w:rPr>
        <w:t xml:space="preserve"> T.M. </w:t>
      </w:r>
      <w:r>
        <w:rPr>
          <w:rFonts w:ascii="Adobe Garamond Pro" w:hAnsi="Adobe Garamond Pro"/>
          <w:bCs/>
        </w:rPr>
        <w:t>acknowledges</w:t>
      </w:r>
      <w:r w:rsidRPr="00316D92">
        <w:rPr>
          <w:rFonts w:ascii="Adobe Garamond Pro" w:hAnsi="Adobe Garamond Pro"/>
          <w:bCs/>
        </w:rPr>
        <w:t xml:space="preserve"> support from the F.R.S-FNRS</w:t>
      </w:r>
      <w:r>
        <w:rPr>
          <w:rFonts w:ascii="Adobe Garamond Pro" w:hAnsi="Adobe Garamond Pro"/>
          <w:bCs/>
        </w:rPr>
        <w:t xml:space="preserve"> (Incentive Grant for Scientific Research) and from the </w:t>
      </w:r>
      <w:proofErr w:type="spellStart"/>
      <w:r>
        <w:rPr>
          <w:rFonts w:ascii="Adobe Garamond Pro" w:hAnsi="Adobe Garamond Pro"/>
          <w:color w:val="000000" w:themeColor="text1"/>
        </w:rPr>
        <w:t>Acteria</w:t>
      </w:r>
      <w:proofErr w:type="spellEnd"/>
      <w:r>
        <w:rPr>
          <w:rFonts w:ascii="Adobe Garamond Pro" w:hAnsi="Adobe Garamond Pro"/>
          <w:color w:val="000000" w:themeColor="text1"/>
        </w:rPr>
        <w:t xml:space="preserve"> Foundation</w:t>
      </w:r>
      <w:r w:rsidRPr="00316D92">
        <w:rPr>
          <w:rFonts w:ascii="Adobe Garamond Pro" w:hAnsi="Adobe Garamond Pro"/>
          <w:bCs/>
        </w:rPr>
        <w:t xml:space="preserve">, </w:t>
      </w:r>
      <w:r>
        <w:rPr>
          <w:rFonts w:ascii="Adobe Garamond Pro" w:hAnsi="Adobe Garamond Pro"/>
          <w:bCs/>
        </w:rPr>
        <w:t xml:space="preserve">is supported by a Research Project Grant of the F.R.S.-FNRS, </w:t>
      </w:r>
      <w:r w:rsidRPr="00316D92">
        <w:rPr>
          <w:rFonts w:ascii="Adobe Garamond Pro" w:hAnsi="Adobe Garamond Pro"/>
          <w:bCs/>
        </w:rPr>
        <w:t>by a FRFS-</w:t>
      </w:r>
      <w:proofErr w:type="spellStart"/>
      <w:r w:rsidRPr="00316D92">
        <w:rPr>
          <w:rFonts w:ascii="Adobe Garamond Pro" w:hAnsi="Adobe Garamond Pro"/>
          <w:bCs/>
        </w:rPr>
        <w:t>Welbio</w:t>
      </w:r>
      <w:proofErr w:type="spellEnd"/>
      <w:r w:rsidRPr="00316D92">
        <w:rPr>
          <w:rFonts w:ascii="Adobe Garamond Pro" w:hAnsi="Adobe Garamond Pro"/>
          <w:bCs/>
        </w:rPr>
        <w:t xml:space="preserve"> Starting Grant (</w:t>
      </w:r>
      <w:r w:rsidRPr="00316D92">
        <w:rPr>
          <w:rFonts w:ascii="Adobe Garamond Pro" w:hAnsi="Adobe Garamond Pro"/>
          <w:color w:val="000000"/>
        </w:rPr>
        <w:t xml:space="preserve">WELBIO-CR-2019S-04R), by an ERC Starting Grant (ERC </w:t>
      </w:r>
      <w:proofErr w:type="spellStart"/>
      <w:r w:rsidRPr="00316D92">
        <w:rPr>
          <w:rFonts w:ascii="Adobe Garamond Pro" w:hAnsi="Adobe Garamond Pro"/>
          <w:color w:val="000000"/>
        </w:rPr>
        <w:t>StG</w:t>
      </w:r>
      <w:proofErr w:type="spellEnd"/>
      <w:r w:rsidRPr="00316D92">
        <w:rPr>
          <w:rFonts w:ascii="Adobe Garamond Pro" w:hAnsi="Adobe Garamond Pro"/>
          <w:color w:val="000000"/>
        </w:rPr>
        <w:t xml:space="preserve"> 2018 IM-ID: 801823)</w:t>
      </w:r>
      <w:r>
        <w:rPr>
          <w:rFonts w:ascii="Adobe Garamond Pro" w:hAnsi="Adobe Garamond Pro"/>
          <w:color w:val="000000"/>
        </w:rPr>
        <w:t>,</w:t>
      </w:r>
      <w:r w:rsidRPr="00316D92">
        <w:rPr>
          <w:rFonts w:ascii="Adobe Garamond Pro" w:hAnsi="Adobe Garamond Pro"/>
          <w:color w:val="000000"/>
        </w:rPr>
        <w:t xml:space="preserve"> </w:t>
      </w:r>
      <w:r w:rsidRPr="00316D92">
        <w:rPr>
          <w:rFonts w:ascii="Adobe Garamond Pro" w:hAnsi="Adobe Garamond Pro"/>
          <w:color w:val="000000" w:themeColor="text1"/>
        </w:rPr>
        <w:t xml:space="preserve">by an "Action de Recherche </w:t>
      </w:r>
      <w:proofErr w:type="spellStart"/>
      <w:r w:rsidRPr="00316D92">
        <w:rPr>
          <w:rFonts w:ascii="Adobe Garamond Pro" w:hAnsi="Adobe Garamond Pro"/>
          <w:color w:val="000000" w:themeColor="text1"/>
        </w:rPr>
        <w:t>Concertée</w:t>
      </w:r>
      <w:proofErr w:type="spellEnd"/>
      <w:r w:rsidRPr="00316D92">
        <w:rPr>
          <w:rFonts w:ascii="Adobe Garamond Pro" w:hAnsi="Adobe Garamond Pro"/>
          <w:color w:val="000000" w:themeColor="text1"/>
        </w:rPr>
        <w:t xml:space="preserve"> de la Fédération </w:t>
      </w:r>
      <w:proofErr w:type="spellStart"/>
      <w:r w:rsidRPr="00316D92">
        <w:rPr>
          <w:rFonts w:ascii="Adobe Garamond Pro" w:hAnsi="Adobe Garamond Pro"/>
          <w:color w:val="000000" w:themeColor="text1"/>
        </w:rPr>
        <w:t>Wallonie-Bruxelles</w:t>
      </w:r>
      <w:proofErr w:type="spellEnd"/>
      <w:r w:rsidRPr="00316D92">
        <w:rPr>
          <w:rFonts w:ascii="Adobe Garamond Pro" w:hAnsi="Adobe Garamond Pro"/>
          <w:color w:val="000000" w:themeColor="text1"/>
        </w:rPr>
        <w:t xml:space="preserve"> de Belgique"</w:t>
      </w:r>
      <w:r>
        <w:rPr>
          <w:rFonts w:ascii="Adobe Garamond Pro" w:hAnsi="Adobe Garamond Pro"/>
          <w:color w:val="000000" w:themeColor="text1"/>
        </w:rPr>
        <w:t xml:space="preserve"> and by the Léon </w:t>
      </w:r>
      <w:proofErr w:type="spellStart"/>
      <w:r>
        <w:rPr>
          <w:rFonts w:ascii="Adobe Garamond Pro" w:hAnsi="Adobe Garamond Pro"/>
          <w:color w:val="000000" w:themeColor="text1"/>
        </w:rPr>
        <w:t>Fredericq</w:t>
      </w:r>
      <w:proofErr w:type="spellEnd"/>
      <w:r>
        <w:rPr>
          <w:rFonts w:ascii="Adobe Garamond Pro" w:hAnsi="Adobe Garamond Pro"/>
          <w:color w:val="000000" w:themeColor="text1"/>
        </w:rPr>
        <w:t xml:space="preserve"> Foundation; S.H. received a postdoctoral fellowship from </w:t>
      </w:r>
      <w:proofErr w:type="spellStart"/>
      <w:r>
        <w:rPr>
          <w:rFonts w:ascii="Adobe Garamond Pro" w:hAnsi="Adobe Garamond Pro"/>
          <w:color w:val="000000" w:themeColor="text1"/>
        </w:rPr>
        <w:t>Wallonie-Bruxelles</w:t>
      </w:r>
      <w:proofErr w:type="spellEnd"/>
      <w:r>
        <w:rPr>
          <w:rFonts w:ascii="Adobe Garamond Pro" w:hAnsi="Adobe Garamond Pro"/>
          <w:color w:val="000000" w:themeColor="text1"/>
        </w:rPr>
        <w:t xml:space="preserve"> International (WBI); D.V. is research fellow of the F.R.S.-FNRS; W.P. is supported by a fellowship of the China Scholarship Council (CSC); C.R. is a “Chargé de </w:t>
      </w:r>
      <w:proofErr w:type="spellStart"/>
      <w:r>
        <w:rPr>
          <w:rFonts w:ascii="Adobe Garamond Pro" w:hAnsi="Adobe Garamond Pro"/>
          <w:color w:val="000000" w:themeColor="text1"/>
        </w:rPr>
        <w:t>Recherches</w:t>
      </w:r>
      <w:proofErr w:type="spellEnd"/>
      <w:r>
        <w:rPr>
          <w:rFonts w:ascii="Adobe Garamond Pro" w:hAnsi="Adobe Garamond Pro"/>
          <w:color w:val="000000" w:themeColor="text1"/>
        </w:rPr>
        <w:t xml:space="preserve">” of the F.R.S.-FNRS. </w:t>
      </w:r>
    </w:p>
    <w:p w14:paraId="78618CE2" w14:textId="77777777" w:rsidR="00D40EFB" w:rsidRDefault="00D40EFB">
      <w:pPr>
        <w:rPr>
          <w:rFonts w:ascii="Adobe Garamond Pro" w:hAnsi="Adobe Garamond Pro"/>
          <w:color w:val="000000" w:themeColor="text1"/>
        </w:rPr>
      </w:pPr>
      <w:r>
        <w:rPr>
          <w:rFonts w:ascii="Adobe Garamond Pro" w:hAnsi="Adobe Garamond Pro"/>
          <w:color w:val="000000" w:themeColor="text1"/>
        </w:rPr>
        <w:br w:type="page"/>
      </w:r>
    </w:p>
    <w:p w14:paraId="7A50A72A" w14:textId="71217ACC" w:rsidR="00D40EFB" w:rsidRDefault="00D40EFB" w:rsidP="00D40EFB">
      <w:pPr>
        <w:spacing w:line="480" w:lineRule="auto"/>
        <w:rPr>
          <w:rFonts w:ascii="Adobe Garamond Pro" w:hAnsi="Adobe Garamond Pro"/>
          <w:b/>
          <w:sz w:val="28"/>
          <w:szCs w:val="28"/>
        </w:rPr>
      </w:pPr>
      <w:r>
        <w:rPr>
          <w:rFonts w:ascii="Adobe Garamond Pro" w:hAnsi="Adobe Garamond Pro"/>
          <w:b/>
          <w:sz w:val="28"/>
          <w:szCs w:val="28"/>
        </w:rPr>
        <w:lastRenderedPageBreak/>
        <w:t>Declaration of Interest</w:t>
      </w:r>
    </w:p>
    <w:p w14:paraId="2C70CB70" w14:textId="7B652F88" w:rsidR="00D40EFB" w:rsidRPr="00D40EFB" w:rsidRDefault="00D40EFB" w:rsidP="00D40EFB">
      <w:pPr>
        <w:spacing w:line="480" w:lineRule="auto"/>
        <w:rPr>
          <w:rFonts w:ascii="Adobe Garamond Pro" w:hAnsi="Adobe Garamond Pro"/>
          <w:bCs/>
        </w:rPr>
      </w:pPr>
      <w:r>
        <w:rPr>
          <w:rFonts w:ascii="Adobe Garamond Pro" w:hAnsi="Adobe Garamond Pro"/>
          <w:bCs/>
        </w:rPr>
        <w:t xml:space="preserve">The authors have no conflict of interest to declare. </w:t>
      </w:r>
    </w:p>
    <w:p w14:paraId="59A985FD" w14:textId="6A37C3DB" w:rsidR="00D40EFB" w:rsidRPr="00DA3CC7" w:rsidRDefault="00D40EFB" w:rsidP="00D40EFB">
      <w:pPr>
        <w:spacing w:line="480" w:lineRule="auto"/>
        <w:jc w:val="both"/>
        <w:rPr>
          <w:rFonts w:ascii="Adobe Garamond Pro" w:hAnsi="Adobe Garamond Pro"/>
          <w:color w:val="000000"/>
        </w:rPr>
      </w:pPr>
      <w:r>
        <w:rPr>
          <w:rFonts w:ascii="Adobe Garamond Pro" w:hAnsi="Adobe Garamond Pro"/>
          <w:b/>
          <w:sz w:val="28"/>
          <w:szCs w:val="28"/>
        </w:rPr>
        <w:br w:type="page"/>
      </w:r>
    </w:p>
    <w:p w14:paraId="57862588" w14:textId="3B18863C" w:rsidR="00D40EFB" w:rsidRDefault="00D40EFB" w:rsidP="00D40EFB">
      <w:pPr>
        <w:spacing w:line="480" w:lineRule="auto"/>
        <w:rPr>
          <w:rFonts w:ascii="Adobe Garamond Pro" w:hAnsi="Adobe Garamond Pro"/>
          <w:b/>
          <w:sz w:val="28"/>
          <w:szCs w:val="28"/>
        </w:rPr>
      </w:pPr>
      <w:r>
        <w:rPr>
          <w:rFonts w:ascii="Adobe Garamond Pro" w:hAnsi="Adobe Garamond Pro"/>
          <w:b/>
          <w:sz w:val="28"/>
          <w:szCs w:val="28"/>
        </w:rPr>
        <w:lastRenderedPageBreak/>
        <w:t>Main Figure Titles and Legends</w:t>
      </w:r>
    </w:p>
    <w:p w14:paraId="505ABE74" w14:textId="77777777" w:rsidR="00D40EFB" w:rsidRDefault="00D40EFB" w:rsidP="00D40EFB">
      <w:pPr>
        <w:spacing w:line="480" w:lineRule="auto"/>
        <w:rPr>
          <w:rFonts w:ascii="Adobe Garamond Pro" w:hAnsi="Adobe Garamond Pro"/>
          <w:b/>
          <w:sz w:val="28"/>
          <w:szCs w:val="28"/>
        </w:rPr>
      </w:pPr>
    </w:p>
    <w:p w14:paraId="44493F22" w14:textId="46498DB2" w:rsidR="00D40EFB" w:rsidRDefault="00D40EFB" w:rsidP="00D40EFB">
      <w:pPr>
        <w:spacing w:line="480" w:lineRule="auto"/>
        <w:jc w:val="both"/>
        <w:rPr>
          <w:rFonts w:ascii="Adobe Garamond Pro" w:hAnsi="Adobe Garamond Pro"/>
          <w:bCs/>
        </w:rPr>
      </w:pPr>
      <w:r>
        <w:rPr>
          <w:rFonts w:ascii="Adobe Garamond Pro" w:hAnsi="Adobe Garamond Pro"/>
          <w:b/>
        </w:rPr>
        <w:t xml:space="preserve">Figure 1. Intersectional strategy to target lung interstitial RTM (IM) </w:t>
      </w:r>
      <w:r w:rsidRPr="00397F78">
        <w:rPr>
          <w:rFonts w:ascii="Adobe Garamond Pro" w:hAnsi="Adobe Garamond Pro"/>
          <w:b/>
          <w:i/>
          <w:iCs/>
        </w:rPr>
        <w:t>in vivo</w:t>
      </w:r>
      <w:r w:rsidRPr="00375787">
        <w:rPr>
          <w:rFonts w:ascii="Adobe Garamond Pro" w:hAnsi="Adobe Garamond Pro"/>
          <w:bCs/>
        </w:rPr>
        <w:t xml:space="preserve"> (A)</w:t>
      </w:r>
      <w:r>
        <w:rPr>
          <w:rFonts w:ascii="Adobe Garamond Pro" w:hAnsi="Adobe Garamond Pro"/>
          <w:bCs/>
        </w:rPr>
        <w:t xml:space="preserve"> </w:t>
      </w:r>
      <w:r w:rsidR="00397F78">
        <w:rPr>
          <w:rFonts w:ascii="Adobe Garamond Pro" w:hAnsi="Adobe Garamond Pro"/>
          <w:bCs/>
        </w:rPr>
        <w:t xml:space="preserve">(top) </w:t>
      </w:r>
      <w:r>
        <w:rPr>
          <w:rFonts w:ascii="Adobe Garamond Pro" w:hAnsi="Adobe Garamond Pro"/>
          <w:bCs/>
        </w:rPr>
        <w:t>Heatmap showing gene activity in the indicated myeloid cell populations, inferred from microarray data uploaded on Gene Expression Commons platform</w:t>
      </w:r>
      <w:r w:rsidR="00397F78">
        <w:rPr>
          <w:rFonts w:ascii="Adobe Garamond Pro" w:hAnsi="Adobe Garamond Pro"/>
          <w:bCs/>
        </w:rPr>
        <w:t xml:space="preserve">; (bottom) Bar graphs showing gene </w:t>
      </w:r>
      <w:r>
        <w:rPr>
          <w:rFonts w:ascii="Adobe Garamond Pro" w:hAnsi="Adobe Garamond Pro"/>
          <w:bCs/>
        </w:rPr>
        <w:t xml:space="preserve">activities of </w:t>
      </w:r>
      <w:r w:rsidRPr="007B2CC3">
        <w:rPr>
          <w:rFonts w:ascii="Adobe Garamond Pro" w:hAnsi="Adobe Garamond Pro"/>
          <w:bCs/>
          <w:i/>
          <w:iCs/>
        </w:rPr>
        <w:t>Cx3cr1</w:t>
      </w:r>
      <w:r>
        <w:rPr>
          <w:rFonts w:ascii="Adobe Garamond Pro" w:hAnsi="Adobe Garamond Pro"/>
          <w:bCs/>
        </w:rPr>
        <w:t xml:space="preserve"> and </w:t>
      </w:r>
      <w:r w:rsidRPr="007B2CC3">
        <w:rPr>
          <w:rFonts w:ascii="Adobe Garamond Pro" w:hAnsi="Adobe Garamond Pro"/>
          <w:bCs/>
          <w:i/>
          <w:iCs/>
        </w:rPr>
        <w:t>Tmem119</w:t>
      </w:r>
      <w:r>
        <w:rPr>
          <w:rFonts w:ascii="Adobe Garamond Pro" w:hAnsi="Adobe Garamond Pro"/>
          <w:bCs/>
        </w:rPr>
        <w:t xml:space="preserve">. (B) </w:t>
      </w:r>
      <w:r w:rsidRPr="003E3A26">
        <w:rPr>
          <w:rFonts w:ascii="Adobe Garamond Pro" w:hAnsi="Adobe Garamond Pro"/>
          <w:bCs/>
          <w:i/>
          <w:iCs/>
        </w:rPr>
        <w:t>Cx3cr1</w:t>
      </w:r>
      <w:r>
        <w:rPr>
          <w:rFonts w:ascii="Adobe Garamond Pro" w:hAnsi="Adobe Garamond Pro"/>
          <w:bCs/>
        </w:rPr>
        <w:t xml:space="preserve"> mRNA expression assessed by flow cytometry in lung myeloid cell populations of </w:t>
      </w:r>
      <w:r w:rsidRPr="006F7DCD">
        <w:rPr>
          <w:rFonts w:ascii="Adobe Garamond Pro" w:hAnsi="Adobe Garamond Pro"/>
          <w:bCs/>
          <w:i/>
          <w:iCs/>
        </w:rPr>
        <w:t>Cx3cr1</w:t>
      </w:r>
      <w:r w:rsidRPr="006F7DCD">
        <w:rPr>
          <w:rFonts w:ascii="Adobe Garamond Pro" w:hAnsi="Adobe Garamond Pro"/>
          <w:bCs/>
          <w:i/>
          <w:iCs/>
          <w:vertAlign w:val="superscript"/>
        </w:rPr>
        <w:t>GFP/+</w:t>
      </w:r>
      <w:r>
        <w:rPr>
          <w:rFonts w:ascii="Adobe Garamond Pro" w:hAnsi="Adobe Garamond Pro"/>
          <w:bCs/>
        </w:rPr>
        <w:t xml:space="preserve"> and control </w:t>
      </w:r>
      <w:r w:rsidRPr="006F7DCD">
        <w:rPr>
          <w:rFonts w:ascii="Adobe Garamond Pro" w:hAnsi="Adobe Garamond Pro"/>
          <w:bCs/>
          <w:i/>
          <w:iCs/>
        </w:rPr>
        <w:t>Cx3cr1</w:t>
      </w:r>
      <w:r>
        <w:rPr>
          <w:rFonts w:ascii="Adobe Garamond Pro" w:hAnsi="Adobe Garamond Pro"/>
          <w:bCs/>
          <w:i/>
          <w:iCs/>
          <w:vertAlign w:val="superscript"/>
        </w:rPr>
        <w:t>+</w:t>
      </w:r>
      <w:r w:rsidRPr="006F7DCD">
        <w:rPr>
          <w:rFonts w:ascii="Adobe Garamond Pro" w:hAnsi="Adobe Garamond Pro"/>
          <w:bCs/>
          <w:i/>
          <w:iCs/>
          <w:vertAlign w:val="superscript"/>
        </w:rPr>
        <w:t>/+</w:t>
      </w:r>
      <w:r>
        <w:rPr>
          <w:rFonts w:ascii="Adobe Garamond Pro" w:hAnsi="Adobe Garamond Pro"/>
          <w:bCs/>
        </w:rPr>
        <w:t xml:space="preserve"> mice</w:t>
      </w:r>
      <w:r w:rsidR="00397F78">
        <w:rPr>
          <w:rFonts w:ascii="Adobe Garamond Pro" w:hAnsi="Adobe Garamond Pro"/>
          <w:bCs/>
        </w:rPr>
        <w:t>: (top)</w:t>
      </w:r>
      <w:r>
        <w:rPr>
          <w:rFonts w:ascii="Adobe Garamond Pro" w:hAnsi="Adobe Garamond Pro"/>
          <w:bCs/>
        </w:rPr>
        <w:t xml:space="preserve"> Representative flow cytometry histograms</w:t>
      </w:r>
      <w:r w:rsidR="00397F78">
        <w:rPr>
          <w:rFonts w:ascii="Adobe Garamond Pro" w:hAnsi="Adobe Garamond Pro"/>
          <w:bCs/>
        </w:rPr>
        <w:t xml:space="preserve"> </w:t>
      </w:r>
      <w:r>
        <w:rPr>
          <w:rFonts w:ascii="Adobe Garamond Pro" w:hAnsi="Adobe Garamond Pro"/>
          <w:bCs/>
        </w:rPr>
        <w:t xml:space="preserve">and </w:t>
      </w:r>
      <w:r w:rsidR="00397F78">
        <w:rPr>
          <w:rFonts w:ascii="Adobe Garamond Pro" w:hAnsi="Adobe Garamond Pro"/>
          <w:bCs/>
        </w:rPr>
        <w:t xml:space="preserve">(bottom) </w:t>
      </w:r>
      <w:r>
        <w:rPr>
          <w:rFonts w:ascii="Adobe Garamond Pro" w:hAnsi="Adobe Garamond Pro"/>
          <w:bCs/>
        </w:rPr>
        <w:t xml:space="preserve">normalized MFI. (C) Strategy to generate </w:t>
      </w:r>
      <w:r w:rsidRPr="006F7DCD">
        <w:rPr>
          <w:rFonts w:ascii="Adobe Garamond Pro" w:hAnsi="Adobe Garamond Pro"/>
          <w:bCs/>
          <w:i/>
          <w:iCs/>
        </w:rPr>
        <w:t>Tmem119</w:t>
      </w:r>
      <w:r w:rsidRPr="006F7DCD">
        <w:rPr>
          <w:rFonts w:ascii="Adobe Garamond Pro" w:hAnsi="Adobe Garamond Pro"/>
          <w:bCs/>
          <w:i/>
          <w:iCs/>
          <w:vertAlign w:val="superscript"/>
        </w:rPr>
        <w:t>Cre</w:t>
      </w:r>
      <w:r>
        <w:rPr>
          <w:rFonts w:ascii="Adobe Garamond Pro" w:hAnsi="Adobe Garamond Pro"/>
          <w:bCs/>
        </w:rPr>
        <w:t xml:space="preserve"> transgenic mice by CRISPR-Cas9 targeting. (D) </w:t>
      </w:r>
      <w:proofErr w:type="spellStart"/>
      <w:r w:rsidRPr="00471B88">
        <w:rPr>
          <w:rFonts w:ascii="Adobe Garamond Pro" w:hAnsi="Adobe Garamond Pro"/>
          <w:bCs/>
        </w:rPr>
        <w:t>Cre</w:t>
      </w:r>
      <w:proofErr w:type="spellEnd"/>
      <w:r w:rsidRPr="00471B88">
        <w:rPr>
          <w:rFonts w:ascii="Adobe Garamond Pro" w:hAnsi="Adobe Garamond Pro"/>
          <w:bCs/>
        </w:rPr>
        <w:t xml:space="preserve"> recombinase </w:t>
      </w:r>
      <w:r>
        <w:rPr>
          <w:rFonts w:ascii="Adobe Garamond Pro" w:hAnsi="Adobe Garamond Pro"/>
          <w:bCs/>
        </w:rPr>
        <w:t xml:space="preserve">protein expression assessed by flow cytometry in lung myeloid cell populations of </w:t>
      </w:r>
      <w:r>
        <w:rPr>
          <w:rFonts w:ascii="Adobe Garamond Pro" w:hAnsi="Adobe Garamond Pro"/>
          <w:bCs/>
          <w:i/>
          <w:iCs/>
        </w:rPr>
        <w:t>Tmem119</w:t>
      </w:r>
      <w:r w:rsidRPr="00471B88">
        <w:rPr>
          <w:rFonts w:ascii="Adobe Garamond Pro" w:hAnsi="Adobe Garamond Pro"/>
          <w:bCs/>
          <w:i/>
          <w:iCs/>
          <w:vertAlign w:val="superscript"/>
        </w:rPr>
        <w:t>Cre</w:t>
      </w:r>
      <w:r w:rsidRPr="006F7DCD">
        <w:rPr>
          <w:rFonts w:ascii="Adobe Garamond Pro" w:hAnsi="Adobe Garamond Pro"/>
          <w:bCs/>
          <w:i/>
          <w:iCs/>
          <w:vertAlign w:val="superscript"/>
        </w:rPr>
        <w:t>/+</w:t>
      </w:r>
      <w:r>
        <w:rPr>
          <w:rFonts w:ascii="Adobe Garamond Pro" w:hAnsi="Adobe Garamond Pro"/>
          <w:bCs/>
        </w:rPr>
        <w:t xml:space="preserve"> and control </w:t>
      </w:r>
      <w:r>
        <w:rPr>
          <w:rFonts w:ascii="Adobe Garamond Pro" w:hAnsi="Adobe Garamond Pro"/>
          <w:bCs/>
          <w:i/>
          <w:iCs/>
        </w:rPr>
        <w:t>Tmem119</w:t>
      </w:r>
      <w:r>
        <w:rPr>
          <w:rFonts w:ascii="Adobe Garamond Pro" w:hAnsi="Adobe Garamond Pro"/>
          <w:bCs/>
          <w:i/>
          <w:iCs/>
          <w:vertAlign w:val="superscript"/>
        </w:rPr>
        <w:t>+</w:t>
      </w:r>
      <w:r w:rsidRPr="006F7DCD">
        <w:rPr>
          <w:rFonts w:ascii="Adobe Garamond Pro" w:hAnsi="Adobe Garamond Pro"/>
          <w:bCs/>
          <w:i/>
          <w:iCs/>
          <w:vertAlign w:val="superscript"/>
        </w:rPr>
        <w:t>/+</w:t>
      </w:r>
      <w:r>
        <w:rPr>
          <w:rFonts w:ascii="Adobe Garamond Pro" w:hAnsi="Adobe Garamond Pro"/>
          <w:bCs/>
        </w:rPr>
        <w:t xml:space="preserve"> mice</w:t>
      </w:r>
      <w:r w:rsidR="00397F78">
        <w:rPr>
          <w:rFonts w:ascii="Adobe Garamond Pro" w:hAnsi="Adobe Garamond Pro"/>
          <w:bCs/>
        </w:rPr>
        <w:t xml:space="preserve">: (top) </w:t>
      </w:r>
      <w:r>
        <w:rPr>
          <w:rFonts w:ascii="Adobe Garamond Pro" w:hAnsi="Adobe Garamond Pro"/>
          <w:bCs/>
        </w:rPr>
        <w:t xml:space="preserve">Representative flow cytometry histograms and </w:t>
      </w:r>
      <w:r w:rsidR="00397F78">
        <w:rPr>
          <w:rFonts w:ascii="Adobe Garamond Pro" w:hAnsi="Adobe Garamond Pro"/>
          <w:bCs/>
        </w:rPr>
        <w:t xml:space="preserve">(bottom) </w:t>
      </w:r>
      <w:r>
        <w:rPr>
          <w:rFonts w:ascii="Adobe Garamond Pro" w:hAnsi="Adobe Garamond Pro"/>
          <w:bCs/>
        </w:rPr>
        <w:t xml:space="preserve">normalized MFI. (E) </w:t>
      </w:r>
      <w:r w:rsidRPr="00471B88">
        <w:rPr>
          <w:rFonts w:ascii="Adobe Garamond Pro" w:hAnsi="Adobe Garamond Pro"/>
          <w:bCs/>
          <w:i/>
          <w:iCs/>
        </w:rPr>
        <w:t>Cx3cr1</w:t>
      </w:r>
      <w:r w:rsidRPr="00471B88">
        <w:rPr>
          <w:rFonts w:ascii="Adobe Garamond Pro" w:hAnsi="Adobe Garamond Pro"/>
          <w:bCs/>
          <w:i/>
          <w:iCs/>
          <w:vertAlign w:val="superscript"/>
        </w:rPr>
        <w:t>LSL-DTR/+</w:t>
      </w:r>
      <w:r>
        <w:rPr>
          <w:rFonts w:ascii="Adobe Garamond Pro" w:hAnsi="Adobe Garamond Pro"/>
          <w:bCs/>
        </w:rPr>
        <w:t xml:space="preserve"> were crossed with </w:t>
      </w:r>
      <w:r w:rsidRPr="00471B88">
        <w:rPr>
          <w:rFonts w:ascii="Adobe Garamond Pro" w:hAnsi="Adobe Garamond Pro"/>
          <w:bCs/>
          <w:i/>
          <w:iCs/>
        </w:rPr>
        <w:t>Tmem119</w:t>
      </w:r>
      <w:r w:rsidRPr="00471B88">
        <w:rPr>
          <w:rFonts w:ascii="Adobe Garamond Pro" w:hAnsi="Adobe Garamond Pro"/>
          <w:bCs/>
          <w:i/>
          <w:iCs/>
          <w:vertAlign w:val="superscript"/>
        </w:rPr>
        <w:t>Cre/+</w:t>
      </w:r>
      <w:r>
        <w:rPr>
          <w:rFonts w:ascii="Adobe Garamond Pro" w:hAnsi="Adobe Garamond Pro"/>
          <w:bCs/>
        </w:rPr>
        <w:t xml:space="preserve"> mice to generate ‘IM-DTR’ mice. (B,D) Data show mean +</w:t>
      </w:r>
      <w:r w:rsidR="00397F78">
        <w:rPr>
          <w:rFonts w:ascii="Adobe Garamond Pro" w:hAnsi="Adobe Garamond Pro"/>
          <w:bCs/>
        </w:rPr>
        <w:t>/</w:t>
      </w:r>
      <w:ins w:id="54" w:author="Domien Vanneste" w:date="2022-01-24T11:09:00Z">
        <w:r w:rsidR="00115077" w:rsidRPr="00115077">
          <w:rPr>
            <w:rFonts w:ascii="Adobe Garamond Pro" w:hAnsi="Adobe Garamond Pro"/>
            <w:bCs/>
          </w:rPr>
          <w:t>−</w:t>
        </w:r>
      </w:ins>
      <w:del w:id="55" w:author="Domien Vanneste" w:date="2022-01-24T11:09:00Z">
        <w:r w:rsidR="00397F78" w:rsidDel="00115077">
          <w:rPr>
            <w:rFonts w:ascii="Adobe Garamond Pro" w:hAnsi="Adobe Garamond Pro"/>
            <w:bCs/>
          </w:rPr>
          <w:delText>-</w:delText>
        </w:r>
      </w:del>
      <w:r>
        <w:rPr>
          <w:rFonts w:ascii="Adobe Garamond Pro" w:hAnsi="Adobe Garamond Pro"/>
          <w:bCs/>
        </w:rPr>
        <w:t xml:space="preserve"> SEM and individual values (n=3 mice). See Figure</w:t>
      </w:r>
      <w:r w:rsidR="00397F78">
        <w:rPr>
          <w:rFonts w:ascii="Adobe Garamond Pro" w:hAnsi="Adobe Garamond Pro"/>
          <w:bCs/>
        </w:rPr>
        <w:t>s</w:t>
      </w:r>
      <w:r>
        <w:rPr>
          <w:rFonts w:ascii="Adobe Garamond Pro" w:hAnsi="Adobe Garamond Pro"/>
          <w:bCs/>
        </w:rPr>
        <w:t xml:space="preserve"> S1A and S1B for gating strategies. </w:t>
      </w:r>
      <w:proofErr w:type="spellStart"/>
      <w:r>
        <w:rPr>
          <w:rFonts w:ascii="Adobe Garamond Pro" w:hAnsi="Adobe Garamond Pro"/>
          <w:bCs/>
        </w:rPr>
        <w:t>Alv</w:t>
      </w:r>
      <w:proofErr w:type="spellEnd"/>
      <w:r>
        <w:rPr>
          <w:rFonts w:ascii="Adobe Garamond Pro" w:hAnsi="Adobe Garamond Pro"/>
          <w:bCs/>
        </w:rPr>
        <w:t>, alveolar; BL, blood; BM, bone marrow; cDC1/2, type 1/2 conventional DC; CNS, central nervous system; DC, dendritic cell; LN, lymph node; Lu, Lung; MFI, mean fluorescence intensity; Mo, monocyte; Mac, macrophage; PC, peritoneal cavity; SI, small intestine lamina propria; SLN, skin-draining lymph nodes; SP, spleen red pulp.</w:t>
      </w:r>
    </w:p>
    <w:p w14:paraId="4907D0C5" w14:textId="77777777" w:rsidR="00D40EFB" w:rsidRDefault="00D40EFB" w:rsidP="00D40EFB">
      <w:pPr>
        <w:spacing w:line="480" w:lineRule="auto"/>
        <w:jc w:val="both"/>
        <w:rPr>
          <w:rFonts w:ascii="Adobe Garamond Pro" w:hAnsi="Adobe Garamond Pro"/>
          <w:bCs/>
        </w:rPr>
      </w:pPr>
    </w:p>
    <w:p w14:paraId="4BE0F21A" w14:textId="77777777" w:rsidR="00D40EFB" w:rsidRDefault="00D40EFB" w:rsidP="00D40EFB">
      <w:pPr>
        <w:rPr>
          <w:rFonts w:ascii="Adobe Garamond Pro" w:hAnsi="Adobe Garamond Pro"/>
          <w:b/>
        </w:rPr>
      </w:pPr>
      <w:r>
        <w:rPr>
          <w:rFonts w:ascii="Adobe Garamond Pro" w:hAnsi="Adobe Garamond Pro"/>
          <w:b/>
        </w:rPr>
        <w:br w:type="page"/>
      </w:r>
    </w:p>
    <w:p w14:paraId="0FB4B5CD" w14:textId="6BD3884F" w:rsidR="00D40EFB" w:rsidRDefault="00D40EFB" w:rsidP="00D40EFB">
      <w:pPr>
        <w:spacing w:line="480" w:lineRule="auto"/>
        <w:jc w:val="both"/>
        <w:rPr>
          <w:rFonts w:ascii="Adobe Garamond Pro" w:hAnsi="Adobe Garamond Pro"/>
          <w:bCs/>
        </w:rPr>
      </w:pPr>
      <w:r w:rsidRPr="008030BE">
        <w:rPr>
          <w:rFonts w:ascii="Adobe Garamond Pro" w:hAnsi="Adobe Garamond Pro"/>
          <w:b/>
        </w:rPr>
        <w:lastRenderedPageBreak/>
        <w:t xml:space="preserve">Figure 2. Efficiency and specificity of </w:t>
      </w:r>
      <w:r w:rsidR="00A279C9">
        <w:rPr>
          <w:rFonts w:ascii="Adobe Garamond Pro" w:hAnsi="Adobe Garamond Pro"/>
          <w:b/>
        </w:rPr>
        <w:t xml:space="preserve">DT-induced </w:t>
      </w:r>
      <w:r w:rsidRPr="008030BE">
        <w:rPr>
          <w:rFonts w:ascii="Adobe Garamond Pro" w:hAnsi="Adobe Garamond Pro"/>
          <w:b/>
        </w:rPr>
        <w:t>IM depletion in IM-DTR mice.</w:t>
      </w:r>
      <w:r>
        <w:rPr>
          <w:rFonts w:ascii="Adobe Garamond Pro" w:hAnsi="Adobe Garamond Pro"/>
          <w:b/>
        </w:rPr>
        <w:t xml:space="preserve"> </w:t>
      </w:r>
      <w:r>
        <w:rPr>
          <w:rFonts w:ascii="Adobe Garamond Pro" w:hAnsi="Adobe Garamond Pro"/>
          <w:bCs/>
        </w:rPr>
        <w:t xml:space="preserve">(A) Experimental outline. (B) </w:t>
      </w:r>
      <w:r w:rsidRPr="00C00E42">
        <w:rPr>
          <w:rFonts w:ascii="Adobe Garamond Pro" w:hAnsi="Adobe Garamond Pro"/>
          <w:bCs/>
        </w:rPr>
        <w:t>Representative UMAP density plot of lung single live CD45</w:t>
      </w:r>
      <w:r w:rsidRPr="00C00E42">
        <w:rPr>
          <w:rFonts w:ascii="Adobe Garamond Pro" w:hAnsi="Adobe Garamond Pro"/>
          <w:bCs/>
          <w:vertAlign w:val="superscript"/>
        </w:rPr>
        <w:t>+</w:t>
      </w:r>
      <w:r w:rsidRPr="00C00E42">
        <w:rPr>
          <w:rFonts w:ascii="Adobe Garamond Pro" w:hAnsi="Adobe Garamond Pro"/>
          <w:bCs/>
        </w:rPr>
        <w:t xml:space="preserve"> CD11b</w:t>
      </w:r>
      <w:r w:rsidRPr="00C00E42">
        <w:rPr>
          <w:rFonts w:ascii="Adobe Garamond Pro" w:hAnsi="Adobe Garamond Pro"/>
          <w:bCs/>
          <w:vertAlign w:val="superscript"/>
        </w:rPr>
        <w:t>+</w:t>
      </w:r>
      <w:r w:rsidRPr="00C00E42">
        <w:rPr>
          <w:rFonts w:ascii="Adobe Garamond Pro" w:hAnsi="Adobe Garamond Pro"/>
          <w:bCs/>
        </w:rPr>
        <w:t xml:space="preserve"> or CD11c</w:t>
      </w:r>
      <w:r w:rsidRPr="00C00E42">
        <w:rPr>
          <w:rFonts w:ascii="Adobe Garamond Pro" w:hAnsi="Adobe Garamond Pro"/>
          <w:bCs/>
          <w:vertAlign w:val="superscript"/>
        </w:rPr>
        <w:t>+</w:t>
      </w:r>
      <w:r w:rsidRPr="00C00E42">
        <w:rPr>
          <w:rFonts w:ascii="Adobe Garamond Pro" w:hAnsi="Adobe Garamond Pro"/>
          <w:bCs/>
        </w:rPr>
        <w:t xml:space="preserve"> mononuclear cells analyzed</w:t>
      </w:r>
      <w:r>
        <w:rPr>
          <w:rFonts w:ascii="Adobe Garamond Pro" w:hAnsi="Adobe Garamond Pro"/>
          <w:bCs/>
        </w:rPr>
        <w:t xml:space="preserve"> by flow cytometry. (C) Representative UMAP heatmap plots depicting expression levels of the indicated surface markers in lung myeloid cells, as in B. (D) Representative UMAP plot showing the lung myeloid cell populations analyzed 24 hours after 50 ng DT treatment (+ DT) or no treatment (</w:t>
      </w:r>
      <w:ins w:id="56" w:author="Domien Vanneste" w:date="2022-01-24T11:10:00Z">
        <w:r w:rsidR="00115077" w:rsidRPr="00115077">
          <w:rPr>
            <w:rFonts w:ascii="Adobe Garamond Pro" w:hAnsi="Adobe Garamond Pro"/>
            <w:bCs/>
          </w:rPr>
          <w:t>−</w:t>
        </w:r>
      </w:ins>
      <w:del w:id="57" w:author="Domien Vanneste" w:date="2022-01-24T11:10:00Z">
        <w:r w:rsidDel="00115077">
          <w:rPr>
            <w:rFonts w:ascii="Adobe Garamond Pro" w:hAnsi="Adobe Garamond Pro"/>
            <w:bCs/>
          </w:rPr>
          <w:delText>-</w:delText>
        </w:r>
      </w:del>
      <w:r>
        <w:rPr>
          <w:rFonts w:ascii="Adobe Garamond Pro" w:hAnsi="Adobe Garamond Pro"/>
          <w:bCs/>
        </w:rPr>
        <w:t xml:space="preserve"> DT) in IM-DTR mice, as in B. Insets indicate % of bulk IM within </w:t>
      </w:r>
      <w:r w:rsidRPr="00C00E42">
        <w:rPr>
          <w:rFonts w:ascii="Adobe Garamond Pro" w:hAnsi="Adobe Garamond Pro"/>
          <w:bCs/>
        </w:rPr>
        <w:t>CD45</w:t>
      </w:r>
      <w:r w:rsidRPr="00C00E42">
        <w:rPr>
          <w:rFonts w:ascii="Adobe Garamond Pro" w:hAnsi="Adobe Garamond Pro"/>
          <w:bCs/>
          <w:vertAlign w:val="superscript"/>
        </w:rPr>
        <w:t>+</w:t>
      </w:r>
      <w:r w:rsidRPr="00C00E42">
        <w:rPr>
          <w:rFonts w:ascii="Adobe Garamond Pro" w:hAnsi="Adobe Garamond Pro"/>
          <w:bCs/>
        </w:rPr>
        <w:t xml:space="preserve"> CD11b</w:t>
      </w:r>
      <w:r w:rsidRPr="00C00E42">
        <w:rPr>
          <w:rFonts w:ascii="Adobe Garamond Pro" w:hAnsi="Adobe Garamond Pro"/>
          <w:bCs/>
          <w:vertAlign w:val="superscript"/>
        </w:rPr>
        <w:t>+</w:t>
      </w:r>
      <w:r w:rsidRPr="00C00E42">
        <w:rPr>
          <w:rFonts w:ascii="Adobe Garamond Pro" w:hAnsi="Adobe Garamond Pro"/>
          <w:bCs/>
        </w:rPr>
        <w:t xml:space="preserve"> or CD11c</w:t>
      </w:r>
      <w:r w:rsidRPr="00C00E42">
        <w:rPr>
          <w:rFonts w:ascii="Adobe Garamond Pro" w:hAnsi="Adobe Garamond Pro"/>
          <w:bCs/>
          <w:vertAlign w:val="superscript"/>
        </w:rPr>
        <w:t>+</w:t>
      </w:r>
      <w:r w:rsidRPr="00C00E42">
        <w:rPr>
          <w:rFonts w:ascii="Adobe Garamond Pro" w:hAnsi="Adobe Garamond Pro"/>
          <w:bCs/>
        </w:rPr>
        <w:t xml:space="preserve"> mononuclear cells</w:t>
      </w:r>
      <w:r>
        <w:rPr>
          <w:rFonts w:ascii="Adobe Garamond Pro" w:hAnsi="Adobe Garamond Pro"/>
          <w:bCs/>
        </w:rPr>
        <w:t>. (E) Representative contour plot of (top) Ly6C and CD64 expression within lung single live AM-excluded CD45</w:t>
      </w:r>
      <w:r w:rsidRPr="00367A53">
        <w:rPr>
          <w:rFonts w:ascii="Adobe Garamond Pro" w:hAnsi="Adobe Garamond Pro"/>
          <w:bCs/>
          <w:vertAlign w:val="superscript"/>
        </w:rPr>
        <w:t>+</w:t>
      </w:r>
      <w:r>
        <w:rPr>
          <w:rFonts w:ascii="Adobe Garamond Pro" w:hAnsi="Adobe Garamond Pro"/>
          <w:bCs/>
        </w:rPr>
        <w:t>SSC</w:t>
      </w:r>
      <w:r w:rsidRPr="00367A53">
        <w:rPr>
          <w:rFonts w:ascii="Adobe Garamond Pro" w:hAnsi="Adobe Garamond Pro"/>
          <w:bCs/>
          <w:vertAlign w:val="superscript"/>
        </w:rPr>
        <w:t>lo</w:t>
      </w:r>
      <w:r>
        <w:rPr>
          <w:rFonts w:ascii="Adobe Garamond Pro" w:hAnsi="Adobe Garamond Pro"/>
          <w:bCs/>
        </w:rPr>
        <w:t>CD11b</w:t>
      </w:r>
      <w:r w:rsidRPr="00367A53">
        <w:rPr>
          <w:rFonts w:ascii="Adobe Garamond Pro" w:hAnsi="Adobe Garamond Pro"/>
          <w:bCs/>
          <w:vertAlign w:val="superscript"/>
        </w:rPr>
        <w:t>+</w:t>
      </w:r>
      <w:r>
        <w:rPr>
          <w:rFonts w:ascii="Adobe Garamond Pro" w:hAnsi="Adobe Garamond Pro"/>
          <w:bCs/>
        </w:rPr>
        <w:t xml:space="preserve"> cells, or (bottom) F4/80 and CD11c expression within lung single </w:t>
      </w:r>
      <w:r w:rsidRPr="003475A3">
        <w:rPr>
          <w:rFonts w:ascii="Adobe Garamond Pro" w:hAnsi="Adobe Garamond Pro"/>
          <w:bCs/>
        </w:rPr>
        <w:t>live CD45</w:t>
      </w:r>
      <w:r w:rsidRPr="003475A3">
        <w:rPr>
          <w:rFonts w:ascii="Adobe Garamond Pro" w:hAnsi="Adobe Garamond Pro"/>
          <w:bCs/>
          <w:vertAlign w:val="superscript"/>
        </w:rPr>
        <w:t>+</w:t>
      </w:r>
      <w:r w:rsidRPr="003475A3">
        <w:rPr>
          <w:rFonts w:ascii="Adobe Garamond Pro" w:hAnsi="Adobe Garamond Pro"/>
          <w:bCs/>
        </w:rPr>
        <w:t xml:space="preserve"> cells from non-treated (</w:t>
      </w:r>
      <w:ins w:id="58" w:author="Domien Vanneste" w:date="2022-01-24T11:10:00Z">
        <w:r w:rsidR="00115077" w:rsidRPr="00115077">
          <w:rPr>
            <w:rFonts w:ascii="Adobe Garamond Pro" w:hAnsi="Adobe Garamond Pro"/>
            <w:bCs/>
          </w:rPr>
          <w:t>−</w:t>
        </w:r>
      </w:ins>
      <w:del w:id="59" w:author="Domien Vanneste" w:date="2022-01-24T11:10:00Z">
        <w:r w:rsidRPr="003475A3" w:rsidDel="00115077">
          <w:rPr>
            <w:rFonts w:ascii="Adobe Garamond Pro" w:hAnsi="Adobe Garamond Pro"/>
            <w:bCs/>
          </w:rPr>
          <w:delText>-</w:delText>
        </w:r>
      </w:del>
      <w:r w:rsidRPr="003475A3">
        <w:rPr>
          <w:rFonts w:ascii="Adobe Garamond Pro" w:hAnsi="Adobe Garamond Pro"/>
          <w:bCs/>
        </w:rPr>
        <w:t xml:space="preserve"> DT) and DT-treated (+ DT) IM-DTR mice. Insets indicated % of the indicated cell populations within the parent gate. (F) </w:t>
      </w:r>
      <w:r w:rsidRPr="003475A3">
        <w:rPr>
          <w:rFonts w:ascii="Adobe Garamond Pro" w:hAnsi="Adobe Garamond Pro"/>
          <w:color w:val="000000" w:themeColor="text1"/>
        </w:rPr>
        <w:t>Absolute number</w:t>
      </w:r>
      <w:r>
        <w:rPr>
          <w:rFonts w:ascii="Adobe Garamond Pro" w:hAnsi="Adobe Garamond Pro"/>
          <w:color w:val="000000" w:themeColor="text1"/>
        </w:rPr>
        <w:t>s</w:t>
      </w:r>
      <w:r w:rsidRPr="003475A3">
        <w:rPr>
          <w:rFonts w:ascii="Adobe Garamond Pro" w:hAnsi="Adobe Garamond Pro"/>
          <w:color w:val="000000" w:themeColor="text1"/>
        </w:rPr>
        <w:t xml:space="preserve"> of </w:t>
      </w:r>
      <w:r>
        <w:rPr>
          <w:rFonts w:ascii="Adobe Garamond Pro" w:hAnsi="Adobe Garamond Pro"/>
          <w:color w:val="000000" w:themeColor="text1"/>
        </w:rPr>
        <w:t xml:space="preserve">the indicated lung myeloid cell populations quantified by flow cytometry </w:t>
      </w:r>
      <w:r w:rsidRPr="003475A3">
        <w:rPr>
          <w:rFonts w:ascii="Adobe Garamond Pro" w:hAnsi="Adobe Garamond Pro"/>
          <w:color w:val="000000" w:themeColor="text1"/>
        </w:rPr>
        <w:t xml:space="preserve">in IM-DTR mice injected </w:t>
      </w:r>
      <w:r>
        <w:rPr>
          <w:rFonts w:ascii="Adobe Garamond Pro" w:hAnsi="Adobe Garamond Pro"/>
          <w:color w:val="000000" w:themeColor="text1"/>
        </w:rPr>
        <w:t xml:space="preserve">24 hours before </w:t>
      </w:r>
      <w:r w:rsidRPr="003475A3">
        <w:rPr>
          <w:rFonts w:ascii="Adobe Garamond Pro" w:hAnsi="Adobe Garamond Pro"/>
          <w:color w:val="000000" w:themeColor="text1"/>
        </w:rPr>
        <w:t>with increasing amounts of DT. Horizontal dotted line</w:t>
      </w:r>
      <w:r>
        <w:rPr>
          <w:rFonts w:ascii="Adobe Garamond Pro" w:hAnsi="Adobe Garamond Pro"/>
          <w:color w:val="000000" w:themeColor="text1"/>
        </w:rPr>
        <w:t>s</w:t>
      </w:r>
      <w:r w:rsidRPr="003475A3">
        <w:rPr>
          <w:rFonts w:ascii="Adobe Garamond Pro" w:hAnsi="Adobe Garamond Pro"/>
          <w:color w:val="000000" w:themeColor="text1"/>
        </w:rPr>
        <w:t xml:space="preserve"> represent the average number of cells in </w:t>
      </w:r>
      <w:r>
        <w:rPr>
          <w:rFonts w:ascii="Adobe Garamond Pro" w:hAnsi="Adobe Garamond Pro"/>
          <w:color w:val="000000" w:themeColor="text1"/>
        </w:rPr>
        <w:t>non-injected counterparts</w:t>
      </w:r>
      <w:r w:rsidRPr="003475A3">
        <w:rPr>
          <w:rFonts w:ascii="Adobe Garamond Pro" w:hAnsi="Adobe Garamond Pro"/>
          <w:color w:val="000000" w:themeColor="text1"/>
        </w:rPr>
        <w:t>.</w:t>
      </w:r>
      <w:r>
        <w:rPr>
          <w:rFonts w:ascii="Adobe Garamond Pro" w:hAnsi="Adobe Garamond Pro"/>
          <w:color w:val="000000" w:themeColor="text1"/>
        </w:rPr>
        <w:t xml:space="preserve"> (G-H) Absolute numbers of (G) lung DC subsets and (H) granulocytes quantified by flow cytometry </w:t>
      </w:r>
      <w:r w:rsidRPr="003475A3">
        <w:rPr>
          <w:rFonts w:ascii="Adobe Garamond Pro" w:hAnsi="Adobe Garamond Pro"/>
          <w:color w:val="000000" w:themeColor="text1"/>
        </w:rPr>
        <w:t xml:space="preserve">in IM-DTR mice injected </w:t>
      </w:r>
      <w:r>
        <w:rPr>
          <w:rFonts w:ascii="Adobe Garamond Pro" w:hAnsi="Adobe Garamond Pro"/>
          <w:color w:val="000000" w:themeColor="text1"/>
        </w:rPr>
        <w:t xml:space="preserve">24 hours before </w:t>
      </w:r>
      <w:r w:rsidRPr="003475A3">
        <w:rPr>
          <w:rFonts w:ascii="Adobe Garamond Pro" w:hAnsi="Adobe Garamond Pro"/>
          <w:color w:val="000000" w:themeColor="text1"/>
        </w:rPr>
        <w:t xml:space="preserve">with </w:t>
      </w:r>
      <w:r>
        <w:rPr>
          <w:rFonts w:ascii="Adobe Garamond Pro" w:hAnsi="Adobe Garamond Pro"/>
          <w:color w:val="000000" w:themeColor="text1"/>
        </w:rPr>
        <w:t>50 ng</w:t>
      </w:r>
      <w:r w:rsidRPr="003475A3">
        <w:rPr>
          <w:rFonts w:ascii="Adobe Garamond Pro" w:hAnsi="Adobe Garamond Pro"/>
          <w:color w:val="000000" w:themeColor="text1"/>
        </w:rPr>
        <w:t xml:space="preserve"> DT</w:t>
      </w:r>
      <w:r>
        <w:rPr>
          <w:rFonts w:ascii="Adobe Garamond Pro" w:hAnsi="Adobe Garamond Pro"/>
          <w:color w:val="000000" w:themeColor="text1"/>
        </w:rPr>
        <w:t>. (F-H) Data show mean +/</w:t>
      </w:r>
      <w:ins w:id="60" w:author="Domien Vanneste" w:date="2022-01-24T11:10:00Z">
        <w:r w:rsidR="00115077" w:rsidRPr="00115077">
          <w:rPr>
            <w:rFonts w:ascii="Adobe Garamond Pro" w:hAnsi="Adobe Garamond Pro"/>
            <w:color w:val="000000" w:themeColor="text1"/>
          </w:rPr>
          <w:t>−</w:t>
        </w:r>
      </w:ins>
      <w:del w:id="61" w:author="Domien Vanneste" w:date="2022-01-24T11:10:00Z">
        <w:r w:rsidDel="00115077">
          <w:rPr>
            <w:rFonts w:ascii="Adobe Garamond Pro" w:hAnsi="Adobe Garamond Pro"/>
            <w:color w:val="000000" w:themeColor="text1"/>
          </w:rPr>
          <w:delText>-</w:delText>
        </w:r>
      </w:del>
      <w:r>
        <w:rPr>
          <w:rFonts w:ascii="Adobe Garamond Pro" w:hAnsi="Adobe Garamond Pro"/>
          <w:color w:val="000000" w:themeColor="text1"/>
        </w:rPr>
        <w:t xml:space="preserve"> SEM</w:t>
      </w:r>
      <w:r w:rsidRPr="00311046">
        <w:rPr>
          <w:rFonts w:ascii="Adobe Garamond Pro" w:hAnsi="Adobe Garamond Pro"/>
          <w:bCs/>
        </w:rPr>
        <w:t xml:space="preserve"> </w:t>
      </w:r>
      <w:r>
        <w:rPr>
          <w:rFonts w:ascii="Adobe Garamond Pro" w:hAnsi="Adobe Garamond Pro"/>
          <w:bCs/>
        </w:rPr>
        <w:t xml:space="preserve">and are </w:t>
      </w:r>
      <w:r w:rsidRPr="00DB71BB">
        <w:rPr>
          <w:rFonts w:ascii="Adobe Garamond Pro" w:hAnsi="Adobe Garamond Pro"/>
          <w:bCs/>
        </w:rPr>
        <w:t xml:space="preserve">pooled from (F) 2-4 independent experiments (n= 6-15/group); (G-H) 2 independent experiments (n=8/group), each symbol representing individual mice. </w:t>
      </w:r>
      <w:r w:rsidRPr="00DB71BB">
        <w:rPr>
          <w:rFonts w:ascii="Adobe Garamond Pro" w:hAnsi="Adobe Garamond Pro"/>
          <w:bCs/>
          <w:i/>
          <w:iCs/>
        </w:rPr>
        <w:t>P</w:t>
      </w:r>
      <w:r w:rsidRPr="00DB71BB">
        <w:rPr>
          <w:rFonts w:ascii="Adobe Garamond Pro" w:hAnsi="Adobe Garamond Pro"/>
          <w:bCs/>
        </w:rPr>
        <w:t xml:space="preserve"> values were calculated using a two-way analysis of variance (ANOVA) with Tukey’s post hoc test. </w:t>
      </w:r>
      <w:r w:rsidRPr="00DB71BB">
        <w:rPr>
          <w:rFonts w:ascii="Adobe Garamond Pro" w:hAnsi="Adobe Garamond Pro"/>
          <w:bCs/>
          <w:vertAlign w:val="superscript"/>
        </w:rPr>
        <w:t>*</w:t>
      </w:r>
      <w:r w:rsidRPr="00DB71BB">
        <w:rPr>
          <w:rFonts w:ascii="Adobe Garamond Pro" w:hAnsi="Adobe Garamond Pro"/>
          <w:bCs/>
        </w:rPr>
        <w:t xml:space="preserve">, </w:t>
      </w:r>
      <w:r w:rsidRPr="00DB71BB">
        <w:rPr>
          <w:rFonts w:ascii="Adobe Garamond Pro" w:hAnsi="Adobe Garamond Pro"/>
          <w:bCs/>
          <w:i/>
          <w:iCs/>
        </w:rPr>
        <w:t>P</w:t>
      </w:r>
      <w:r w:rsidRPr="00DB71BB">
        <w:rPr>
          <w:rFonts w:ascii="Adobe Garamond Pro" w:hAnsi="Adobe Garamond Pro"/>
          <w:bCs/>
        </w:rPr>
        <w:t xml:space="preserve">&lt;0.05; </w:t>
      </w:r>
      <w:r w:rsidRPr="00DB71BB">
        <w:rPr>
          <w:rFonts w:ascii="Adobe Garamond Pro" w:hAnsi="Adobe Garamond Pro"/>
          <w:bCs/>
          <w:vertAlign w:val="superscript"/>
        </w:rPr>
        <w:t>**</w:t>
      </w:r>
      <w:r w:rsidRPr="00DB71BB">
        <w:rPr>
          <w:rFonts w:ascii="Adobe Garamond Pro" w:hAnsi="Adobe Garamond Pro"/>
          <w:bCs/>
        </w:rPr>
        <w:t xml:space="preserve">, </w:t>
      </w:r>
      <w:r w:rsidRPr="00DB71BB">
        <w:rPr>
          <w:rFonts w:ascii="Adobe Garamond Pro" w:hAnsi="Adobe Garamond Pro"/>
          <w:bCs/>
          <w:i/>
          <w:iCs/>
        </w:rPr>
        <w:t>P</w:t>
      </w:r>
      <w:r w:rsidRPr="00DB71BB">
        <w:rPr>
          <w:rFonts w:ascii="Adobe Garamond Pro" w:hAnsi="Adobe Garamond Pro"/>
          <w:bCs/>
        </w:rPr>
        <w:t xml:space="preserve">&lt;0.01; </w:t>
      </w:r>
      <w:r w:rsidRPr="00DB71BB">
        <w:rPr>
          <w:rFonts w:ascii="Adobe Garamond Pro" w:hAnsi="Adobe Garamond Pro"/>
          <w:bCs/>
          <w:vertAlign w:val="superscript"/>
        </w:rPr>
        <w:t>***</w:t>
      </w:r>
      <w:r w:rsidRPr="00DB71BB">
        <w:rPr>
          <w:rFonts w:ascii="Adobe Garamond Pro" w:hAnsi="Adobe Garamond Pro"/>
          <w:bCs/>
        </w:rPr>
        <w:t xml:space="preserve">, </w:t>
      </w:r>
      <w:r w:rsidRPr="00DB71BB">
        <w:rPr>
          <w:rFonts w:ascii="Adobe Garamond Pro" w:hAnsi="Adobe Garamond Pro"/>
          <w:bCs/>
          <w:i/>
          <w:iCs/>
        </w:rPr>
        <w:t>P</w:t>
      </w:r>
      <w:r w:rsidRPr="00DB71BB">
        <w:rPr>
          <w:rFonts w:ascii="Adobe Garamond Pro" w:hAnsi="Adobe Garamond Pro"/>
          <w:bCs/>
        </w:rPr>
        <w:t xml:space="preserve">&lt;0.001; </w:t>
      </w:r>
      <w:r w:rsidRPr="00DB71BB">
        <w:rPr>
          <w:rFonts w:ascii="Adobe Garamond Pro" w:hAnsi="Adobe Garamond Pro"/>
          <w:bCs/>
          <w:vertAlign w:val="superscript"/>
        </w:rPr>
        <w:t>****</w:t>
      </w:r>
      <w:r w:rsidRPr="00DB71BB">
        <w:rPr>
          <w:rFonts w:ascii="Adobe Garamond Pro" w:hAnsi="Adobe Garamond Pro"/>
          <w:bCs/>
        </w:rPr>
        <w:t>,</w:t>
      </w:r>
      <w:r w:rsidRPr="00DB71BB">
        <w:rPr>
          <w:rFonts w:ascii="Adobe Garamond Pro" w:hAnsi="Adobe Garamond Pro"/>
          <w:bCs/>
          <w:i/>
          <w:iCs/>
        </w:rPr>
        <w:t xml:space="preserve"> P</w:t>
      </w:r>
      <w:r w:rsidRPr="00DB71BB">
        <w:rPr>
          <w:rFonts w:ascii="Adobe Garamond Pro" w:hAnsi="Adobe Garamond Pro"/>
          <w:bCs/>
        </w:rPr>
        <w:t>&lt;0.0001; ns, not significant. cDC1/2, type 1/2 conventional DC; Eos, eosinophils; Neu, neutrophils.</w:t>
      </w:r>
    </w:p>
    <w:p w14:paraId="22AF3199" w14:textId="77777777" w:rsidR="00D40EFB" w:rsidRDefault="00D40EFB" w:rsidP="00D40EFB">
      <w:pPr>
        <w:spacing w:line="480" w:lineRule="auto"/>
        <w:jc w:val="both"/>
        <w:rPr>
          <w:rFonts w:ascii="Adobe Garamond Pro" w:hAnsi="Adobe Garamond Pro"/>
          <w:bCs/>
        </w:rPr>
      </w:pPr>
    </w:p>
    <w:p w14:paraId="360E6FEF" w14:textId="77777777" w:rsidR="00D40EFB" w:rsidRDefault="00D40EFB" w:rsidP="00D40EFB">
      <w:pPr>
        <w:rPr>
          <w:rFonts w:ascii="Adobe Garamond Pro" w:hAnsi="Adobe Garamond Pro"/>
          <w:b/>
        </w:rPr>
      </w:pPr>
      <w:r>
        <w:rPr>
          <w:rFonts w:ascii="Adobe Garamond Pro" w:hAnsi="Adobe Garamond Pro"/>
          <w:b/>
        </w:rPr>
        <w:br w:type="page"/>
      </w:r>
    </w:p>
    <w:p w14:paraId="62E8E3E3" w14:textId="00B9DBAC" w:rsidR="00D40EFB" w:rsidRPr="00A60BC0" w:rsidRDefault="00D40EFB" w:rsidP="00D40EFB">
      <w:pPr>
        <w:spacing w:line="480" w:lineRule="auto"/>
        <w:jc w:val="both"/>
        <w:rPr>
          <w:rFonts w:ascii="Adobe Garamond Pro" w:hAnsi="Adobe Garamond Pro"/>
          <w:color w:val="000000" w:themeColor="text1"/>
        </w:rPr>
      </w:pPr>
      <w:r w:rsidRPr="00492CEA">
        <w:rPr>
          <w:rFonts w:ascii="Adobe Garamond Pro" w:hAnsi="Adobe Garamond Pro"/>
          <w:b/>
        </w:rPr>
        <w:lastRenderedPageBreak/>
        <w:t xml:space="preserve">Figure 3. </w:t>
      </w:r>
      <w:r>
        <w:rPr>
          <w:rFonts w:ascii="Adobe Garamond Pro" w:hAnsi="Adobe Garamond Pro"/>
          <w:b/>
        </w:rPr>
        <w:t xml:space="preserve">A vacant IM niche is rapidly repopulated by classical monocyte-derived IM. </w:t>
      </w:r>
      <w:r w:rsidRPr="00A10C0C">
        <w:rPr>
          <w:rFonts w:ascii="Adobe Garamond Pro" w:hAnsi="Adobe Garamond Pro"/>
          <w:bCs/>
        </w:rPr>
        <w:t xml:space="preserve">(A) </w:t>
      </w:r>
      <w:r>
        <w:rPr>
          <w:rFonts w:ascii="Adobe Garamond Pro" w:hAnsi="Adobe Garamond Pro"/>
          <w:bCs/>
        </w:rPr>
        <w:t>Representative contour plot of Ly6C and CD64 expression within lung single live AM-excluded CD45</w:t>
      </w:r>
      <w:r w:rsidRPr="00367A53">
        <w:rPr>
          <w:rFonts w:ascii="Adobe Garamond Pro" w:hAnsi="Adobe Garamond Pro"/>
          <w:bCs/>
          <w:vertAlign w:val="superscript"/>
        </w:rPr>
        <w:t>+</w:t>
      </w:r>
      <w:r>
        <w:rPr>
          <w:rFonts w:ascii="Adobe Garamond Pro" w:hAnsi="Adobe Garamond Pro"/>
          <w:bCs/>
        </w:rPr>
        <w:t>SSC</w:t>
      </w:r>
      <w:r w:rsidRPr="00367A53">
        <w:rPr>
          <w:rFonts w:ascii="Adobe Garamond Pro" w:hAnsi="Adobe Garamond Pro"/>
          <w:bCs/>
          <w:vertAlign w:val="superscript"/>
        </w:rPr>
        <w:t>lo</w:t>
      </w:r>
      <w:r>
        <w:rPr>
          <w:rFonts w:ascii="Adobe Garamond Pro" w:hAnsi="Adobe Garamond Pro"/>
          <w:bCs/>
        </w:rPr>
        <w:t>CD11b</w:t>
      </w:r>
      <w:r w:rsidRPr="00367A53">
        <w:rPr>
          <w:rFonts w:ascii="Adobe Garamond Pro" w:hAnsi="Adobe Garamond Pro"/>
          <w:bCs/>
          <w:vertAlign w:val="superscript"/>
        </w:rPr>
        <w:t>+</w:t>
      </w:r>
      <w:r>
        <w:rPr>
          <w:rFonts w:ascii="Adobe Garamond Pro" w:hAnsi="Adobe Garamond Pro"/>
          <w:bCs/>
        </w:rPr>
        <w:t xml:space="preserve"> cells at different time points post-DT injection (50 ng </w:t>
      </w:r>
      <w:proofErr w:type="spellStart"/>
      <w:r>
        <w:rPr>
          <w:rFonts w:ascii="Adobe Garamond Pro" w:hAnsi="Adobe Garamond Pro"/>
          <w:bCs/>
        </w:rPr>
        <w:t>i.p.</w:t>
      </w:r>
      <w:proofErr w:type="spellEnd"/>
      <w:r>
        <w:rPr>
          <w:rFonts w:ascii="Adobe Garamond Pro" w:hAnsi="Adobe Garamond Pro"/>
          <w:bCs/>
        </w:rPr>
        <w:t xml:space="preserve">) in IM-DTR mice. Insets indicate the % of </w:t>
      </w:r>
      <w:r w:rsidR="00B10B89">
        <w:rPr>
          <w:rFonts w:ascii="Adobe Garamond Pro" w:hAnsi="Adobe Garamond Pro"/>
          <w:bCs/>
        </w:rPr>
        <w:t xml:space="preserve">cells within </w:t>
      </w:r>
      <w:r>
        <w:rPr>
          <w:rFonts w:ascii="Adobe Garamond Pro" w:hAnsi="Adobe Garamond Pro"/>
          <w:bCs/>
        </w:rPr>
        <w:t xml:space="preserve">the indicated gates. (B) </w:t>
      </w:r>
      <w:r w:rsidRPr="003475A3">
        <w:rPr>
          <w:rFonts w:ascii="Adobe Garamond Pro" w:hAnsi="Adobe Garamond Pro"/>
          <w:color w:val="000000" w:themeColor="text1"/>
        </w:rPr>
        <w:t>Absolute number</w:t>
      </w:r>
      <w:r>
        <w:rPr>
          <w:rFonts w:ascii="Adobe Garamond Pro" w:hAnsi="Adobe Garamond Pro"/>
          <w:color w:val="000000" w:themeColor="text1"/>
        </w:rPr>
        <w:t>s</w:t>
      </w:r>
      <w:r w:rsidRPr="003475A3">
        <w:rPr>
          <w:rFonts w:ascii="Adobe Garamond Pro" w:hAnsi="Adobe Garamond Pro"/>
          <w:color w:val="000000" w:themeColor="text1"/>
        </w:rPr>
        <w:t xml:space="preserve"> of </w:t>
      </w:r>
      <w:r>
        <w:rPr>
          <w:rFonts w:ascii="Adobe Garamond Pro" w:hAnsi="Adobe Garamond Pro"/>
          <w:color w:val="000000" w:themeColor="text1"/>
        </w:rPr>
        <w:t xml:space="preserve">the indicated lung myeloid cell populations quantified by flow cytometry at different </w:t>
      </w:r>
      <w:r>
        <w:rPr>
          <w:rFonts w:ascii="Adobe Garamond Pro" w:hAnsi="Adobe Garamond Pro"/>
          <w:bCs/>
        </w:rPr>
        <w:t>time points post-</w:t>
      </w:r>
      <w:r w:rsidRPr="00872DDC">
        <w:rPr>
          <w:rFonts w:ascii="Adobe Garamond Pro" w:hAnsi="Adobe Garamond Pro"/>
          <w:bCs/>
        </w:rPr>
        <w:t xml:space="preserve">DT injection in IM-DTR </w:t>
      </w:r>
      <w:r>
        <w:rPr>
          <w:rFonts w:ascii="Adobe Garamond Pro" w:hAnsi="Adobe Garamond Pro"/>
          <w:bCs/>
        </w:rPr>
        <w:t xml:space="preserve">and littermate control </w:t>
      </w:r>
      <w:r w:rsidRPr="00872DDC">
        <w:rPr>
          <w:rFonts w:ascii="Adobe Garamond Pro" w:hAnsi="Adobe Garamond Pro"/>
          <w:bCs/>
        </w:rPr>
        <w:t>mice</w:t>
      </w:r>
      <w:r w:rsidRPr="00872DDC">
        <w:rPr>
          <w:rFonts w:ascii="Adobe Garamond Pro" w:hAnsi="Adobe Garamond Pro"/>
          <w:color w:val="000000" w:themeColor="text1"/>
        </w:rPr>
        <w:t>.</w:t>
      </w:r>
      <w:r>
        <w:rPr>
          <w:rFonts w:ascii="Adobe Garamond Pro" w:hAnsi="Adobe Garamond Pro"/>
          <w:color w:val="000000" w:themeColor="text1"/>
        </w:rPr>
        <w:t xml:space="preserve"> (C) Lung and serum levels of CCL2 assessed by ELISA at different </w:t>
      </w:r>
      <w:r>
        <w:rPr>
          <w:rFonts w:ascii="Adobe Garamond Pro" w:hAnsi="Adobe Garamond Pro"/>
          <w:bCs/>
        </w:rPr>
        <w:t>time points post-</w:t>
      </w:r>
      <w:r w:rsidRPr="00872DDC">
        <w:rPr>
          <w:rFonts w:ascii="Adobe Garamond Pro" w:hAnsi="Adobe Garamond Pro"/>
          <w:bCs/>
        </w:rPr>
        <w:t xml:space="preserve">DT injection in IM-DTR </w:t>
      </w:r>
      <w:r>
        <w:rPr>
          <w:rFonts w:ascii="Adobe Garamond Pro" w:hAnsi="Adobe Garamond Pro"/>
          <w:bCs/>
        </w:rPr>
        <w:t xml:space="preserve">and littermate control </w:t>
      </w:r>
      <w:r w:rsidRPr="00872DDC">
        <w:rPr>
          <w:rFonts w:ascii="Adobe Garamond Pro" w:hAnsi="Adobe Garamond Pro"/>
          <w:bCs/>
        </w:rPr>
        <w:t>mice</w:t>
      </w:r>
      <w:r w:rsidRPr="00872DDC">
        <w:rPr>
          <w:rFonts w:ascii="Adobe Garamond Pro" w:hAnsi="Adobe Garamond Pro"/>
          <w:color w:val="000000" w:themeColor="text1"/>
        </w:rPr>
        <w:t>.</w:t>
      </w:r>
      <w:r>
        <w:rPr>
          <w:rFonts w:ascii="Adobe Garamond Pro" w:hAnsi="Adobe Garamond Pro"/>
          <w:color w:val="000000" w:themeColor="text1"/>
        </w:rPr>
        <w:t xml:space="preserve"> (D) BM contribution to IM niche refilling is evaluated in lethally-irradiated, thorax-protected CD45.2</w:t>
      </w:r>
      <w:r w:rsidRPr="00737FB1">
        <w:rPr>
          <w:rFonts w:ascii="Adobe Garamond Pro" w:hAnsi="Adobe Garamond Pro"/>
          <w:color w:val="000000" w:themeColor="text1"/>
          <w:vertAlign w:val="superscript"/>
        </w:rPr>
        <w:t>+</w:t>
      </w:r>
      <w:r>
        <w:rPr>
          <w:rFonts w:ascii="Adobe Garamond Pro" w:hAnsi="Adobe Garamond Pro"/>
          <w:color w:val="000000" w:themeColor="text1"/>
        </w:rPr>
        <w:t xml:space="preserve"> IM-DTR </w:t>
      </w:r>
      <w:r w:rsidR="00B10B89">
        <w:rPr>
          <w:rFonts w:ascii="Adobe Garamond Pro" w:hAnsi="Adobe Garamond Pro"/>
          <w:color w:val="000000" w:themeColor="text1"/>
        </w:rPr>
        <w:t xml:space="preserve">chimeric </w:t>
      </w:r>
      <w:r>
        <w:rPr>
          <w:rFonts w:ascii="Adobe Garamond Pro" w:hAnsi="Adobe Garamond Pro"/>
          <w:color w:val="000000" w:themeColor="text1"/>
        </w:rPr>
        <w:t>mice transplanted with CD45.1</w:t>
      </w:r>
      <w:r w:rsidRPr="006C0AF9">
        <w:rPr>
          <w:rFonts w:ascii="Adobe Garamond Pro" w:hAnsi="Adobe Garamond Pro"/>
          <w:color w:val="000000" w:themeColor="text1"/>
          <w:vertAlign w:val="superscript"/>
        </w:rPr>
        <w:t>+</w:t>
      </w:r>
      <w:r>
        <w:rPr>
          <w:rFonts w:ascii="Adobe Garamond Pro" w:hAnsi="Adobe Garamond Pro"/>
          <w:color w:val="000000" w:themeColor="text1"/>
        </w:rPr>
        <w:t xml:space="preserve"> BM cells: (top) experimental outline; (bottom left) representative CD45.1 and CD45.2 contour plots within blood leukocytes, lung AM and IM 2 days after DT; (bottom right) Refilling rate as a measure of donor chimerism in the indicated cell populations and time points after DT. (E) BM-derived CD45.1</w:t>
      </w:r>
      <w:r w:rsidRPr="00A9447A">
        <w:rPr>
          <w:rFonts w:ascii="Adobe Garamond Pro" w:hAnsi="Adobe Garamond Pro"/>
          <w:color w:val="000000" w:themeColor="text1"/>
          <w:vertAlign w:val="superscript"/>
        </w:rPr>
        <w:t>+</w:t>
      </w:r>
      <w:r>
        <w:rPr>
          <w:rFonts w:ascii="Adobe Garamond Pro" w:hAnsi="Adobe Garamond Pro"/>
          <w:color w:val="000000" w:themeColor="text1"/>
        </w:rPr>
        <w:t xml:space="preserve"> </w:t>
      </w:r>
      <w:proofErr w:type="spellStart"/>
      <w:r>
        <w:rPr>
          <w:rFonts w:ascii="Adobe Garamond Pro" w:hAnsi="Adobe Garamond Pro"/>
          <w:color w:val="000000" w:themeColor="text1"/>
        </w:rPr>
        <w:t>cMo</w:t>
      </w:r>
      <w:proofErr w:type="spellEnd"/>
      <w:r>
        <w:rPr>
          <w:rFonts w:ascii="Adobe Garamond Pro" w:hAnsi="Adobe Garamond Pro"/>
          <w:color w:val="000000" w:themeColor="text1"/>
        </w:rPr>
        <w:t xml:space="preserve"> can give rise to lung IM when transferred </w:t>
      </w:r>
      <w:proofErr w:type="spellStart"/>
      <w:r w:rsidR="00B10B89">
        <w:rPr>
          <w:rFonts w:ascii="Adobe Garamond Pro" w:hAnsi="Adobe Garamond Pro"/>
          <w:color w:val="000000" w:themeColor="text1"/>
        </w:rPr>
        <w:t>i.v.</w:t>
      </w:r>
      <w:proofErr w:type="spellEnd"/>
      <w:r w:rsidR="00B10B89">
        <w:rPr>
          <w:rFonts w:ascii="Adobe Garamond Pro" w:hAnsi="Adobe Garamond Pro"/>
          <w:color w:val="000000" w:themeColor="text1"/>
        </w:rPr>
        <w:t xml:space="preserve"> </w:t>
      </w:r>
      <w:r>
        <w:rPr>
          <w:rFonts w:ascii="Adobe Garamond Pro" w:hAnsi="Adobe Garamond Pro"/>
          <w:color w:val="000000" w:themeColor="text1"/>
        </w:rPr>
        <w:t>into DT-treated CD45.1/2</w:t>
      </w:r>
      <w:r w:rsidRPr="00A9447A">
        <w:rPr>
          <w:rFonts w:ascii="Adobe Garamond Pro" w:hAnsi="Adobe Garamond Pro"/>
          <w:color w:val="000000" w:themeColor="text1"/>
          <w:vertAlign w:val="superscript"/>
        </w:rPr>
        <w:t>+</w:t>
      </w:r>
      <w:r>
        <w:rPr>
          <w:rFonts w:ascii="Adobe Garamond Pro" w:hAnsi="Adobe Garamond Pro"/>
          <w:color w:val="000000" w:themeColor="text1"/>
        </w:rPr>
        <w:t xml:space="preserve"> IM-DTR mice: (top) </w:t>
      </w:r>
      <w:r w:rsidR="00B10B89">
        <w:rPr>
          <w:rFonts w:ascii="Adobe Garamond Pro" w:hAnsi="Adobe Garamond Pro"/>
          <w:color w:val="000000" w:themeColor="text1"/>
        </w:rPr>
        <w:t>E</w:t>
      </w:r>
      <w:r>
        <w:rPr>
          <w:rFonts w:ascii="Adobe Garamond Pro" w:hAnsi="Adobe Garamond Pro"/>
          <w:color w:val="000000" w:themeColor="text1"/>
        </w:rPr>
        <w:t xml:space="preserve">xperimental outline; (bottom) </w:t>
      </w:r>
      <w:r w:rsidR="00B10B89">
        <w:rPr>
          <w:rFonts w:ascii="Adobe Garamond Pro" w:hAnsi="Adobe Garamond Pro"/>
          <w:bCs/>
        </w:rPr>
        <w:t>R</w:t>
      </w:r>
      <w:r>
        <w:rPr>
          <w:rFonts w:ascii="Adobe Garamond Pro" w:hAnsi="Adobe Garamond Pro"/>
          <w:bCs/>
        </w:rPr>
        <w:t>epresentative contour plot of Ly6C and CD64 expression within lung single live AM-excluded CD45.1</w:t>
      </w:r>
      <w:r w:rsidRPr="00367A53">
        <w:rPr>
          <w:rFonts w:ascii="Adobe Garamond Pro" w:hAnsi="Adobe Garamond Pro"/>
          <w:bCs/>
          <w:vertAlign w:val="superscript"/>
        </w:rPr>
        <w:t>+</w:t>
      </w:r>
      <w:r>
        <w:rPr>
          <w:rFonts w:ascii="Adobe Garamond Pro" w:hAnsi="Adobe Garamond Pro"/>
          <w:bCs/>
        </w:rPr>
        <w:t>SSC</w:t>
      </w:r>
      <w:r w:rsidRPr="00367A53">
        <w:rPr>
          <w:rFonts w:ascii="Adobe Garamond Pro" w:hAnsi="Adobe Garamond Pro"/>
          <w:bCs/>
          <w:vertAlign w:val="superscript"/>
        </w:rPr>
        <w:t>lo</w:t>
      </w:r>
      <w:r>
        <w:rPr>
          <w:rFonts w:ascii="Adobe Garamond Pro" w:hAnsi="Adobe Garamond Pro"/>
          <w:bCs/>
        </w:rPr>
        <w:t>CD11b</w:t>
      </w:r>
      <w:r w:rsidRPr="00367A53">
        <w:rPr>
          <w:rFonts w:ascii="Adobe Garamond Pro" w:hAnsi="Adobe Garamond Pro"/>
          <w:bCs/>
          <w:vertAlign w:val="superscript"/>
        </w:rPr>
        <w:t>+</w:t>
      </w:r>
      <w:r>
        <w:rPr>
          <w:rFonts w:ascii="Adobe Garamond Pro" w:hAnsi="Adobe Garamond Pro"/>
          <w:bCs/>
        </w:rPr>
        <w:t xml:space="preserve"> cells at different time points post-DT injection in </w:t>
      </w:r>
      <w:r>
        <w:rPr>
          <w:rFonts w:ascii="Adobe Garamond Pro" w:hAnsi="Adobe Garamond Pro"/>
          <w:color w:val="000000" w:themeColor="text1"/>
        </w:rPr>
        <w:t>CD45.1/2</w:t>
      </w:r>
      <w:r w:rsidRPr="00A9447A">
        <w:rPr>
          <w:rFonts w:ascii="Adobe Garamond Pro" w:hAnsi="Adobe Garamond Pro"/>
          <w:color w:val="000000" w:themeColor="text1"/>
          <w:vertAlign w:val="superscript"/>
        </w:rPr>
        <w:t>+</w:t>
      </w:r>
      <w:r>
        <w:rPr>
          <w:rFonts w:ascii="Adobe Garamond Pro" w:hAnsi="Adobe Garamond Pro"/>
          <w:color w:val="000000" w:themeColor="text1"/>
        </w:rPr>
        <w:t xml:space="preserve"> </w:t>
      </w:r>
      <w:r>
        <w:rPr>
          <w:rFonts w:ascii="Adobe Garamond Pro" w:hAnsi="Adobe Garamond Pro"/>
          <w:bCs/>
        </w:rPr>
        <w:t xml:space="preserve">IM-DTR mice. Arrows estimate the direction of monocyte-to-IM differentiation (F) IM niche refilling is independent of Nr4a1. Bar graph showing % of </w:t>
      </w:r>
      <w:r>
        <w:rPr>
          <w:rFonts w:ascii="Adobe Garamond Pro" w:hAnsi="Adobe Garamond Pro"/>
          <w:color w:val="000000" w:themeColor="text1"/>
        </w:rPr>
        <w:t>CD45.1/2</w:t>
      </w:r>
      <w:r w:rsidRPr="00A9447A">
        <w:rPr>
          <w:rFonts w:ascii="Adobe Garamond Pro" w:hAnsi="Adobe Garamond Pro"/>
          <w:color w:val="000000" w:themeColor="text1"/>
          <w:vertAlign w:val="superscript"/>
        </w:rPr>
        <w:t>+</w:t>
      </w:r>
      <w:r>
        <w:rPr>
          <w:rFonts w:ascii="Adobe Garamond Pro" w:hAnsi="Adobe Garamond Pro"/>
          <w:color w:val="000000" w:themeColor="text1"/>
          <w:vertAlign w:val="superscript"/>
        </w:rPr>
        <w:t xml:space="preserve"> </w:t>
      </w:r>
      <w:r w:rsidRPr="00BF798A">
        <w:rPr>
          <w:rFonts w:ascii="Adobe Garamond Pro" w:hAnsi="Adobe Garamond Pro"/>
          <w:color w:val="000000" w:themeColor="text1"/>
        </w:rPr>
        <w:t xml:space="preserve">host, </w:t>
      </w:r>
      <w:r>
        <w:rPr>
          <w:rFonts w:ascii="Adobe Garamond Pro" w:hAnsi="Adobe Garamond Pro"/>
          <w:color w:val="000000" w:themeColor="text1"/>
        </w:rPr>
        <w:t>CD45.2</w:t>
      </w:r>
      <w:r w:rsidRPr="00BF798A">
        <w:rPr>
          <w:rFonts w:ascii="Adobe Garamond Pro" w:hAnsi="Adobe Garamond Pro"/>
          <w:color w:val="000000" w:themeColor="text1"/>
          <w:vertAlign w:val="superscript"/>
        </w:rPr>
        <w:t>+</w:t>
      </w:r>
      <w:r w:rsidRPr="00BF798A">
        <w:rPr>
          <w:rFonts w:ascii="Adobe Garamond Pro" w:hAnsi="Adobe Garamond Pro"/>
          <w:i/>
          <w:iCs/>
          <w:color w:val="000000" w:themeColor="text1"/>
        </w:rPr>
        <w:t xml:space="preserve"> Nr4a1</w:t>
      </w:r>
      <w:r w:rsidRPr="00BF798A">
        <w:rPr>
          <w:rFonts w:ascii="Adobe Garamond Pro" w:hAnsi="Adobe Garamond Pro"/>
          <w:i/>
          <w:iCs/>
          <w:color w:val="000000" w:themeColor="text1"/>
          <w:vertAlign w:val="superscript"/>
        </w:rPr>
        <w:t>-/-</w:t>
      </w:r>
      <w:r>
        <w:rPr>
          <w:rFonts w:ascii="Adobe Garamond Pro" w:hAnsi="Adobe Garamond Pro"/>
          <w:color w:val="000000" w:themeColor="text1"/>
        </w:rPr>
        <w:t xml:space="preserve"> and CD45.1</w:t>
      </w:r>
      <w:r w:rsidRPr="00BF798A">
        <w:rPr>
          <w:rFonts w:ascii="Adobe Garamond Pro" w:hAnsi="Adobe Garamond Pro"/>
          <w:color w:val="000000" w:themeColor="text1"/>
          <w:vertAlign w:val="superscript"/>
        </w:rPr>
        <w:t>+</w:t>
      </w:r>
      <w:r>
        <w:rPr>
          <w:rFonts w:ascii="Adobe Garamond Pro" w:hAnsi="Adobe Garamond Pro"/>
          <w:color w:val="000000" w:themeColor="text1"/>
        </w:rPr>
        <w:t xml:space="preserve"> </w:t>
      </w:r>
      <w:r w:rsidRPr="00BF798A">
        <w:rPr>
          <w:rFonts w:ascii="Adobe Garamond Pro" w:hAnsi="Adobe Garamond Pro"/>
          <w:i/>
          <w:iCs/>
          <w:color w:val="000000" w:themeColor="text1"/>
        </w:rPr>
        <w:t>Nr4a1</w:t>
      </w:r>
      <w:r>
        <w:rPr>
          <w:rFonts w:ascii="Adobe Garamond Pro" w:hAnsi="Adobe Garamond Pro"/>
          <w:i/>
          <w:iCs/>
          <w:color w:val="000000" w:themeColor="text1"/>
          <w:vertAlign w:val="superscript"/>
        </w:rPr>
        <w:t>+</w:t>
      </w:r>
      <w:r w:rsidRPr="00BF798A">
        <w:rPr>
          <w:rFonts w:ascii="Adobe Garamond Pro" w:hAnsi="Adobe Garamond Pro"/>
          <w:i/>
          <w:iCs/>
          <w:color w:val="000000" w:themeColor="text1"/>
          <w:vertAlign w:val="superscript"/>
        </w:rPr>
        <w:t>/</w:t>
      </w:r>
      <w:r>
        <w:rPr>
          <w:rFonts w:ascii="Adobe Garamond Pro" w:hAnsi="Adobe Garamond Pro"/>
          <w:i/>
          <w:iCs/>
          <w:color w:val="000000" w:themeColor="text1"/>
          <w:vertAlign w:val="superscript"/>
        </w:rPr>
        <w:t>+</w:t>
      </w:r>
      <w:r>
        <w:rPr>
          <w:rFonts w:ascii="Adobe Garamond Pro" w:hAnsi="Adobe Garamond Pro"/>
          <w:color w:val="000000" w:themeColor="text1"/>
        </w:rPr>
        <w:t xml:space="preserve"> donor chimerism in the indicated cell populations 7 days post-DT in lethally-irradiated, thorax-protected CD45.1/2</w:t>
      </w:r>
      <w:r w:rsidRPr="00737FB1">
        <w:rPr>
          <w:rFonts w:ascii="Adobe Garamond Pro" w:hAnsi="Adobe Garamond Pro"/>
          <w:color w:val="000000" w:themeColor="text1"/>
          <w:vertAlign w:val="superscript"/>
        </w:rPr>
        <w:t>+</w:t>
      </w:r>
      <w:r>
        <w:rPr>
          <w:rFonts w:ascii="Adobe Garamond Pro" w:hAnsi="Adobe Garamond Pro"/>
          <w:color w:val="000000" w:themeColor="text1"/>
        </w:rPr>
        <w:t xml:space="preserve"> IM-DTR </w:t>
      </w:r>
      <w:r w:rsidR="00B10B89">
        <w:rPr>
          <w:rFonts w:ascii="Adobe Garamond Pro" w:hAnsi="Adobe Garamond Pro"/>
          <w:color w:val="000000" w:themeColor="text1"/>
        </w:rPr>
        <w:t xml:space="preserve">chimeric </w:t>
      </w:r>
      <w:r>
        <w:rPr>
          <w:rFonts w:ascii="Adobe Garamond Pro" w:hAnsi="Adobe Garamond Pro"/>
          <w:color w:val="000000" w:themeColor="text1"/>
        </w:rPr>
        <w:t>mice transplanted with a 1:1 mix of CD45.2</w:t>
      </w:r>
      <w:r w:rsidRPr="00BF798A">
        <w:rPr>
          <w:rFonts w:ascii="Adobe Garamond Pro" w:hAnsi="Adobe Garamond Pro"/>
          <w:color w:val="000000" w:themeColor="text1"/>
          <w:vertAlign w:val="superscript"/>
        </w:rPr>
        <w:t>+</w:t>
      </w:r>
      <w:r w:rsidRPr="00BF798A">
        <w:rPr>
          <w:rFonts w:ascii="Adobe Garamond Pro" w:hAnsi="Adobe Garamond Pro"/>
          <w:i/>
          <w:iCs/>
          <w:color w:val="000000" w:themeColor="text1"/>
        </w:rPr>
        <w:t xml:space="preserve"> Nr4a1</w:t>
      </w:r>
      <w:r w:rsidRPr="00BF798A">
        <w:rPr>
          <w:rFonts w:ascii="Adobe Garamond Pro" w:hAnsi="Adobe Garamond Pro"/>
          <w:i/>
          <w:iCs/>
          <w:color w:val="000000" w:themeColor="text1"/>
          <w:vertAlign w:val="superscript"/>
        </w:rPr>
        <w:t>-/-</w:t>
      </w:r>
      <w:r>
        <w:rPr>
          <w:rFonts w:ascii="Adobe Garamond Pro" w:hAnsi="Adobe Garamond Pro"/>
          <w:color w:val="000000" w:themeColor="text1"/>
        </w:rPr>
        <w:t xml:space="preserve"> and CD45.1</w:t>
      </w:r>
      <w:r w:rsidRPr="00BF798A">
        <w:rPr>
          <w:rFonts w:ascii="Adobe Garamond Pro" w:hAnsi="Adobe Garamond Pro"/>
          <w:color w:val="000000" w:themeColor="text1"/>
          <w:vertAlign w:val="superscript"/>
        </w:rPr>
        <w:t>+</w:t>
      </w:r>
      <w:r>
        <w:rPr>
          <w:rFonts w:ascii="Adobe Garamond Pro" w:hAnsi="Adobe Garamond Pro"/>
          <w:color w:val="000000" w:themeColor="text1"/>
        </w:rPr>
        <w:t xml:space="preserve"> </w:t>
      </w:r>
      <w:r w:rsidRPr="00BF798A">
        <w:rPr>
          <w:rFonts w:ascii="Adobe Garamond Pro" w:hAnsi="Adobe Garamond Pro"/>
          <w:i/>
          <w:iCs/>
          <w:color w:val="000000" w:themeColor="text1"/>
        </w:rPr>
        <w:t>Nr4a1</w:t>
      </w:r>
      <w:r>
        <w:rPr>
          <w:rFonts w:ascii="Adobe Garamond Pro" w:hAnsi="Adobe Garamond Pro"/>
          <w:i/>
          <w:iCs/>
          <w:color w:val="000000" w:themeColor="text1"/>
          <w:vertAlign w:val="superscript"/>
        </w:rPr>
        <w:t>+</w:t>
      </w:r>
      <w:r w:rsidRPr="00BF798A">
        <w:rPr>
          <w:rFonts w:ascii="Adobe Garamond Pro" w:hAnsi="Adobe Garamond Pro"/>
          <w:i/>
          <w:iCs/>
          <w:color w:val="000000" w:themeColor="text1"/>
          <w:vertAlign w:val="superscript"/>
        </w:rPr>
        <w:t>/</w:t>
      </w:r>
      <w:r>
        <w:rPr>
          <w:rFonts w:ascii="Adobe Garamond Pro" w:hAnsi="Adobe Garamond Pro"/>
          <w:i/>
          <w:iCs/>
          <w:color w:val="000000" w:themeColor="text1"/>
          <w:vertAlign w:val="superscript"/>
        </w:rPr>
        <w:t>+</w:t>
      </w:r>
      <w:r>
        <w:rPr>
          <w:rFonts w:ascii="Adobe Garamond Pro" w:hAnsi="Adobe Garamond Pro"/>
          <w:color w:val="000000" w:themeColor="text1"/>
        </w:rPr>
        <w:t xml:space="preserve"> BM cells 4 weeks before. </w:t>
      </w:r>
      <w:r>
        <w:rPr>
          <w:rFonts w:ascii="Adobe Garamond Pro" w:hAnsi="Adobe Garamond Pro"/>
        </w:rPr>
        <w:t xml:space="preserve">(B-D, F) Data </w:t>
      </w:r>
      <w:r w:rsidRPr="00872DDC">
        <w:rPr>
          <w:rFonts w:ascii="Adobe Garamond Pro" w:hAnsi="Adobe Garamond Pro"/>
        </w:rPr>
        <w:t xml:space="preserve">show mean </w:t>
      </w:r>
      <w:commentRangeStart w:id="62"/>
      <w:r w:rsidRPr="00872DDC">
        <w:rPr>
          <w:rFonts w:ascii="Adobe Garamond Pro" w:hAnsi="Adobe Garamond Pro"/>
          <w:color w:val="000000" w:themeColor="text1"/>
        </w:rPr>
        <w:t>±</w:t>
      </w:r>
      <w:commentRangeEnd w:id="62"/>
      <w:r w:rsidR="00115077">
        <w:rPr>
          <w:rStyle w:val="CommentReference"/>
        </w:rPr>
        <w:commentReference w:id="62"/>
      </w:r>
      <w:r w:rsidRPr="00872DDC">
        <w:rPr>
          <w:rFonts w:ascii="Adobe Garamond Pro" w:hAnsi="Adobe Garamond Pro"/>
          <w:color w:val="000000" w:themeColor="text1"/>
        </w:rPr>
        <w:t xml:space="preserve"> SEM and are pooled from </w:t>
      </w:r>
      <w:r>
        <w:rPr>
          <w:rFonts w:ascii="Adobe Garamond Pro" w:hAnsi="Adobe Garamond Pro"/>
          <w:color w:val="000000" w:themeColor="text1"/>
        </w:rPr>
        <w:t xml:space="preserve">(B, D, F) </w:t>
      </w:r>
      <w:r w:rsidRPr="00872DDC">
        <w:rPr>
          <w:rFonts w:ascii="Adobe Garamond Pro" w:hAnsi="Adobe Garamond Pro"/>
          <w:color w:val="000000" w:themeColor="text1"/>
        </w:rPr>
        <w:t>at least two independent experiments (n=5-10/time point)</w:t>
      </w:r>
      <w:r>
        <w:rPr>
          <w:rFonts w:ascii="Adobe Garamond Pro" w:hAnsi="Adobe Garamond Pro"/>
          <w:color w:val="000000" w:themeColor="text1"/>
        </w:rPr>
        <w:t xml:space="preserve"> or (C) </w:t>
      </w:r>
      <w:r w:rsidRPr="00872DDC">
        <w:rPr>
          <w:rFonts w:ascii="Adobe Garamond Pro" w:hAnsi="Adobe Garamond Pro"/>
          <w:color w:val="000000" w:themeColor="text1"/>
        </w:rPr>
        <w:t>two independent experiments (n=</w:t>
      </w:r>
      <w:r>
        <w:rPr>
          <w:rFonts w:ascii="Adobe Garamond Pro" w:hAnsi="Adobe Garamond Pro"/>
          <w:color w:val="000000" w:themeColor="text1"/>
        </w:rPr>
        <w:t>4-</w:t>
      </w:r>
      <w:r w:rsidRPr="00872DDC">
        <w:rPr>
          <w:rFonts w:ascii="Adobe Garamond Pro" w:hAnsi="Adobe Garamond Pro"/>
          <w:color w:val="000000" w:themeColor="text1"/>
        </w:rPr>
        <w:t>5/time point)</w:t>
      </w:r>
      <w:r>
        <w:rPr>
          <w:rFonts w:ascii="Adobe Garamond Pro" w:hAnsi="Adobe Garamond Pro"/>
          <w:color w:val="000000" w:themeColor="text1"/>
        </w:rPr>
        <w:t>. Individual values are also shown in C. (B, C</w:t>
      </w:r>
      <w:r w:rsidR="00D7165D">
        <w:rPr>
          <w:rFonts w:ascii="Adobe Garamond Pro" w:hAnsi="Adobe Garamond Pro"/>
          <w:color w:val="000000" w:themeColor="text1"/>
        </w:rPr>
        <w:t>)</w:t>
      </w:r>
      <w:r>
        <w:rPr>
          <w:rFonts w:ascii="Adobe Garamond Pro" w:hAnsi="Adobe Garamond Pro"/>
          <w:color w:val="000000" w:themeColor="text1"/>
        </w:rPr>
        <w:t xml:space="preserve"> </w:t>
      </w:r>
      <w:r w:rsidRPr="00872DDC">
        <w:rPr>
          <w:rFonts w:ascii="Adobe Garamond Pro" w:hAnsi="Adobe Garamond Pro"/>
          <w:i/>
          <w:iCs/>
          <w:color w:val="000000" w:themeColor="text1"/>
        </w:rPr>
        <w:t>P</w:t>
      </w:r>
      <w:r w:rsidRPr="00872DDC">
        <w:rPr>
          <w:rFonts w:ascii="Adobe Garamond Pro" w:hAnsi="Adobe Garamond Pro"/>
          <w:color w:val="000000" w:themeColor="text1"/>
        </w:rPr>
        <w:t xml:space="preserve"> values were calculated by</w:t>
      </w:r>
      <w:r w:rsidR="00D7165D">
        <w:rPr>
          <w:rFonts w:ascii="Adobe Garamond Pro" w:hAnsi="Adobe Garamond Pro"/>
          <w:color w:val="000000" w:themeColor="text1"/>
        </w:rPr>
        <w:t xml:space="preserve"> </w:t>
      </w:r>
      <w:r w:rsidRPr="00872DDC">
        <w:rPr>
          <w:rFonts w:ascii="Adobe Garamond Pro" w:hAnsi="Adobe Garamond Pro"/>
          <w:color w:val="000000" w:themeColor="text1"/>
        </w:rPr>
        <w:t xml:space="preserve">two-way ANOVA </w:t>
      </w:r>
      <w:r>
        <w:rPr>
          <w:rFonts w:ascii="Adobe Garamond Pro" w:hAnsi="Adobe Garamond Pro"/>
          <w:color w:val="000000" w:themeColor="text1"/>
        </w:rPr>
        <w:t xml:space="preserve">with Tukey’s </w:t>
      </w:r>
      <w:proofErr w:type="spellStart"/>
      <w:r>
        <w:rPr>
          <w:rFonts w:ascii="Adobe Garamond Pro" w:hAnsi="Adobe Garamond Pro"/>
          <w:color w:val="000000" w:themeColor="text1"/>
        </w:rPr>
        <w:t>post test</w:t>
      </w:r>
      <w:proofErr w:type="spellEnd"/>
      <w:r w:rsidR="00D7165D">
        <w:rPr>
          <w:rFonts w:ascii="Adobe Garamond Pro" w:hAnsi="Adobe Garamond Pro"/>
          <w:color w:val="000000" w:themeColor="text1"/>
        </w:rPr>
        <w:t xml:space="preserve">. In (F), </w:t>
      </w:r>
      <w:r w:rsidR="00D7165D" w:rsidRPr="00D7165D">
        <w:rPr>
          <w:rFonts w:ascii="Adobe Garamond Pro" w:hAnsi="Adobe Garamond Pro"/>
          <w:i/>
          <w:iCs/>
          <w:color w:val="000000" w:themeColor="text1"/>
        </w:rPr>
        <w:t>P</w:t>
      </w:r>
      <w:r w:rsidR="00D7165D">
        <w:rPr>
          <w:rFonts w:ascii="Adobe Garamond Pro" w:hAnsi="Adobe Garamond Pro"/>
          <w:color w:val="000000" w:themeColor="text1"/>
        </w:rPr>
        <w:t xml:space="preserve"> values compare donor CD45.1</w:t>
      </w:r>
      <w:r w:rsidR="00D7165D" w:rsidRPr="00D7165D">
        <w:rPr>
          <w:rFonts w:ascii="Adobe Garamond Pro" w:hAnsi="Adobe Garamond Pro"/>
          <w:color w:val="000000" w:themeColor="text1"/>
          <w:vertAlign w:val="superscript"/>
        </w:rPr>
        <w:t>+</w:t>
      </w:r>
      <w:r w:rsidR="00D7165D">
        <w:rPr>
          <w:rFonts w:ascii="Adobe Garamond Pro" w:hAnsi="Adobe Garamond Pro"/>
          <w:color w:val="000000" w:themeColor="text1"/>
        </w:rPr>
        <w:t xml:space="preserve"> </w:t>
      </w:r>
      <w:r w:rsidR="00D7165D" w:rsidRPr="00D7165D">
        <w:rPr>
          <w:rFonts w:ascii="Adobe Garamond Pro" w:hAnsi="Adobe Garamond Pro"/>
          <w:i/>
          <w:iCs/>
          <w:color w:val="000000" w:themeColor="text1"/>
        </w:rPr>
        <w:t>Nr4a1</w:t>
      </w:r>
      <w:r w:rsidR="00D7165D" w:rsidRPr="00D7165D">
        <w:rPr>
          <w:rFonts w:ascii="Adobe Garamond Pro" w:hAnsi="Adobe Garamond Pro"/>
          <w:i/>
          <w:iCs/>
          <w:color w:val="000000" w:themeColor="text1"/>
          <w:vertAlign w:val="superscript"/>
        </w:rPr>
        <w:t>+/+</w:t>
      </w:r>
      <w:r w:rsidR="00D7165D">
        <w:rPr>
          <w:rFonts w:ascii="Adobe Garamond Pro" w:hAnsi="Adobe Garamond Pro"/>
          <w:color w:val="000000" w:themeColor="text1"/>
        </w:rPr>
        <w:t xml:space="preserve"> chimerism between cell populations and were calculated using a one-way ANOVA with Tukey’s post hoc test</w:t>
      </w:r>
      <w:r>
        <w:rPr>
          <w:rFonts w:ascii="Adobe Garamond Pro" w:hAnsi="Adobe Garamond Pro"/>
          <w:color w:val="000000" w:themeColor="text1"/>
        </w:rPr>
        <w:t xml:space="preserve">. </w:t>
      </w:r>
      <w:r w:rsidRPr="00DB71BB">
        <w:rPr>
          <w:rFonts w:ascii="Adobe Garamond Pro" w:hAnsi="Adobe Garamond Pro"/>
          <w:bCs/>
          <w:vertAlign w:val="superscript"/>
        </w:rPr>
        <w:t>*</w:t>
      </w:r>
      <w:r w:rsidRPr="00DB71BB">
        <w:rPr>
          <w:rFonts w:ascii="Adobe Garamond Pro" w:hAnsi="Adobe Garamond Pro"/>
          <w:bCs/>
        </w:rPr>
        <w:t xml:space="preserve">, </w:t>
      </w:r>
      <w:r w:rsidRPr="00DB71BB">
        <w:rPr>
          <w:rFonts w:ascii="Adobe Garamond Pro" w:hAnsi="Adobe Garamond Pro"/>
          <w:bCs/>
          <w:i/>
          <w:iCs/>
        </w:rPr>
        <w:t>P</w:t>
      </w:r>
      <w:r w:rsidRPr="00DB71BB">
        <w:rPr>
          <w:rFonts w:ascii="Adobe Garamond Pro" w:hAnsi="Adobe Garamond Pro"/>
          <w:bCs/>
        </w:rPr>
        <w:t xml:space="preserve">&lt;0.05; </w:t>
      </w:r>
      <w:r w:rsidRPr="00DB71BB">
        <w:rPr>
          <w:rFonts w:ascii="Adobe Garamond Pro" w:hAnsi="Adobe Garamond Pro"/>
          <w:bCs/>
          <w:vertAlign w:val="superscript"/>
        </w:rPr>
        <w:t>**</w:t>
      </w:r>
      <w:r w:rsidRPr="00DB71BB">
        <w:rPr>
          <w:rFonts w:ascii="Adobe Garamond Pro" w:hAnsi="Adobe Garamond Pro"/>
          <w:bCs/>
        </w:rPr>
        <w:t xml:space="preserve">, </w:t>
      </w:r>
      <w:r w:rsidRPr="00DB71BB">
        <w:rPr>
          <w:rFonts w:ascii="Adobe Garamond Pro" w:hAnsi="Adobe Garamond Pro"/>
          <w:bCs/>
          <w:i/>
          <w:iCs/>
        </w:rPr>
        <w:t>P</w:t>
      </w:r>
      <w:r w:rsidRPr="00DB71BB">
        <w:rPr>
          <w:rFonts w:ascii="Adobe Garamond Pro" w:hAnsi="Adobe Garamond Pro"/>
          <w:bCs/>
        </w:rPr>
        <w:t xml:space="preserve">&lt;0.01; </w:t>
      </w:r>
      <w:r w:rsidRPr="00DB71BB">
        <w:rPr>
          <w:rFonts w:ascii="Adobe Garamond Pro" w:hAnsi="Adobe Garamond Pro"/>
          <w:bCs/>
          <w:vertAlign w:val="superscript"/>
        </w:rPr>
        <w:t>***</w:t>
      </w:r>
      <w:r w:rsidRPr="00DB71BB">
        <w:rPr>
          <w:rFonts w:ascii="Adobe Garamond Pro" w:hAnsi="Adobe Garamond Pro"/>
          <w:bCs/>
        </w:rPr>
        <w:t xml:space="preserve">, </w:t>
      </w:r>
      <w:r w:rsidRPr="00DB71BB">
        <w:rPr>
          <w:rFonts w:ascii="Adobe Garamond Pro" w:hAnsi="Adobe Garamond Pro"/>
          <w:bCs/>
          <w:i/>
          <w:iCs/>
        </w:rPr>
        <w:t>P</w:t>
      </w:r>
      <w:r w:rsidRPr="00DB71BB">
        <w:rPr>
          <w:rFonts w:ascii="Adobe Garamond Pro" w:hAnsi="Adobe Garamond Pro"/>
          <w:bCs/>
        </w:rPr>
        <w:t xml:space="preserve">&lt;0.001; </w:t>
      </w:r>
      <w:r w:rsidRPr="00DB71BB">
        <w:rPr>
          <w:rFonts w:ascii="Adobe Garamond Pro" w:hAnsi="Adobe Garamond Pro"/>
          <w:bCs/>
          <w:vertAlign w:val="superscript"/>
        </w:rPr>
        <w:t>****</w:t>
      </w:r>
      <w:r w:rsidRPr="00DB71BB">
        <w:rPr>
          <w:rFonts w:ascii="Adobe Garamond Pro" w:hAnsi="Adobe Garamond Pro"/>
          <w:bCs/>
        </w:rPr>
        <w:t>,</w:t>
      </w:r>
      <w:r w:rsidRPr="00DB71BB">
        <w:rPr>
          <w:rFonts w:ascii="Adobe Garamond Pro" w:hAnsi="Adobe Garamond Pro"/>
          <w:bCs/>
          <w:i/>
          <w:iCs/>
        </w:rPr>
        <w:t xml:space="preserve"> P</w:t>
      </w:r>
      <w:r w:rsidRPr="00DB71BB">
        <w:rPr>
          <w:rFonts w:ascii="Adobe Garamond Pro" w:hAnsi="Adobe Garamond Pro"/>
          <w:bCs/>
        </w:rPr>
        <w:t>&lt;0.0001</w:t>
      </w:r>
      <w:r w:rsidR="00D7165D">
        <w:rPr>
          <w:rFonts w:ascii="Adobe Garamond Pro" w:hAnsi="Adobe Garamond Pro"/>
          <w:bCs/>
        </w:rPr>
        <w:t xml:space="preserve">; ns, not significant. </w:t>
      </w:r>
    </w:p>
    <w:p w14:paraId="1B7B60EC" w14:textId="77777777" w:rsidR="00D40EFB" w:rsidRPr="00872DDC" w:rsidRDefault="00D40EFB" w:rsidP="00D40EFB">
      <w:pPr>
        <w:spacing w:line="480" w:lineRule="auto"/>
        <w:jc w:val="both"/>
        <w:rPr>
          <w:rFonts w:ascii="Adobe Garamond Pro" w:hAnsi="Adobe Garamond Pro"/>
          <w:b/>
        </w:rPr>
      </w:pPr>
    </w:p>
    <w:p w14:paraId="6741EEF6" w14:textId="77777777" w:rsidR="00D40EFB" w:rsidRDefault="00D40EFB" w:rsidP="00D40EFB">
      <w:pPr>
        <w:rPr>
          <w:rFonts w:ascii="Adobe Garamond Pro" w:hAnsi="Adobe Garamond Pro"/>
          <w:b/>
        </w:rPr>
      </w:pPr>
      <w:r>
        <w:rPr>
          <w:rFonts w:ascii="Adobe Garamond Pro" w:hAnsi="Adobe Garamond Pro"/>
          <w:b/>
        </w:rPr>
        <w:br w:type="page"/>
      </w:r>
    </w:p>
    <w:p w14:paraId="67793A2B" w14:textId="07FC45CD" w:rsidR="00D40EFB" w:rsidRDefault="00D40EFB" w:rsidP="00D40EFB">
      <w:pPr>
        <w:spacing w:line="480" w:lineRule="auto"/>
        <w:jc w:val="both"/>
        <w:rPr>
          <w:rFonts w:ascii="Adobe Garamond Pro" w:hAnsi="Adobe Garamond Pro"/>
        </w:rPr>
      </w:pPr>
      <w:r w:rsidRPr="00492CEA">
        <w:rPr>
          <w:rFonts w:ascii="Adobe Garamond Pro" w:hAnsi="Adobe Garamond Pro"/>
          <w:b/>
        </w:rPr>
        <w:lastRenderedPageBreak/>
        <w:t xml:space="preserve">Figure 4. </w:t>
      </w:r>
      <w:r>
        <w:rPr>
          <w:rFonts w:ascii="Adobe Garamond Pro" w:hAnsi="Adobe Garamond Pro"/>
          <w:b/>
        </w:rPr>
        <w:t xml:space="preserve">Time-course </w:t>
      </w:r>
      <w:proofErr w:type="spellStart"/>
      <w:r>
        <w:rPr>
          <w:rFonts w:ascii="Adobe Garamond Pro" w:hAnsi="Adobe Garamond Pro"/>
          <w:b/>
        </w:rPr>
        <w:t>scRNA</w:t>
      </w:r>
      <w:proofErr w:type="spellEnd"/>
      <w:r>
        <w:rPr>
          <w:rFonts w:ascii="Adobe Garamond Pro" w:hAnsi="Adobe Garamond Pro"/>
          <w:b/>
        </w:rPr>
        <w:t xml:space="preserve">-seq analyses of </w:t>
      </w:r>
      <w:r w:rsidR="00894A27">
        <w:rPr>
          <w:rFonts w:ascii="Adobe Garamond Pro" w:hAnsi="Adobe Garamond Pro"/>
          <w:b/>
        </w:rPr>
        <w:t>IM</w:t>
      </w:r>
      <w:r>
        <w:rPr>
          <w:rFonts w:ascii="Adobe Garamond Pro" w:hAnsi="Adobe Garamond Pro"/>
          <w:b/>
        </w:rPr>
        <w:t xml:space="preserve"> niche refilling reveal discrete transitioning cells.</w:t>
      </w:r>
      <w:r w:rsidRPr="00DE6979">
        <w:rPr>
          <w:rFonts w:ascii="Adobe Garamond Pro" w:hAnsi="Adobe Garamond Pro"/>
          <w:bCs/>
        </w:rPr>
        <w:t xml:space="preserve"> (A) </w:t>
      </w:r>
      <w:r>
        <w:rPr>
          <w:rFonts w:ascii="Adobe Garamond Pro" w:hAnsi="Adobe Garamond Pro"/>
          <w:bCs/>
        </w:rPr>
        <w:t xml:space="preserve">Experimental design of </w:t>
      </w:r>
      <w:proofErr w:type="spellStart"/>
      <w:r>
        <w:rPr>
          <w:rFonts w:ascii="Adobe Garamond Pro" w:hAnsi="Adobe Garamond Pro"/>
          <w:bCs/>
        </w:rPr>
        <w:t>scRNA</w:t>
      </w:r>
      <w:proofErr w:type="spellEnd"/>
      <w:r>
        <w:rPr>
          <w:rFonts w:ascii="Adobe Garamond Pro" w:hAnsi="Adobe Garamond Pro"/>
          <w:bCs/>
        </w:rPr>
        <w:t xml:space="preserve">-seq experiments. (B) Three-dimensional </w:t>
      </w:r>
      <w:r w:rsidRPr="00467860">
        <w:rPr>
          <w:rFonts w:ascii="Adobe Garamond Pro" w:hAnsi="Adobe Garamond Pro"/>
          <w:bCs/>
        </w:rPr>
        <w:t>UMAP</w:t>
      </w:r>
      <w:r>
        <w:rPr>
          <w:rFonts w:ascii="Adobe Garamond Pro" w:hAnsi="Adobe Garamond Pro"/>
          <w:bCs/>
        </w:rPr>
        <w:t xml:space="preserve"> plot depicting the transcriptional identity of lung myeloid cells merged from IM-DTR mice injected with DT 0, 12, 24, 48 and 96 hours before the analysis (n = </w:t>
      </w:r>
      <w:r w:rsidR="001555C2">
        <w:rPr>
          <w:rFonts w:ascii="Adobe Garamond Pro" w:hAnsi="Adobe Garamond Pro"/>
          <w:bCs/>
        </w:rPr>
        <w:t>5</w:t>
      </w:r>
      <w:r>
        <w:rPr>
          <w:rFonts w:ascii="Adobe Garamond Pro" w:hAnsi="Adobe Garamond Pro"/>
          <w:bCs/>
        </w:rPr>
        <w:t xml:space="preserve"> pooled mice per time point). (C) Three-</w:t>
      </w:r>
      <w:r w:rsidRPr="00467860">
        <w:rPr>
          <w:rFonts w:ascii="Adobe Garamond Pro" w:hAnsi="Adobe Garamond Pro"/>
          <w:bCs/>
        </w:rPr>
        <w:t xml:space="preserve">dimensional UMAP plot from the 5 separate time points post-DT, as in B. </w:t>
      </w:r>
      <w:r>
        <w:rPr>
          <w:rFonts w:ascii="Adobe Garamond Pro" w:hAnsi="Adobe Garamond Pro"/>
          <w:bCs/>
        </w:rPr>
        <w:t xml:space="preserve">(B, C) Inset indicates the number of cells analyzed. </w:t>
      </w:r>
      <w:r w:rsidRPr="00467860">
        <w:rPr>
          <w:rFonts w:ascii="Adobe Garamond Pro" w:hAnsi="Adobe Garamond Pro"/>
          <w:bCs/>
        </w:rPr>
        <w:t xml:space="preserve">(D) </w:t>
      </w:r>
      <w:r w:rsidRPr="00467860">
        <w:rPr>
          <w:rFonts w:ascii="Adobe Garamond Pro" w:hAnsi="Adobe Garamond Pro"/>
        </w:rPr>
        <w:t xml:space="preserve">Histogram showing </w:t>
      </w:r>
      <w:r>
        <w:rPr>
          <w:rFonts w:ascii="Adobe Garamond Pro" w:hAnsi="Adobe Garamond Pro"/>
        </w:rPr>
        <w:t>frequency</w:t>
      </w:r>
      <w:r w:rsidRPr="00467860">
        <w:rPr>
          <w:rFonts w:ascii="Adobe Garamond Pro" w:hAnsi="Adobe Garamond Pro"/>
        </w:rPr>
        <w:t xml:space="preserve"> of each cluster </w:t>
      </w:r>
      <w:r>
        <w:rPr>
          <w:rFonts w:ascii="Adobe Garamond Pro" w:hAnsi="Adobe Garamond Pro"/>
        </w:rPr>
        <w:t xml:space="preserve">at each time point post-DT. (E) Heatmap depicting the 20 most upregulated genes within each cluster. (F) Dot plots showing average expression of the indicated genes and percentages of cells expressing the genes within each cluster. (G) Prevalent pattern of RNA velocities substantiated by arrows and visualized on the same UMAP plot as shown in A. Right panel shows a higher magnification of the area depicted by a black line in the left panel. </w:t>
      </w:r>
    </w:p>
    <w:p w14:paraId="30B9658E" w14:textId="77777777" w:rsidR="00D40EFB" w:rsidRDefault="00D40EFB" w:rsidP="00D40EFB">
      <w:pPr>
        <w:spacing w:line="480" w:lineRule="auto"/>
        <w:jc w:val="both"/>
        <w:rPr>
          <w:rFonts w:eastAsiaTheme="minorHAnsi"/>
          <w:sz w:val="16"/>
          <w:szCs w:val="16"/>
        </w:rPr>
      </w:pPr>
    </w:p>
    <w:p w14:paraId="5379BB92" w14:textId="77777777" w:rsidR="00D40EFB" w:rsidRDefault="00D40EFB" w:rsidP="00D40EFB">
      <w:pPr>
        <w:rPr>
          <w:rFonts w:ascii="Adobe Garamond Pro" w:hAnsi="Adobe Garamond Pro"/>
          <w:b/>
        </w:rPr>
      </w:pPr>
      <w:r>
        <w:rPr>
          <w:rFonts w:ascii="Adobe Garamond Pro" w:hAnsi="Adobe Garamond Pro"/>
          <w:b/>
        </w:rPr>
        <w:br w:type="page"/>
      </w:r>
    </w:p>
    <w:p w14:paraId="0F4414CF" w14:textId="7B2ECFA1" w:rsidR="00D40EFB" w:rsidRPr="00894A27" w:rsidRDefault="00D40EFB" w:rsidP="00894A27">
      <w:pPr>
        <w:spacing w:line="480" w:lineRule="auto"/>
        <w:jc w:val="both"/>
        <w:rPr>
          <w:rFonts w:ascii="Adobe Garamond Pro" w:hAnsi="Adobe Garamond Pro"/>
          <w:bCs/>
        </w:rPr>
      </w:pPr>
      <w:r w:rsidRPr="00492CEA">
        <w:rPr>
          <w:rFonts w:ascii="Adobe Garamond Pro" w:hAnsi="Adobe Garamond Pro"/>
          <w:b/>
        </w:rPr>
        <w:lastRenderedPageBreak/>
        <w:t>Figure 5.</w:t>
      </w:r>
      <w:r>
        <w:rPr>
          <w:rFonts w:ascii="Adobe Garamond Pro" w:hAnsi="Adobe Garamond Pro"/>
          <w:b/>
        </w:rPr>
        <w:t xml:space="preserve"> </w:t>
      </w:r>
      <w:proofErr w:type="spellStart"/>
      <w:r>
        <w:rPr>
          <w:rFonts w:ascii="Adobe Garamond Pro" w:hAnsi="Adobe Garamond Pro"/>
          <w:b/>
        </w:rPr>
        <w:t>cMo</w:t>
      </w:r>
      <w:proofErr w:type="spellEnd"/>
      <w:r>
        <w:rPr>
          <w:rFonts w:ascii="Adobe Garamond Pro" w:hAnsi="Adobe Garamond Pro"/>
          <w:b/>
        </w:rPr>
        <w:t xml:space="preserve"> can proliferate in a vacant niche via CSF1R-dependent mechanisms.</w:t>
      </w:r>
      <w:r w:rsidRPr="00690D89">
        <w:rPr>
          <w:rFonts w:ascii="Adobe Garamond Pro" w:hAnsi="Adobe Garamond Pro"/>
          <w:bCs/>
        </w:rPr>
        <w:t xml:space="preserve"> (A) </w:t>
      </w:r>
      <w:r>
        <w:rPr>
          <w:rFonts w:ascii="Adobe Garamond Pro" w:hAnsi="Adobe Garamond Pro"/>
          <w:bCs/>
        </w:rPr>
        <w:t xml:space="preserve">Two-dimensional </w:t>
      </w:r>
      <w:r w:rsidRPr="00467860">
        <w:rPr>
          <w:rFonts w:ascii="Adobe Garamond Pro" w:hAnsi="Adobe Garamond Pro"/>
          <w:bCs/>
        </w:rPr>
        <w:t>UMAP</w:t>
      </w:r>
      <w:r>
        <w:rPr>
          <w:rFonts w:ascii="Adobe Garamond Pro" w:hAnsi="Adobe Garamond Pro"/>
          <w:bCs/>
        </w:rPr>
        <w:t xml:space="preserve"> plot depicting the transcriptional identity and cell trajectories evaluated by Monocle analysis from single myeloid cells merged from IM-DTR mice injected with DT 0, 12, 24, 48 and 96 hours before the analysis (n = 3 pooled mice per time point). (B) Heatmap plot depicting the DE genes along </w:t>
      </w:r>
      <w:proofErr w:type="spellStart"/>
      <w:r>
        <w:rPr>
          <w:rFonts w:ascii="Adobe Garamond Pro" w:hAnsi="Adobe Garamond Pro"/>
          <w:bCs/>
        </w:rPr>
        <w:t>pseudotime</w:t>
      </w:r>
      <w:proofErr w:type="spellEnd"/>
      <w:r>
        <w:rPr>
          <w:rFonts w:ascii="Adobe Garamond Pro" w:hAnsi="Adobe Garamond Pro"/>
          <w:bCs/>
        </w:rPr>
        <w:t xml:space="preserve"> evaluated by </w:t>
      </w:r>
      <w:proofErr w:type="spellStart"/>
      <w:r>
        <w:rPr>
          <w:rFonts w:ascii="Adobe Garamond Pro" w:hAnsi="Adobe Garamond Pro"/>
          <w:bCs/>
        </w:rPr>
        <w:t>tradeSeq</w:t>
      </w:r>
      <w:proofErr w:type="spellEnd"/>
      <w:r>
        <w:rPr>
          <w:rFonts w:ascii="Adobe Garamond Pro" w:hAnsi="Adobe Garamond Pro"/>
          <w:bCs/>
        </w:rPr>
        <w:t xml:space="preserve"> in the common trajectory starting from Ly6C</w:t>
      </w:r>
      <w:r w:rsidRPr="00690D89">
        <w:rPr>
          <w:rFonts w:ascii="Adobe Garamond Pro" w:hAnsi="Adobe Garamond Pro"/>
          <w:bCs/>
          <w:vertAlign w:val="superscript"/>
        </w:rPr>
        <w:t>+</w:t>
      </w:r>
      <w:r>
        <w:rPr>
          <w:rFonts w:ascii="Adobe Garamond Pro" w:hAnsi="Adobe Garamond Pro"/>
          <w:bCs/>
        </w:rPr>
        <w:t xml:space="preserve"> </w:t>
      </w:r>
      <w:proofErr w:type="spellStart"/>
      <w:r>
        <w:rPr>
          <w:rFonts w:ascii="Adobe Garamond Pro" w:hAnsi="Adobe Garamond Pro"/>
          <w:bCs/>
        </w:rPr>
        <w:t>cMo</w:t>
      </w:r>
      <w:proofErr w:type="spellEnd"/>
      <w:r>
        <w:rPr>
          <w:rFonts w:ascii="Adobe Garamond Pro" w:hAnsi="Adobe Garamond Pro"/>
          <w:bCs/>
        </w:rPr>
        <w:t xml:space="preserve"> and ending in CD206</w:t>
      </w:r>
      <w:r w:rsidRPr="00690D89">
        <w:rPr>
          <w:rFonts w:ascii="Adobe Garamond Pro" w:hAnsi="Adobe Garamond Pro"/>
          <w:bCs/>
          <w:vertAlign w:val="superscript"/>
        </w:rPr>
        <w:t>-</w:t>
      </w:r>
      <w:r>
        <w:rPr>
          <w:rFonts w:ascii="Adobe Garamond Pro" w:hAnsi="Adobe Garamond Pro"/>
          <w:bCs/>
        </w:rPr>
        <w:t xml:space="preserve"> and CD206</w:t>
      </w:r>
      <w:r w:rsidRPr="00690D89">
        <w:rPr>
          <w:rFonts w:ascii="Adobe Garamond Pro" w:hAnsi="Adobe Garamond Pro"/>
          <w:bCs/>
          <w:vertAlign w:val="superscript"/>
        </w:rPr>
        <w:t>+</w:t>
      </w:r>
      <w:r>
        <w:rPr>
          <w:rFonts w:ascii="Adobe Garamond Pro" w:hAnsi="Adobe Garamond Pro"/>
          <w:bCs/>
        </w:rPr>
        <w:t xml:space="preserve"> IM subsets. DE genes are divided into 3 classes, and the main biological responses enriched in each class are represented on the right. (C) Gene expression of the indicated Class 2 genes along </w:t>
      </w:r>
      <w:proofErr w:type="spellStart"/>
      <w:r>
        <w:rPr>
          <w:rFonts w:ascii="Adobe Garamond Pro" w:hAnsi="Adobe Garamond Pro"/>
          <w:bCs/>
        </w:rPr>
        <w:t>pseudotime</w:t>
      </w:r>
      <w:proofErr w:type="spellEnd"/>
      <w:r>
        <w:rPr>
          <w:rFonts w:ascii="Adobe Garamond Pro" w:hAnsi="Adobe Garamond Pro"/>
          <w:bCs/>
        </w:rPr>
        <w:t xml:space="preserve"> evaluated by </w:t>
      </w:r>
      <w:proofErr w:type="spellStart"/>
      <w:r>
        <w:rPr>
          <w:rFonts w:ascii="Adobe Garamond Pro" w:hAnsi="Adobe Garamond Pro"/>
          <w:bCs/>
        </w:rPr>
        <w:t>tradeSeq</w:t>
      </w:r>
      <w:proofErr w:type="spellEnd"/>
      <w:r>
        <w:rPr>
          <w:rFonts w:ascii="Adobe Garamond Pro" w:hAnsi="Adobe Garamond Pro"/>
          <w:bCs/>
        </w:rPr>
        <w:t xml:space="preserve"> in both trajectories leading either to CD206</w:t>
      </w:r>
      <w:ins w:id="63" w:author="Domien Vanneste" w:date="2022-01-24T11:12:00Z">
        <w:r w:rsidR="00115077" w:rsidRPr="00115077">
          <w:rPr>
            <w:rFonts w:ascii="Adobe Garamond Pro" w:hAnsi="Adobe Garamond Pro"/>
            <w:bCs/>
            <w:vertAlign w:val="superscript"/>
            <w:rPrChange w:id="64" w:author="Domien Vanneste" w:date="2022-01-24T11:12:00Z">
              <w:rPr>
                <w:rFonts w:ascii="Adobe Garamond Pro" w:hAnsi="Adobe Garamond Pro"/>
                <w:bCs/>
              </w:rPr>
            </w:rPrChange>
          </w:rPr>
          <w:t>−</w:t>
        </w:r>
      </w:ins>
      <w:del w:id="65" w:author="Domien Vanneste" w:date="2022-01-24T11:12:00Z">
        <w:r w:rsidRPr="00617F04" w:rsidDel="00115077">
          <w:rPr>
            <w:rFonts w:ascii="Adobe Garamond Pro" w:hAnsi="Adobe Garamond Pro"/>
            <w:bCs/>
            <w:vertAlign w:val="superscript"/>
          </w:rPr>
          <w:delText>-</w:delText>
        </w:r>
      </w:del>
      <w:r>
        <w:rPr>
          <w:rFonts w:ascii="Adobe Garamond Pro" w:hAnsi="Adobe Garamond Pro"/>
          <w:bCs/>
        </w:rPr>
        <w:t xml:space="preserve"> or CD206</w:t>
      </w:r>
      <w:r w:rsidRPr="00617F04">
        <w:rPr>
          <w:rFonts w:ascii="Adobe Garamond Pro" w:hAnsi="Adobe Garamond Pro"/>
          <w:bCs/>
          <w:vertAlign w:val="superscript"/>
        </w:rPr>
        <w:t>+</w:t>
      </w:r>
      <w:r>
        <w:rPr>
          <w:rFonts w:ascii="Adobe Garamond Pro" w:hAnsi="Adobe Garamond Pro"/>
          <w:bCs/>
        </w:rPr>
        <w:t xml:space="preserve"> IM subsets. (D) (top) UMAP feature plot depicting lung myeloid cells as in </w:t>
      </w:r>
      <w:proofErr w:type="spellStart"/>
      <w:r>
        <w:rPr>
          <w:rFonts w:ascii="Adobe Garamond Pro" w:hAnsi="Adobe Garamond Pro"/>
          <w:bCs/>
        </w:rPr>
        <w:t>A</w:t>
      </w:r>
      <w:proofErr w:type="spellEnd"/>
      <w:r>
        <w:rPr>
          <w:rFonts w:ascii="Adobe Garamond Pro" w:hAnsi="Adobe Garamond Pro"/>
          <w:bCs/>
        </w:rPr>
        <w:t xml:space="preserve"> according to their G2/M cell cycle score</w:t>
      </w:r>
      <w:r w:rsidRPr="00367AA0">
        <w:rPr>
          <w:rFonts w:ascii="Adobe Garamond Pro" w:hAnsi="Adobe Garamond Pro"/>
          <w:bCs/>
        </w:rPr>
        <w:t xml:space="preserve">. (bottom) </w:t>
      </w:r>
      <w:r>
        <w:rPr>
          <w:rFonts w:ascii="Adobe Garamond Pro" w:hAnsi="Adobe Garamond Pro"/>
          <w:bCs/>
        </w:rPr>
        <w:t>G2/M cell cycle score</w:t>
      </w:r>
      <w:r w:rsidRPr="00367AA0">
        <w:rPr>
          <w:rFonts w:ascii="Adobe Garamond Pro" w:hAnsi="Adobe Garamond Pro"/>
        </w:rPr>
        <w:t xml:space="preserve"> of single cells within each cluster, as depicted by violin plots (height: score; width: abundance of cells). </w:t>
      </w:r>
      <w:r>
        <w:rPr>
          <w:rFonts w:ascii="Adobe Garamond Pro" w:hAnsi="Adobe Garamond Pro"/>
        </w:rPr>
        <w:t xml:space="preserve">(E) Assessment of </w:t>
      </w:r>
      <w:r w:rsidR="00894A27">
        <w:rPr>
          <w:rFonts w:ascii="Adobe Garamond Pro" w:hAnsi="Adobe Garamond Pro"/>
        </w:rPr>
        <w:t xml:space="preserve">donor and host cell </w:t>
      </w:r>
      <w:r>
        <w:rPr>
          <w:rFonts w:ascii="Adobe Garamond Pro" w:hAnsi="Adobe Garamond Pro"/>
        </w:rPr>
        <w:t xml:space="preserve">proliferation during niche refilling in DT-injected IM-DTR mice: (top) Experimental outline; (bottom left) Representative flow cytometry histograms of </w:t>
      </w:r>
      <w:proofErr w:type="spellStart"/>
      <w:r>
        <w:rPr>
          <w:rFonts w:ascii="Adobe Garamond Pro" w:hAnsi="Adobe Garamond Pro"/>
        </w:rPr>
        <w:t>EdU</w:t>
      </w:r>
      <w:proofErr w:type="spellEnd"/>
      <w:r>
        <w:rPr>
          <w:rFonts w:ascii="Adobe Garamond Pro" w:hAnsi="Adobe Garamond Pro"/>
        </w:rPr>
        <w:t xml:space="preserve"> incorporation in </w:t>
      </w:r>
      <w:proofErr w:type="spellStart"/>
      <w:r>
        <w:rPr>
          <w:rFonts w:ascii="Adobe Garamond Pro" w:hAnsi="Adobe Garamond Pro"/>
        </w:rPr>
        <w:t>cMo</w:t>
      </w:r>
      <w:proofErr w:type="spellEnd"/>
      <w:r>
        <w:rPr>
          <w:rFonts w:ascii="Adobe Garamond Pro" w:hAnsi="Adobe Garamond Pro"/>
        </w:rPr>
        <w:t xml:space="preserve"> and IM at days 0, 2 and 5 post-DT treatment in IM-DTR chimeric mice. Insets indicate the % of </w:t>
      </w:r>
      <w:proofErr w:type="spellStart"/>
      <w:r>
        <w:rPr>
          <w:rFonts w:ascii="Adobe Garamond Pro" w:hAnsi="Adobe Garamond Pro"/>
        </w:rPr>
        <w:t>EdU</w:t>
      </w:r>
      <w:proofErr w:type="spellEnd"/>
      <w:r>
        <w:rPr>
          <w:rFonts w:ascii="Adobe Garamond Pro" w:hAnsi="Adobe Garamond Pro"/>
        </w:rPr>
        <w:t>+ cells within host CD45.2</w:t>
      </w:r>
      <w:r w:rsidRPr="00CE6F2A">
        <w:rPr>
          <w:rFonts w:ascii="Adobe Garamond Pro" w:hAnsi="Adobe Garamond Pro"/>
          <w:vertAlign w:val="superscript"/>
        </w:rPr>
        <w:t>+</w:t>
      </w:r>
      <w:r>
        <w:rPr>
          <w:rFonts w:ascii="Adobe Garamond Pro" w:hAnsi="Adobe Garamond Pro"/>
        </w:rPr>
        <w:t xml:space="preserve"> and donor CD45.1</w:t>
      </w:r>
      <w:r w:rsidRPr="00CE6F2A">
        <w:rPr>
          <w:rFonts w:ascii="Adobe Garamond Pro" w:hAnsi="Adobe Garamond Pro"/>
          <w:vertAlign w:val="superscript"/>
        </w:rPr>
        <w:t>+</w:t>
      </w:r>
      <w:r>
        <w:rPr>
          <w:rFonts w:ascii="Adobe Garamond Pro" w:hAnsi="Adobe Garamond Pro"/>
        </w:rPr>
        <w:t xml:space="preserve"> cells; (bottom right) Bar graph showing the % of </w:t>
      </w:r>
      <w:proofErr w:type="spellStart"/>
      <w:r>
        <w:rPr>
          <w:rFonts w:ascii="Adobe Garamond Pro" w:hAnsi="Adobe Garamond Pro"/>
        </w:rPr>
        <w:t>EdU</w:t>
      </w:r>
      <w:proofErr w:type="spellEnd"/>
      <w:r w:rsidRPr="00CE6F2A">
        <w:rPr>
          <w:rFonts w:ascii="Adobe Garamond Pro" w:hAnsi="Adobe Garamond Pro"/>
          <w:vertAlign w:val="superscript"/>
        </w:rPr>
        <w:t>+</w:t>
      </w:r>
      <w:r>
        <w:rPr>
          <w:rFonts w:ascii="Adobe Garamond Pro" w:hAnsi="Adobe Garamond Pro"/>
          <w:vertAlign w:val="superscript"/>
        </w:rPr>
        <w:t xml:space="preserve"> </w:t>
      </w:r>
      <w:r>
        <w:rPr>
          <w:rFonts w:ascii="Adobe Garamond Pro" w:hAnsi="Adobe Garamond Pro"/>
        </w:rPr>
        <w:t xml:space="preserve">cells in host and donor </w:t>
      </w:r>
      <w:proofErr w:type="spellStart"/>
      <w:r>
        <w:rPr>
          <w:rFonts w:ascii="Adobe Garamond Pro" w:hAnsi="Adobe Garamond Pro"/>
        </w:rPr>
        <w:t>cMo</w:t>
      </w:r>
      <w:proofErr w:type="spellEnd"/>
      <w:r>
        <w:rPr>
          <w:rFonts w:ascii="Adobe Garamond Pro" w:hAnsi="Adobe Garamond Pro"/>
        </w:rPr>
        <w:t xml:space="preserve"> and IM at the indicated time points post-DT in IM-DTR chimeric mice. (F) Assessment of proliferation 3 days post-DT in IM-DTR mice treated or not with a CSF1</w:t>
      </w:r>
      <w:r w:rsidR="00894A27">
        <w:rPr>
          <w:rFonts w:ascii="Adobe Garamond Pro" w:hAnsi="Adobe Garamond Pro"/>
        </w:rPr>
        <w:t>-</w:t>
      </w:r>
      <w:r>
        <w:rPr>
          <w:rFonts w:ascii="Adobe Garamond Pro" w:hAnsi="Adobe Garamond Pro"/>
        </w:rPr>
        <w:t xml:space="preserve">R antagonist: (left) Experimental outline; (middle) Representative contour plot of FSC and </w:t>
      </w:r>
      <w:proofErr w:type="spellStart"/>
      <w:r>
        <w:rPr>
          <w:rFonts w:ascii="Adobe Garamond Pro" w:hAnsi="Adobe Garamond Pro"/>
        </w:rPr>
        <w:t>EdU</w:t>
      </w:r>
      <w:proofErr w:type="spellEnd"/>
      <w:r>
        <w:rPr>
          <w:rFonts w:ascii="Adobe Garamond Pro" w:hAnsi="Adobe Garamond Pro"/>
        </w:rPr>
        <w:t xml:space="preserve"> signal within lung IM. Insets indicate the percentage of </w:t>
      </w:r>
      <w:proofErr w:type="spellStart"/>
      <w:r>
        <w:rPr>
          <w:rFonts w:ascii="Adobe Garamond Pro" w:hAnsi="Adobe Garamond Pro"/>
        </w:rPr>
        <w:t>EdU</w:t>
      </w:r>
      <w:proofErr w:type="spellEnd"/>
      <w:r w:rsidRPr="00840048">
        <w:rPr>
          <w:rFonts w:ascii="Adobe Garamond Pro" w:hAnsi="Adobe Garamond Pro"/>
          <w:vertAlign w:val="superscript"/>
        </w:rPr>
        <w:t>+</w:t>
      </w:r>
      <w:r>
        <w:rPr>
          <w:rFonts w:ascii="Adobe Garamond Pro" w:hAnsi="Adobe Garamond Pro"/>
        </w:rPr>
        <w:t xml:space="preserve"> cells; (right) Bar graph showing the % of </w:t>
      </w:r>
      <w:proofErr w:type="spellStart"/>
      <w:r>
        <w:rPr>
          <w:rFonts w:ascii="Adobe Garamond Pro" w:hAnsi="Adobe Garamond Pro"/>
        </w:rPr>
        <w:t>EdU</w:t>
      </w:r>
      <w:proofErr w:type="spellEnd"/>
      <w:r w:rsidRPr="00CE6F2A">
        <w:rPr>
          <w:rFonts w:ascii="Adobe Garamond Pro" w:hAnsi="Adobe Garamond Pro"/>
          <w:vertAlign w:val="superscript"/>
        </w:rPr>
        <w:t>+</w:t>
      </w:r>
      <w:r>
        <w:rPr>
          <w:rFonts w:ascii="Adobe Garamond Pro" w:hAnsi="Adobe Garamond Pro"/>
          <w:vertAlign w:val="superscript"/>
        </w:rPr>
        <w:t xml:space="preserve"> </w:t>
      </w:r>
      <w:r>
        <w:rPr>
          <w:rFonts w:ascii="Adobe Garamond Pro" w:hAnsi="Adobe Garamond Pro"/>
        </w:rPr>
        <w:t>cells within IM. (E, F) Data show mean +/</w:t>
      </w:r>
      <w:ins w:id="66" w:author="Domien Vanneste" w:date="2022-01-24T11:12:00Z">
        <w:r w:rsidR="00115077" w:rsidRPr="00115077">
          <w:rPr>
            <w:rFonts w:ascii="Adobe Garamond Pro" w:hAnsi="Adobe Garamond Pro"/>
          </w:rPr>
          <w:t>−</w:t>
        </w:r>
      </w:ins>
      <w:del w:id="67" w:author="Domien Vanneste" w:date="2022-01-24T11:12:00Z">
        <w:r w:rsidDel="00115077">
          <w:rPr>
            <w:rFonts w:ascii="Adobe Garamond Pro" w:hAnsi="Adobe Garamond Pro"/>
          </w:rPr>
          <w:delText>-</w:delText>
        </w:r>
      </w:del>
      <w:r>
        <w:rPr>
          <w:rFonts w:ascii="Adobe Garamond Pro" w:hAnsi="Adobe Garamond Pro"/>
        </w:rPr>
        <w:t xml:space="preserve"> SEM and individual values and are pooled from 2 independent experiments (n= 5-8/group). (D, E, F) </w:t>
      </w:r>
      <w:r w:rsidRPr="00367AA0">
        <w:rPr>
          <w:rFonts w:ascii="Adobe Garamond Pro" w:hAnsi="Adobe Garamond Pro"/>
          <w:i/>
          <w:iCs/>
        </w:rPr>
        <w:t>P</w:t>
      </w:r>
      <w:r w:rsidRPr="00367AA0">
        <w:rPr>
          <w:rFonts w:ascii="Adobe Garamond Pro" w:hAnsi="Adobe Garamond Pro"/>
        </w:rPr>
        <w:t xml:space="preserve"> values were calculated using a </w:t>
      </w:r>
      <w:r>
        <w:rPr>
          <w:rFonts w:ascii="Adobe Garamond Pro" w:hAnsi="Adobe Garamond Pro"/>
        </w:rPr>
        <w:t>(D) one</w:t>
      </w:r>
      <w:r w:rsidRPr="00367AA0">
        <w:rPr>
          <w:rFonts w:ascii="Adobe Garamond Pro" w:hAnsi="Adobe Garamond Pro"/>
        </w:rPr>
        <w:t xml:space="preserve">-way </w:t>
      </w:r>
      <w:r>
        <w:rPr>
          <w:rFonts w:ascii="Adobe Garamond Pro" w:hAnsi="Adobe Garamond Pro"/>
        </w:rPr>
        <w:t xml:space="preserve">or (E) two-way </w:t>
      </w:r>
      <w:r w:rsidRPr="00367AA0">
        <w:rPr>
          <w:rFonts w:ascii="Adobe Garamond Pro" w:hAnsi="Adobe Garamond Pro"/>
        </w:rPr>
        <w:t>ANOVA with Tukey’s post hoc tests</w:t>
      </w:r>
      <w:r>
        <w:rPr>
          <w:rFonts w:ascii="Adobe Garamond Pro" w:hAnsi="Adobe Garamond Pro"/>
        </w:rPr>
        <w:t xml:space="preserve">, and (F) with a two-tailed Student’s </w:t>
      </w:r>
      <w:r w:rsidRPr="002F05CC">
        <w:rPr>
          <w:rFonts w:ascii="Adobe Garamond Pro" w:hAnsi="Adobe Garamond Pro"/>
          <w:i/>
          <w:iCs/>
        </w:rPr>
        <w:t>t</w:t>
      </w:r>
      <w:r>
        <w:rPr>
          <w:rFonts w:ascii="Adobe Garamond Pro" w:hAnsi="Adobe Garamond Pro"/>
        </w:rPr>
        <w:t xml:space="preserve"> test</w:t>
      </w:r>
      <w:r w:rsidRPr="00367AA0">
        <w:rPr>
          <w:rFonts w:ascii="Adobe Garamond Pro" w:hAnsi="Adobe Garamond Pro"/>
        </w:rPr>
        <w:t>.</w:t>
      </w:r>
      <w:r>
        <w:rPr>
          <w:rFonts w:ascii="Adobe Garamond Pro" w:hAnsi="Adobe Garamond Pro"/>
        </w:rPr>
        <w:t xml:space="preserve"> </w:t>
      </w:r>
      <w:r w:rsidRPr="00DB71BB">
        <w:rPr>
          <w:rFonts w:ascii="Adobe Garamond Pro" w:hAnsi="Adobe Garamond Pro"/>
          <w:bCs/>
          <w:vertAlign w:val="superscript"/>
        </w:rPr>
        <w:t>**</w:t>
      </w:r>
      <w:r w:rsidRPr="00DB71BB">
        <w:rPr>
          <w:rFonts w:ascii="Adobe Garamond Pro" w:hAnsi="Adobe Garamond Pro"/>
          <w:bCs/>
        </w:rPr>
        <w:t xml:space="preserve">, </w:t>
      </w:r>
      <w:r w:rsidRPr="00DB71BB">
        <w:rPr>
          <w:rFonts w:ascii="Adobe Garamond Pro" w:hAnsi="Adobe Garamond Pro"/>
          <w:bCs/>
          <w:i/>
          <w:iCs/>
        </w:rPr>
        <w:t>P</w:t>
      </w:r>
      <w:r w:rsidRPr="00DB71BB">
        <w:rPr>
          <w:rFonts w:ascii="Adobe Garamond Pro" w:hAnsi="Adobe Garamond Pro"/>
          <w:bCs/>
        </w:rPr>
        <w:t>&lt;0.01</w:t>
      </w:r>
      <w:r>
        <w:rPr>
          <w:rFonts w:ascii="Adobe Garamond Pro" w:hAnsi="Adobe Garamond Pro"/>
          <w:bCs/>
        </w:rPr>
        <w:t xml:space="preserve">; </w:t>
      </w:r>
      <w:r w:rsidRPr="00DB71BB">
        <w:rPr>
          <w:rFonts w:ascii="Adobe Garamond Pro" w:hAnsi="Adobe Garamond Pro"/>
          <w:bCs/>
          <w:vertAlign w:val="superscript"/>
        </w:rPr>
        <w:t>***</w:t>
      </w:r>
      <w:r w:rsidRPr="00DB71BB">
        <w:rPr>
          <w:rFonts w:ascii="Adobe Garamond Pro" w:hAnsi="Adobe Garamond Pro"/>
          <w:bCs/>
        </w:rPr>
        <w:t xml:space="preserve">, </w:t>
      </w:r>
      <w:r w:rsidRPr="00DB71BB">
        <w:rPr>
          <w:rFonts w:ascii="Adobe Garamond Pro" w:hAnsi="Adobe Garamond Pro"/>
          <w:bCs/>
          <w:i/>
          <w:iCs/>
        </w:rPr>
        <w:t>P</w:t>
      </w:r>
      <w:r w:rsidRPr="00DB71BB">
        <w:rPr>
          <w:rFonts w:ascii="Adobe Garamond Pro" w:hAnsi="Adobe Garamond Pro"/>
          <w:bCs/>
        </w:rPr>
        <w:t>&lt;0.001</w:t>
      </w:r>
      <w:r>
        <w:rPr>
          <w:rFonts w:ascii="Adobe Garamond Pro" w:hAnsi="Adobe Garamond Pro"/>
          <w:bCs/>
        </w:rPr>
        <w:t>; ns, not significant.</w:t>
      </w:r>
    </w:p>
    <w:p w14:paraId="0F1348AD" w14:textId="47FDA502" w:rsidR="00D40EFB" w:rsidRPr="00063E6C" w:rsidRDefault="00D40EFB" w:rsidP="00D40EFB">
      <w:pPr>
        <w:spacing w:line="480" w:lineRule="auto"/>
        <w:jc w:val="both"/>
        <w:rPr>
          <w:rFonts w:ascii="Adobe Garamond Pro" w:hAnsi="Adobe Garamond Pro"/>
          <w:color w:val="000000" w:themeColor="text1"/>
        </w:rPr>
      </w:pPr>
      <w:r w:rsidRPr="00492CEA">
        <w:rPr>
          <w:rFonts w:ascii="Adobe Garamond Pro" w:hAnsi="Adobe Garamond Pro"/>
          <w:b/>
        </w:rPr>
        <w:t>Figure 6.</w:t>
      </w:r>
      <w:r>
        <w:rPr>
          <w:rFonts w:ascii="Adobe Garamond Pro" w:hAnsi="Adobe Garamond Pro"/>
          <w:b/>
        </w:rPr>
        <w:t xml:space="preserve"> </w:t>
      </w:r>
      <w:proofErr w:type="spellStart"/>
      <w:r>
        <w:rPr>
          <w:rFonts w:ascii="Adobe Garamond Pro" w:hAnsi="Adobe Garamond Pro"/>
          <w:b/>
        </w:rPr>
        <w:t>MafB</w:t>
      </w:r>
      <w:proofErr w:type="spellEnd"/>
      <w:r>
        <w:rPr>
          <w:rFonts w:ascii="Adobe Garamond Pro" w:hAnsi="Adobe Garamond Pro"/>
          <w:b/>
        </w:rPr>
        <w:t xml:space="preserve"> restricts self-renewal and mediates IM development from monocytes.</w:t>
      </w:r>
      <w:r w:rsidRPr="001C1A1E">
        <w:rPr>
          <w:rFonts w:ascii="Adobe Garamond Pro" w:hAnsi="Adobe Garamond Pro"/>
          <w:bCs/>
        </w:rPr>
        <w:t xml:space="preserve"> (A) </w:t>
      </w:r>
      <w:r>
        <w:rPr>
          <w:rFonts w:ascii="Adobe Garamond Pro" w:hAnsi="Adobe Garamond Pro"/>
          <w:bCs/>
        </w:rPr>
        <w:t>Heatmap depicting predicted TF activit</w:t>
      </w:r>
      <w:r w:rsidR="00894A27">
        <w:rPr>
          <w:rFonts w:ascii="Adobe Garamond Pro" w:hAnsi="Adobe Garamond Pro"/>
          <w:bCs/>
        </w:rPr>
        <w:t>ies</w:t>
      </w:r>
      <w:r>
        <w:rPr>
          <w:rFonts w:ascii="Adobe Garamond Pro" w:hAnsi="Adobe Garamond Pro"/>
          <w:bCs/>
        </w:rPr>
        <w:t xml:space="preserve"> across lung myeloid single cells merged from IM-DTR </w:t>
      </w:r>
      <w:r>
        <w:rPr>
          <w:rFonts w:ascii="Adobe Garamond Pro" w:hAnsi="Adobe Garamond Pro"/>
          <w:bCs/>
        </w:rPr>
        <w:lastRenderedPageBreak/>
        <w:t xml:space="preserve">mice injected with DT 0, 12, 24, 48 and 96 hours before the </w:t>
      </w:r>
      <w:proofErr w:type="spellStart"/>
      <w:r>
        <w:rPr>
          <w:rFonts w:ascii="Adobe Garamond Pro" w:hAnsi="Adobe Garamond Pro"/>
          <w:bCs/>
        </w:rPr>
        <w:t>scRNA</w:t>
      </w:r>
      <w:proofErr w:type="spellEnd"/>
      <w:r>
        <w:rPr>
          <w:rFonts w:ascii="Adobe Garamond Pro" w:hAnsi="Adobe Garamond Pro"/>
          <w:bCs/>
        </w:rPr>
        <w:t xml:space="preserve">-seq analysis (n = </w:t>
      </w:r>
      <w:r w:rsidR="00D50A15">
        <w:rPr>
          <w:rFonts w:ascii="Adobe Garamond Pro" w:hAnsi="Adobe Garamond Pro"/>
          <w:bCs/>
        </w:rPr>
        <w:t>5</w:t>
      </w:r>
      <w:r>
        <w:rPr>
          <w:rFonts w:ascii="Adobe Garamond Pro" w:hAnsi="Adobe Garamond Pro"/>
          <w:bCs/>
        </w:rPr>
        <w:t xml:space="preserve"> pooled mice per time point), assessed by SCENIC algorithm. (B) Transcript expression of </w:t>
      </w:r>
      <w:r w:rsidRPr="001C1A1E">
        <w:rPr>
          <w:rFonts w:ascii="Adobe Garamond Pro" w:hAnsi="Adobe Garamond Pro"/>
          <w:bCs/>
          <w:i/>
          <w:iCs/>
        </w:rPr>
        <w:t>Mki67</w:t>
      </w:r>
      <w:r>
        <w:rPr>
          <w:rFonts w:ascii="Adobe Garamond Pro" w:hAnsi="Adobe Garamond Pro"/>
          <w:bCs/>
        </w:rPr>
        <w:t xml:space="preserve"> and</w:t>
      </w:r>
      <w:r w:rsidRPr="001C1A1E">
        <w:rPr>
          <w:rFonts w:ascii="Adobe Garamond Pro" w:hAnsi="Adobe Garamond Pro"/>
          <w:bCs/>
          <w:i/>
          <w:iCs/>
        </w:rPr>
        <w:t xml:space="preserve"> </w:t>
      </w:r>
      <w:proofErr w:type="spellStart"/>
      <w:r w:rsidRPr="001C1A1E">
        <w:rPr>
          <w:rFonts w:ascii="Adobe Garamond Pro" w:hAnsi="Adobe Garamond Pro"/>
          <w:bCs/>
          <w:i/>
          <w:iCs/>
        </w:rPr>
        <w:t>Mafb</w:t>
      </w:r>
      <w:proofErr w:type="spellEnd"/>
      <w:r>
        <w:rPr>
          <w:rFonts w:ascii="Adobe Garamond Pro" w:hAnsi="Adobe Garamond Pro"/>
          <w:bCs/>
        </w:rPr>
        <w:t xml:space="preserve"> along </w:t>
      </w:r>
      <w:proofErr w:type="spellStart"/>
      <w:r>
        <w:rPr>
          <w:rFonts w:ascii="Adobe Garamond Pro" w:hAnsi="Adobe Garamond Pro"/>
          <w:bCs/>
        </w:rPr>
        <w:t>pseudotime</w:t>
      </w:r>
      <w:proofErr w:type="spellEnd"/>
      <w:r>
        <w:rPr>
          <w:rFonts w:ascii="Adobe Garamond Pro" w:hAnsi="Adobe Garamond Pro"/>
          <w:bCs/>
        </w:rPr>
        <w:t xml:space="preserve"> evaluated by </w:t>
      </w:r>
      <w:proofErr w:type="spellStart"/>
      <w:r>
        <w:rPr>
          <w:rFonts w:ascii="Adobe Garamond Pro" w:hAnsi="Adobe Garamond Pro"/>
          <w:bCs/>
        </w:rPr>
        <w:t>tradeSeq</w:t>
      </w:r>
      <w:proofErr w:type="spellEnd"/>
      <w:r>
        <w:rPr>
          <w:rFonts w:ascii="Adobe Garamond Pro" w:hAnsi="Adobe Garamond Pro"/>
          <w:bCs/>
        </w:rPr>
        <w:t xml:space="preserve"> in both trajectories leading either to CD206</w:t>
      </w:r>
      <w:ins w:id="68" w:author="Domien Vanneste" w:date="2022-01-24T11:13:00Z">
        <w:r w:rsidR="00115077" w:rsidRPr="00115077">
          <w:rPr>
            <w:rFonts w:ascii="Adobe Garamond Pro" w:hAnsi="Adobe Garamond Pro"/>
            <w:bCs/>
            <w:vertAlign w:val="superscript"/>
            <w:rPrChange w:id="69" w:author="Domien Vanneste" w:date="2022-01-24T11:13:00Z">
              <w:rPr>
                <w:rFonts w:ascii="Adobe Garamond Pro" w:hAnsi="Adobe Garamond Pro"/>
                <w:bCs/>
              </w:rPr>
            </w:rPrChange>
          </w:rPr>
          <w:t>−</w:t>
        </w:r>
      </w:ins>
      <w:del w:id="70" w:author="Domien Vanneste" w:date="2022-01-24T11:13:00Z">
        <w:r w:rsidRPr="00617F04" w:rsidDel="00115077">
          <w:rPr>
            <w:rFonts w:ascii="Adobe Garamond Pro" w:hAnsi="Adobe Garamond Pro"/>
            <w:bCs/>
            <w:vertAlign w:val="superscript"/>
          </w:rPr>
          <w:delText>-</w:delText>
        </w:r>
      </w:del>
      <w:r>
        <w:rPr>
          <w:rFonts w:ascii="Adobe Garamond Pro" w:hAnsi="Adobe Garamond Pro"/>
          <w:bCs/>
        </w:rPr>
        <w:t xml:space="preserve"> or CD206</w:t>
      </w:r>
      <w:r w:rsidRPr="00617F04">
        <w:rPr>
          <w:rFonts w:ascii="Adobe Garamond Pro" w:hAnsi="Adobe Garamond Pro"/>
          <w:bCs/>
          <w:vertAlign w:val="superscript"/>
        </w:rPr>
        <w:t>+</w:t>
      </w:r>
      <w:r>
        <w:rPr>
          <w:rFonts w:ascii="Adobe Garamond Pro" w:hAnsi="Adobe Garamond Pro"/>
          <w:bCs/>
        </w:rPr>
        <w:t xml:space="preserve"> IM subsets. (C) </w:t>
      </w:r>
      <w:proofErr w:type="spellStart"/>
      <w:r>
        <w:rPr>
          <w:rFonts w:ascii="Adobe Garamond Pro" w:hAnsi="Adobe Garamond Pro"/>
          <w:bCs/>
        </w:rPr>
        <w:t>MafB</w:t>
      </w:r>
      <w:proofErr w:type="spellEnd"/>
      <w:r>
        <w:rPr>
          <w:rFonts w:ascii="Adobe Garamond Pro" w:hAnsi="Adobe Garamond Pro"/>
          <w:bCs/>
        </w:rPr>
        <w:t xml:space="preserve"> protein expression in lung myeloid cells: (top) Representative flow cytometry histograms of (red) </w:t>
      </w:r>
      <w:proofErr w:type="spellStart"/>
      <w:r>
        <w:rPr>
          <w:rFonts w:ascii="Adobe Garamond Pro" w:hAnsi="Adobe Garamond Pro"/>
          <w:bCs/>
        </w:rPr>
        <w:t>MafB</w:t>
      </w:r>
      <w:proofErr w:type="spellEnd"/>
      <w:r>
        <w:rPr>
          <w:rFonts w:ascii="Adobe Garamond Pro" w:hAnsi="Adobe Garamond Pro"/>
          <w:bCs/>
        </w:rPr>
        <w:t xml:space="preserve"> protein and (grey) isotype intracellular staining in the indicated cell populations; (bottom) bar graphs showing normalized MFI, with </w:t>
      </w:r>
      <w:r w:rsidRPr="00C029AC">
        <w:rPr>
          <w:rFonts w:ascii="Adobe Garamond Pro" w:hAnsi="Adobe Garamond Pro"/>
          <w:bCs/>
          <w:i/>
          <w:iCs/>
        </w:rPr>
        <w:t>P</w:t>
      </w:r>
      <w:r>
        <w:rPr>
          <w:rFonts w:ascii="Adobe Garamond Pro" w:hAnsi="Adobe Garamond Pro"/>
          <w:bCs/>
        </w:rPr>
        <w:t xml:space="preserve"> values comparing bulk IM vs. every other population, or CD206</w:t>
      </w:r>
      <w:r w:rsidRPr="00C029AC">
        <w:rPr>
          <w:rFonts w:ascii="Adobe Garamond Pro" w:hAnsi="Adobe Garamond Pro"/>
          <w:bCs/>
          <w:vertAlign w:val="superscript"/>
        </w:rPr>
        <w:t>+</w:t>
      </w:r>
      <w:r>
        <w:rPr>
          <w:rFonts w:ascii="Adobe Garamond Pro" w:hAnsi="Adobe Garamond Pro"/>
          <w:bCs/>
        </w:rPr>
        <w:t xml:space="preserve"> IM vs. CD206</w:t>
      </w:r>
      <w:ins w:id="71" w:author="Domien Vanneste" w:date="2022-01-24T11:13:00Z">
        <w:r w:rsidR="00115077" w:rsidRPr="00115077">
          <w:rPr>
            <w:rFonts w:ascii="Adobe Garamond Pro" w:hAnsi="Adobe Garamond Pro"/>
            <w:bCs/>
            <w:vertAlign w:val="superscript"/>
            <w:rPrChange w:id="72" w:author="Domien Vanneste" w:date="2022-01-24T11:13:00Z">
              <w:rPr>
                <w:rFonts w:ascii="Adobe Garamond Pro" w:hAnsi="Adobe Garamond Pro"/>
                <w:bCs/>
              </w:rPr>
            </w:rPrChange>
          </w:rPr>
          <w:t>−</w:t>
        </w:r>
      </w:ins>
      <w:del w:id="73" w:author="Domien Vanneste" w:date="2022-01-24T11:13:00Z">
        <w:r w:rsidRPr="00C029AC" w:rsidDel="00115077">
          <w:rPr>
            <w:rFonts w:ascii="Adobe Garamond Pro" w:hAnsi="Adobe Garamond Pro"/>
            <w:bCs/>
            <w:vertAlign w:val="superscript"/>
          </w:rPr>
          <w:delText>-</w:delText>
        </w:r>
      </w:del>
      <w:r>
        <w:rPr>
          <w:rFonts w:ascii="Adobe Garamond Pro" w:hAnsi="Adobe Garamond Pro"/>
          <w:bCs/>
        </w:rPr>
        <w:t xml:space="preserve"> IM. (D) Requirement of </w:t>
      </w:r>
      <w:proofErr w:type="spellStart"/>
      <w:r>
        <w:rPr>
          <w:rFonts w:ascii="Adobe Garamond Pro" w:hAnsi="Adobe Garamond Pro"/>
          <w:bCs/>
        </w:rPr>
        <w:t>MafB</w:t>
      </w:r>
      <w:proofErr w:type="spellEnd"/>
      <w:r>
        <w:rPr>
          <w:rFonts w:ascii="Adobe Garamond Pro" w:hAnsi="Adobe Garamond Pro"/>
          <w:bCs/>
        </w:rPr>
        <w:t xml:space="preserve"> for IM development from </w:t>
      </w:r>
      <w:proofErr w:type="spellStart"/>
      <w:r>
        <w:rPr>
          <w:rFonts w:ascii="Adobe Garamond Pro" w:hAnsi="Adobe Garamond Pro"/>
          <w:bCs/>
        </w:rPr>
        <w:t>cMo</w:t>
      </w:r>
      <w:proofErr w:type="spellEnd"/>
      <w:r>
        <w:rPr>
          <w:rFonts w:ascii="Adobe Garamond Pro" w:hAnsi="Adobe Garamond Pro"/>
          <w:bCs/>
        </w:rPr>
        <w:t xml:space="preserve"> is </w:t>
      </w:r>
      <w:r>
        <w:rPr>
          <w:rFonts w:ascii="Adobe Garamond Pro" w:hAnsi="Adobe Garamond Pro"/>
          <w:color w:val="000000" w:themeColor="text1"/>
        </w:rPr>
        <w:t>evaluated in lethally-irradiated, thorax-protected CD45.1/2</w:t>
      </w:r>
      <w:r w:rsidRPr="00737FB1">
        <w:rPr>
          <w:rFonts w:ascii="Adobe Garamond Pro" w:hAnsi="Adobe Garamond Pro"/>
          <w:color w:val="000000" w:themeColor="text1"/>
          <w:vertAlign w:val="superscript"/>
        </w:rPr>
        <w:t>+</w:t>
      </w:r>
      <w:r>
        <w:rPr>
          <w:rFonts w:ascii="Adobe Garamond Pro" w:hAnsi="Adobe Garamond Pro"/>
          <w:color w:val="000000" w:themeColor="text1"/>
        </w:rPr>
        <w:t xml:space="preserve"> IM-DTR mice transplanted with a 1:1 mix of CD45.1</w:t>
      </w:r>
      <w:r w:rsidRPr="006C0AF9">
        <w:rPr>
          <w:rFonts w:ascii="Adobe Garamond Pro" w:hAnsi="Adobe Garamond Pro"/>
          <w:color w:val="000000" w:themeColor="text1"/>
          <w:vertAlign w:val="superscript"/>
        </w:rPr>
        <w:t>+</w:t>
      </w:r>
      <w:r>
        <w:rPr>
          <w:rFonts w:ascii="Adobe Garamond Pro" w:hAnsi="Adobe Garamond Pro"/>
          <w:color w:val="000000" w:themeColor="text1"/>
        </w:rPr>
        <w:t xml:space="preserve"> wild-type and CD45.2</w:t>
      </w:r>
      <w:r w:rsidRPr="00586264">
        <w:rPr>
          <w:rFonts w:ascii="Adobe Garamond Pro" w:hAnsi="Adobe Garamond Pro"/>
          <w:color w:val="000000" w:themeColor="text1"/>
          <w:vertAlign w:val="superscript"/>
        </w:rPr>
        <w:t>+</w:t>
      </w:r>
      <w:r w:rsidRPr="00586264">
        <w:rPr>
          <w:rFonts w:ascii="Adobe Garamond Pro" w:hAnsi="Adobe Garamond Pro"/>
          <w:i/>
          <w:iCs/>
          <w:color w:val="000000" w:themeColor="text1"/>
        </w:rPr>
        <w:t xml:space="preserve"> Ms4a3</w:t>
      </w:r>
      <w:r w:rsidRPr="00586264">
        <w:rPr>
          <w:rFonts w:ascii="Adobe Garamond Pro" w:hAnsi="Adobe Garamond Pro"/>
          <w:i/>
          <w:iCs/>
          <w:color w:val="000000" w:themeColor="text1"/>
          <w:vertAlign w:val="superscript"/>
        </w:rPr>
        <w:t>Cre</w:t>
      </w:r>
      <w:r w:rsidRPr="00586264">
        <w:rPr>
          <w:rFonts w:ascii="Adobe Garamond Pro" w:hAnsi="Adobe Garamond Pro"/>
          <w:i/>
          <w:iCs/>
          <w:color w:val="000000" w:themeColor="text1"/>
        </w:rPr>
        <w:t>;Mafb</w:t>
      </w:r>
      <w:r w:rsidRPr="00586264">
        <w:rPr>
          <w:rFonts w:ascii="Adobe Garamond Pro" w:hAnsi="Adobe Garamond Pro"/>
          <w:i/>
          <w:iCs/>
          <w:color w:val="000000" w:themeColor="text1"/>
          <w:vertAlign w:val="superscript"/>
        </w:rPr>
        <w:t>fl/</w:t>
      </w:r>
      <w:proofErr w:type="spellStart"/>
      <w:r w:rsidRPr="00586264">
        <w:rPr>
          <w:rFonts w:ascii="Adobe Garamond Pro" w:hAnsi="Adobe Garamond Pro"/>
          <w:i/>
          <w:iCs/>
          <w:color w:val="000000" w:themeColor="text1"/>
          <w:vertAlign w:val="superscript"/>
        </w:rPr>
        <w:t>fl</w:t>
      </w:r>
      <w:proofErr w:type="spellEnd"/>
      <w:r>
        <w:rPr>
          <w:rFonts w:ascii="Adobe Garamond Pro" w:hAnsi="Adobe Garamond Pro"/>
          <w:color w:val="000000" w:themeColor="text1"/>
        </w:rPr>
        <w:t xml:space="preserve"> BM cells</w:t>
      </w:r>
      <w:r>
        <w:rPr>
          <w:rFonts w:ascii="Adobe Garamond Pro" w:hAnsi="Adobe Garamond Pro"/>
          <w:bCs/>
        </w:rPr>
        <w:t xml:space="preserve">: (top) Experimental outline; (bottom left) Representative </w:t>
      </w:r>
      <w:r>
        <w:rPr>
          <w:rFonts w:ascii="Adobe Garamond Pro" w:hAnsi="Adobe Garamond Pro"/>
          <w:color w:val="000000" w:themeColor="text1"/>
        </w:rPr>
        <w:t xml:space="preserve"> CD45.1 and CD45.2 contour plots within </w:t>
      </w:r>
      <w:r w:rsidR="00D50A15">
        <w:rPr>
          <w:rFonts w:ascii="Adobe Garamond Pro" w:hAnsi="Adobe Garamond Pro"/>
          <w:color w:val="000000" w:themeColor="text1"/>
        </w:rPr>
        <w:t xml:space="preserve">lung Ly6C+ </w:t>
      </w:r>
      <w:proofErr w:type="spellStart"/>
      <w:r w:rsidR="00D50A15">
        <w:rPr>
          <w:rFonts w:ascii="Adobe Garamond Pro" w:hAnsi="Adobe Garamond Pro"/>
          <w:color w:val="000000" w:themeColor="text1"/>
        </w:rPr>
        <w:t>cMo</w:t>
      </w:r>
      <w:proofErr w:type="spellEnd"/>
      <w:r w:rsidR="00D50A15">
        <w:rPr>
          <w:rFonts w:ascii="Adobe Garamond Pro" w:hAnsi="Adobe Garamond Pro"/>
          <w:color w:val="000000" w:themeColor="text1"/>
        </w:rPr>
        <w:t xml:space="preserve"> </w:t>
      </w:r>
      <w:r w:rsidR="00D50A15" w:rsidRPr="00D50A15">
        <w:rPr>
          <w:rFonts w:ascii="Adobe Garamond Pro" w:hAnsi="Adobe Garamond Pro"/>
          <w:color w:val="000000" w:themeColor="text1"/>
        </w:rPr>
        <w:t>and bulk</w:t>
      </w:r>
      <w:r w:rsidRPr="00D50A15">
        <w:rPr>
          <w:rFonts w:ascii="Adobe Garamond Pro" w:hAnsi="Adobe Garamond Pro"/>
          <w:color w:val="000000" w:themeColor="text1"/>
        </w:rPr>
        <w:t xml:space="preserve"> IM 7</w:t>
      </w:r>
      <w:r>
        <w:rPr>
          <w:rFonts w:ascii="Adobe Garamond Pro" w:hAnsi="Adobe Garamond Pro"/>
          <w:color w:val="000000" w:themeColor="text1"/>
        </w:rPr>
        <w:t xml:space="preserve"> days after DT</w:t>
      </w:r>
      <w:r w:rsidR="00D50A15">
        <w:rPr>
          <w:rFonts w:ascii="Adobe Garamond Pro" w:hAnsi="Adobe Garamond Pro"/>
          <w:color w:val="000000" w:themeColor="text1"/>
        </w:rPr>
        <w:t>; insets indicate % of cells within the parent gate</w:t>
      </w:r>
      <w:r>
        <w:rPr>
          <w:rFonts w:ascii="Adobe Garamond Pro" w:hAnsi="Adobe Garamond Pro"/>
          <w:color w:val="000000" w:themeColor="text1"/>
        </w:rPr>
        <w:t xml:space="preserve">; (bottom right) </w:t>
      </w:r>
      <w:r>
        <w:rPr>
          <w:rFonts w:ascii="Adobe Garamond Pro" w:hAnsi="Adobe Garamond Pro"/>
          <w:bCs/>
        </w:rPr>
        <w:t xml:space="preserve">Bar graph showing % of </w:t>
      </w:r>
      <w:r>
        <w:rPr>
          <w:rFonts w:ascii="Adobe Garamond Pro" w:hAnsi="Adobe Garamond Pro"/>
          <w:color w:val="000000" w:themeColor="text1"/>
        </w:rPr>
        <w:t>CD45.1/2</w:t>
      </w:r>
      <w:r w:rsidRPr="00A9447A">
        <w:rPr>
          <w:rFonts w:ascii="Adobe Garamond Pro" w:hAnsi="Adobe Garamond Pro"/>
          <w:color w:val="000000" w:themeColor="text1"/>
          <w:vertAlign w:val="superscript"/>
        </w:rPr>
        <w:t>+</w:t>
      </w:r>
      <w:r>
        <w:rPr>
          <w:rFonts w:ascii="Adobe Garamond Pro" w:hAnsi="Adobe Garamond Pro"/>
          <w:color w:val="000000" w:themeColor="text1"/>
          <w:vertAlign w:val="superscript"/>
        </w:rPr>
        <w:t xml:space="preserve"> </w:t>
      </w:r>
      <w:r w:rsidRPr="00BF798A">
        <w:rPr>
          <w:rFonts w:ascii="Adobe Garamond Pro" w:hAnsi="Adobe Garamond Pro"/>
          <w:color w:val="000000" w:themeColor="text1"/>
        </w:rPr>
        <w:t xml:space="preserve">host, </w:t>
      </w:r>
      <w:r>
        <w:rPr>
          <w:rFonts w:ascii="Adobe Garamond Pro" w:hAnsi="Adobe Garamond Pro"/>
          <w:color w:val="000000" w:themeColor="text1"/>
        </w:rPr>
        <w:t>CD45.1</w:t>
      </w:r>
      <w:r w:rsidRPr="00BF798A">
        <w:rPr>
          <w:rFonts w:ascii="Adobe Garamond Pro" w:hAnsi="Adobe Garamond Pro"/>
          <w:color w:val="000000" w:themeColor="text1"/>
          <w:vertAlign w:val="superscript"/>
        </w:rPr>
        <w:t>+</w:t>
      </w:r>
      <w:r w:rsidRPr="00BF798A">
        <w:rPr>
          <w:rFonts w:ascii="Adobe Garamond Pro" w:hAnsi="Adobe Garamond Pro"/>
          <w:i/>
          <w:iCs/>
          <w:color w:val="000000" w:themeColor="text1"/>
        </w:rPr>
        <w:t xml:space="preserve"> </w:t>
      </w:r>
      <w:r w:rsidRPr="00586264">
        <w:rPr>
          <w:rFonts w:ascii="Adobe Garamond Pro" w:hAnsi="Adobe Garamond Pro"/>
          <w:color w:val="000000" w:themeColor="text1"/>
        </w:rPr>
        <w:t>WT</w:t>
      </w:r>
      <w:r>
        <w:rPr>
          <w:rFonts w:ascii="Adobe Garamond Pro" w:hAnsi="Adobe Garamond Pro"/>
          <w:color w:val="000000" w:themeColor="text1"/>
        </w:rPr>
        <w:t xml:space="preserve"> and CD45.2</w:t>
      </w:r>
      <w:r w:rsidRPr="00BF798A">
        <w:rPr>
          <w:rFonts w:ascii="Adobe Garamond Pro" w:hAnsi="Adobe Garamond Pro"/>
          <w:color w:val="000000" w:themeColor="text1"/>
          <w:vertAlign w:val="superscript"/>
        </w:rPr>
        <w:t>+</w:t>
      </w:r>
      <w:r>
        <w:rPr>
          <w:rFonts w:ascii="Adobe Garamond Pro" w:hAnsi="Adobe Garamond Pro"/>
          <w:color w:val="000000" w:themeColor="text1"/>
        </w:rPr>
        <w:t xml:space="preserve"> </w:t>
      </w:r>
      <w:r w:rsidRPr="00586264">
        <w:rPr>
          <w:rFonts w:ascii="Adobe Garamond Pro" w:hAnsi="Adobe Garamond Pro"/>
          <w:i/>
          <w:iCs/>
          <w:color w:val="000000" w:themeColor="text1"/>
        </w:rPr>
        <w:t>Ms4a3</w:t>
      </w:r>
      <w:r w:rsidRPr="00586264">
        <w:rPr>
          <w:rFonts w:ascii="Adobe Garamond Pro" w:hAnsi="Adobe Garamond Pro"/>
          <w:i/>
          <w:iCs/>
          <w:color w:val="000000" w:themeColor="text1"/>
          <w:vertAlign w:val="superscript"/>
        </w:rPr>
        <w:t>Cre</w:t>
      </w:r>
      <w:r w:rsidRPr="00586264">
        <w:rPr>
          <w:rFonts w:ascii="Adobe Garamond Pro" w:hAnsi="Adobe Garamond Pro"/>
          <w:i/>
          <w:iCs/>
          <w:color w:val="000000" w:themeColor="text1"/>
        </w:rPr>
        <w:t>;Mafb</w:t>
      </w:r>
      <w:r w:rsidRPr="00586264">
        <w:rPr>
          <w:rFonts w:ascii="Adobe Garamond Pro" w:hAnsi="Adobe Garamond Pro"/>
          <w:i/>
          <w:iCs/>
          <w:color w:val="000000" w:themeColor="text1"/>
          <w:vertAlign w:val="superscript"/>
        </w:rPr>
        <w:t>fl/</w:t>
      </w:r>
      <w:proofErr w:type="spellStart"/>
      <w:r w:rsidRPr="00586264">
        <w:rPr>
          <w:rFonts w:ascii="Adobe Garamond Pro" w:hAnsi="Adobe Garamond Pro"/>
          <w:i/>
          <w:iCs/>
          <w:color w:val="000000" w:themeColor="text1"/>
          <w:vertAlign w:val="superscript"/>
        </w:rPr>
        <w:t>fl</w:t>
      </w:r>
      <w:proofErr w:type="spellEnd"/>
      <w:r>
        <w:rPr>
          <w:rFonts w:ascii="Adobe Garamond Pro" w:hAnsi="Adobe Garamond Pro"/>
          <w:color w:val="000000" w:themeColor="text1"/>
        </w:rPr>
        <w:t xml:space="preserve"> donor chimerism in the indicated cell populations. (E) Efficiency of </w:t>
      </w:r>
      <w:proofErr w:type="spellStart"/>
      <w:r w:rsidRPr="004C3AB2">
        <w:rPr>
          <w:rFonts w:ascii="Adobe Garamond Pro" w:hAnsi="Adobe Garamond Pro"/>
          <w:i/>
          <w:iCs/>
          <w:color w:val="000000" w:themeColor="text1"/>
        </w:rPr>
        <w:t>Mafb</w:t>
      </w:r>
      <w:proofErr w:type="spellEnd"/>
      <w:r>
        <w:rPr>
          <w:rFonts w:ascii="Adobe Garamond Pro" w:hAnsi="Adobe Garamond Pro"/>
          <w:i/>
          <w:iCs/>
          <w:color w:val="000000" w:themeColor="text1"/>
        </w:rPr>
        <w:t xml:space="preserve"> </w:t>
      </w:r>
      <w:r>
        <w:rPr>
          <w:rFonts w:ascii="Adobe Garamond Pro" w:hAnsi="Adobe Garamond Pro"/>
          <w:color w:val="000000" w:themeColor="text1"/>
        </w:rPr>
        <w:t xml:space="preserve">depletion within IM of </w:t>
      </w:r>
      <w:r>
        <w:rPr>
          <w:rFonts w:ascii="Adobe Garamond Pro" w:hAnsi="Adobe Garamond Pro"/>
          <w:i/>
          <w:iCs/>
          <w:color w:val="000000" w:themeColor="text1"/>
        </w:rPr>
        <w:t>Lyz2</w:t>
      </w:r>
      <w:proofErr w:type="gramStart"/>
      <w:r w:rsidRPr="00586264">
        <w:rPr>
          <w:rFonts w:ascii="Adobe Garamond Pro" w:hAnsi="Adobe Garamond Pro"/>
          <w:i/>
          <w:iCs/>
          <w:color w:val="000000" w:themeColor="text1"/>
          <w:vertAlign w:val="superscript"/>
        </w:rPr>
        <w:t>Cre</w:t>
      </w:r>
      <w:r w:rsidRPr="00586264">
        <w:rPr>
          <w:rFonts w:ascii="Adobe Garamond Pro" w:hAnsi="Adobe Garamond Pro"/>
          <w:i/>
          <w:iCs/>
          <w:color w:val="000000" w:themeColor="text1"/>
        </w:rPr>
        <w:t>;Mafb</w:t>
      </w:r>
      <w:r w:rsidRPr="00586264">
        <w:rPr>
          <w:rFonts w:ascii="Adobe Garamond Pro" w:hAnsi="Adobe Garamond Pro"/>
          <w:i/>
          <w:iCs/>
          <w:color w:val="000000" w:themeColor="text1"/>
          <w:vertAlign w:val="superscript"/>
        </w:rPr>
        <w:t>fl</w:t>
      </w:r>
      <w:proofErr w:type="gramEnd"/>
      <w:r w:rsidRPr="00586264">
        <w:rPr>
          <w:rFonts w:ascii="Adobe Garamond Pro" w:hAnsi="Adobe Garamond Pro"/>
          <w:i/>
          <w:iCs/>
          <w:color w:val="000000" w:themeColor="text1"/>
          <w:vertAlign w:val="superscript"/>
        </w:rPr>
        <w:t>/</w:t>
      </w:r>
      <w:proofErr w:type="spellStart"/>
      <w:r w:rsidRPr="00586264">
        <w:rPr>
          <w:rFonts w:ascii="Adobe Garamond Pro" w:hAnsi="Adobe Garamond Pro"/>
          <w:i/>
          <w:iCs/>
          <w:color w:val="000000" w:themeColor="text1"/>
          <w:vertAlign w:val="superscript"/>
        </w:rPr>
        <w:t>fl</w:t>
      </w:r>
      <w:proofErr w:type="spellEnd"/>
      <w:r w:rsidRPr="004C3AB2">
        <w:rPr>
          <w:rFonts w:ascii="Adobe Garamond Pro" w:hAnsi="Adobe Garamond Pro"/>
          <w:color w:val="000000" w:themeColor="text1"/>
        </w:rPr>
        <w:t xml:space="preserve"> mice</w:t>
      </w:r>
      <w:r>
        <w:rPr>
          <w:rFonts w:ascii="Adobe Garamond Pro" w:hAnsi="Adobe Garamond Pro"/>
          <w:color w:val="000000" w:themeColor="text1"/>
        </w:rPr>
        <w:t xml:space="preserve"> evaluated by </w:t>
      </w:r>
      <w:proofErr w:type="spellStart"/>
      <w:r>
        <w:rPr>
          <w:rFonts w:ascii="Adobe Garamond Pro" w:hAnsi="Adobe Garamond Pro"/>
          <w:color w:val="000000" w:themeColor="text1"/>
        </w:rPr>
        <w:t>MafB</w:t>
      </w:r>
      <w:proofErr w:type="spellEnd"/>
      <w:r>
        <w:rPr>
          <w:rFonts w:ascii="Adobe Garamond Pro" w:hAnsi="Adobe Garamond Pro"/>
          <w:color w:val="000000" w:themeColor="text1"/>
        </w:rPr>
        <w:t xml:space="preserve"> protein intracellular staining and flow cytometry. Data are representative of one of five mice analyzed, each of them giving similar results. (F) </w:t>
      </w:r>
      <w:r w:rsidRPr="00C00E42">
        <w:rPr>
          <w:rFonts w:ascii="Adobe Garamond Pro" w:hAnsi="Adobe Garamond Pro"/>
          <w:bCs/>
        </w:rPr>
        <w:t>Representative UMAP density plot of lung single live CD45</w:t>
      </w:r>
      <w:r w:rsidRPr="00C00E42">
        <w:rPr>
          <w:rFonts w:ascii="Adobe Garamond Pro" w:hAnsi="Adobe Garamond Pro"/>
          <w:bCs/>
          <w:vertAlign w:val="superscript"/>
        </w:rPr>
        <w:t>+</w:t>
      </w:r>
      <w:r w:rsidRPr="00C00E42">
        <w:rPr>
          <w:rFonts w:ascii="Adobe Garamond Pro" w:hAnsi="Adobe Garamond Pro"/>
          <w:bCs/>
        </w:rPr>
        <w:t xml:space="preserve"> CD11b</w:t>
      </w:r>
      <w:r w:rsidRPr="00C00E42">
        <w:rPr>
          <w:rFonts w:ascii="Adobe Garamond Pro" w:hAnsi="Adobe Garamond Pro"/>
          <w:bCs/>
          <w:vertAlign w:val="superscript"/>
        </w:rPr>
        <w:t>+</w:t>
      </w:r>
      <w:r w:rsidRPr="00C00E42">
        <w:rPr>
          <w:rFonts w:ascii="Adobe Garamond Pro" w:hAnsi="Adobe Garamond Pro"/>
          <w:bCs/>
        </w:rPr>
        <w:t xml:space="preserve"> or CD11c</w:t>
      </w:r>
      <w:r w:rsidRPr="00C00E42">
        <w:rPr>
          <w:rFonts w:ascii="Adobe Garamond Pro" w:hAnsi="Adobe Garamond Pro"/>
          <w:bCs/>
          <w:vertAlign w:val="superscript"/>
        </w:rPr>
        <w:t>+</w:t>
      </w:r>
      <w:r w:rsidRPr="00C00E42">
        <w:rPr>
          <w:rFonts w:ascii="Adobe Garamond Pro" w:hAnsi="Adobe Garamond Pro"/>
          <w:bCs/>
        </w:rPr>
        <w:t xml:space="preserve"> mononuclear cells analyzed</w:t>
      </w:r>
      <w:r>
        <w:rPr>
          <w:rFonts w:ascii="Adobe Garamond Pro" w:hAnsi="Adobe Garamond Pro"/>
          <w:bCs/>
        </w:rPr>
        <w:t xml:space="preserve"> by flow cytometry in </w:t>
      </w:r>
      <w:r>
        <w:rPr>
          <w:rFonts w:ascii="Adobe Garamond Pro" w:hAnsi="Adobe Garamond Pro"/>
          <w:i/>
          <w:iCs/>
          <w:color w:val="000000" w:themeColor="text1"/>
        </w:rPr>
        <w:t>Lyz2</w:t>
      </w:r>
      <w:proofErr w:type="gramStart"/>
      <w:r w:rsidRPr="00586264">
        <w:rPr>
          <w:rFonts w:ascii="Adobe Garamond Pro" w:hAnsi="Adobe Garamond Pro"/>
          <w:i/>
          <w:iCs/>
          <w:color w:val="000000" w:themeColor="text1"/>
          <w:vertAlign w:val="superscript"/>
        </w:rPr>
        <w:t>Cre</w:t>
      </w:r>
      <w:r w:rsidRPr="00586264">
        <w:rPr>
          <w:rFonts w:ascii="Adobe Garamond Pro" w:hAnsi="Adobe Garamond Pro"/>
          <w:i/>
          <w:iCs/>
          <w:color w:val="000000" w:themeColor="text1"/>
        </w:rPr>
        <w:t>;Mafb</w:t>
      </w:r>
      <w:r w:rsidRPr="00586264">
        <w:rPr>
          <w:rFonts w:ascii="Adobe Garamond Pro" w:hAnsi="Adobe Garamond Pro"/>
          <w:i/>
          <w:iCs/>
          <w:color w:val="000000" w:themeColor="text1"/>
          <w:vertAlign w:val="superscript"/>
        </w:rPr>
        <w:t>fl</w:t>
      </w:r>
      <w:proofErr w:type="gramEnd"/>
      <w:r w:rsidRPr="00586264">
        <w:rPr>
          <w:rFonts w:ascii="Adobe Garamond Pro" w:hAnsi="Adobe Garamond Pro"/>
          <w:i/>
          <w:iCs/>
          <w:color w:val="000000" w:themeColor="text1"/>
          <w:vertAlign w:val="superscript"/>
        </w:rPr>
        <w:t>/</w:t>
      </w:r>
      <w:proofErr w:type="spellStart"/>
      <w:r w:rsidRPr="00586264">
        <w:rPr>
          <w:rFonts w:ascii="Adobe Garamond Pro" w:hAnsi="Adobe Garamond Pro"/>
          <w:i/>
          <w:iCs/>
          <w:color w:val="000000" w:themeColor="text1"/>
          <w:vertAlign w:val="superscript"/>
        </w:rPr>
        <w:t>fl</w:t>
      </w:r>
      <w:proofErr w:type="spellEnd"/>
      <w:r>
        <w:rPr>
          <w:rFonts w:ascii="Adobe Garamond Pro" w:hAnsi="Adobe Garamond Pro"/>
          <w:i/>
          <w:iCs/>
          <w:color w:val="000000" w:themeColor="text1"/>
          <w:vertAlign w:val="superscript"/>
        </w:rPr>
        <w:t xml:space="preserve"> </w:t>
      </w:r>
      <w:r>
        <w:rPr>
          <w:rFonts w:ascii="Adobe Garamond Pro" w:hAnsi="Adobe Garamond Pro"/>
          <w:color w:val="000000" w:themeColor="text1"/>
        </w:rPr>
        <w:t>and</w:t>
      </w:r>
      <w:r w:rsidRPr="00787A8E">
        <w:rPr>
          <w:rFonts w:ascii="Adobe Garamond Pro" w:hAnsi="Adobe Garamond Pro"/>
          <w:i/>
          <w:iCs/>
          <w:color w:val="000000" w:themeColor="text1"/>
        </w:rPr>
        <w:t xml:space="preserve"> </w:t>
      </w:r>
      <w:proofErr w:type="spellStart"/>
      <w:r w:rsidRPr="00787A8E">
        <w:rPr>
          <w:rFonts w:ascii="Adobe Garamond Pro" w:hAnsi="Adobe Garamond Pro"/>
          <w:i/>
          <w:iCs/>
          <w:color w:val="000000" w:themeColor="text1"/>
        </w:rPr>
        <w:t>Mafb</w:t>
      </w:r>
      <w:r w:rsidRPr="00787A8E">
        <w:rPr>
          <w:rFonts w:ascii="Adobe Garamond Pro" w:hAnsi="Adobe Garamond Pro"/>
          <w:i/>
          <w:iCs/>
          <w:color w:val="000000" w:themeColor="text1"/>
          <w:vertAlign w:val="superscript"/>
        </w:rPr>
        <w:t>fl</w:t>
      </w:r>
      <w:proofErr w:type="spellEnd"/>
      <w:r w:rsidRPr="00787A8E">
        <w:rPr>
          <w:rFonts w:ascii="Adobe Garamond Pro" w:hAnsi="Adobe Garamond Pro"/>
          <w:i/>
          <w:iCs/>
          <w:color w:val="000000" w:themeColor="text1"/>
          <w:vertAlign w:val="superscript"/>
        </w:rPr>
        <w:t>/</w:t>
      </w:r>
      <w:proofErr w:type="spellStart"/>
      <w:r w:rsidRPr="00787A8E">
        <w:rPr>
          <w:rFonts w:ascii="Adobe Garamond Pro" w:hAnsi="Adobe Garamond Pro"/>
          <w:i/>
          <w:iCs/>
          <w:color w:val="000000" w:themeColor="text1"/>
          <w:vertAlign w:val="superscript"/>
        </w:rPr>
        <w:t>fl</w:t>
      </w:r>
      <w:proofErr w:type="spellEnd"/>
      <w:r>
        <w:rPr>
          <w:rFonts w:ascii="Adobe Garamond Pro" w:hAnsi="Adobe Garamond Pro"/>
          <w:color w:val="000000" w:themeColor="text1"/>
        </w:rPr>
        <w:t xml:space="preserve"> littermate controls</w:t>
      </w:r>
      <w:r>
        <w:rPr>
          <w:rFonts w:ascii="Adobe Garamond Pro" w:hAnsi="Adobe Garamond Pro"/>
          <w:bCs/>
        </w:rPr>
        <w:t xml:space="preserve">. Insets indicate % of bulk IM within </w:t>
      </w:r>
      <w:r w:rsidRPr="00C00E42">
        <w:rPr>
          <w:rFonts w:ascii="Adobe Garamond Pro" w:hAnsi="Adobe Garamond Pro"/>
          <w:bCs/>
        </w:rPr>
        <w:t>CD45</w:t>
      </w:r>
      <w:r w:rsidRPr="00C00E42">
        <w:rPr>
          <w:rFonts w:ascii="Adobe Garamond Pro" w:hAnsi="Adobe Garamond Pro"/>
          <w:bCs/>
          <w:vertAlign w:val="superscript"/>
        </w:rPr>
        <w:t>+</w:t>
      </w:r>
      <w:r w:rsidRPr="00C00E42">
        <w:rPr>
          <w:rFonts w:ascii="Adobe Garamond Pro" w:hAnsi="Adobe Garamond Pro"/>
          <w:bCs/>
        </w:rPr>
        <w:t>CD11b</w:t>
      </w:r>
      <w:r w:rsidRPr="00C00E42">
        <w:rPr>
          <w:rFonts w:ascii="Adobe Garamond Pro" w:hAnsi="Adobe Garamond Pro"/>
          <w:bCs/>
          <w:vertAlign w:val="superscript"/>
        </w:rPr>
        <w:t>+</w:t>
      </w:r>
      <w:r w:rsidRPr="00C00E42">
        <w:rPr>
          <w:rFonts w:ascii="Adobe Garamond Pro" w:hAnsi="Adobe Garamond Pro"/>
          <w:bCs/>
        </w:rPr>
        <w:t xml:space="preserve"> or CD11c</w:t>
      </w:r>
      <w:r w:rsidRPr="00C00E42">
        <w:rPr>
          <w:rFonts w:ascii="Adobe Garamond Pro" w:hAnsi="Adobe Garamond Pro"/>
          <w:bCs/>
          <w:vertAlign w:val="superscript"/>
        </w:rPr>
        <w:t>+</w:t>
      </w:r>
      <w:r w:rsidRPr="00C00E42">
        <w:rPr>
          <w:rFonts w:ascii="Adobe Garamond Pro" w:hAnsi="Adobe Garamond Pro"/>
          <w:bCs/>
        </w:rPr>
        <w:t xml:space="preserve"> mononuclear cells</w:t>
      </w:r>
      <w:r>
        <w:rPr>
          <w:rFonts w:ascii="Adobe Garamond Pro" w:hAnsi="Adobe Garamond Pro"/>
          <w:bCs/>
        </w:rPr>
        <w:t xml:space="preserve">. (G) </w:t>
      </w:r>
      <w:r>
        <w:rPr>
          <w:rFonts w:ascii="Adobe Garamond Pro" w:hAnsi="Adobe Garamond Pro"/>
          <w:color w:val="000000" w:themeColor="text1"/>
        </w:rPr>
        <w:t>Absolute numbers of lung Ly6C</w:t>
      </w:r>
      <w:r w:rsidRPr="0070772F">
        <w:rPr>
          <w:rFonts w:ascii="Adobe Garamond Pro" w:hAnsi="Adobe Garamond Pro"/>
          <w:color w:val="000000" w:themeColor="text1"/>
          <w:vertAlign w:val="superscript"/>
        </w:rPr>
        <w:t>+</w:t>
      </w:r>
      <w:r>
        <w:rPr>
          <w:rFonts w:ascii="Adobe Garamond Pro" w:hAnsi="Adobe Garamond Pro"/>
          <w:color w:val="000000" w:themeColor="text1"/>
        </w:rPr>
        <w:t xml:space="preserve"> </w:t>
      </w:r>
      <w:proofErr w:type="spellStart"/>
      <w:r>
        <w:rPr>
          <w:rFonts w:ascii="Adobe Garamond Pro" w:hAnsi="Adobe Garamond Pro"/>
          <w:color w:val="000000" w:themeColor="text1"/>
        </w:rPr>
        <w:t>cMo</w:t>
      </w:r>
      <w:proofErr w:type="spellEnd"/>
      <w:r>
        <w:rPr>
          <w:rFonts w:ascii="Adobe Garamond Pro" w:hAnsi="Adobe Garamond Pro"/>
          <w:color w:val="000000" w:themeColor="text1"/>
        </w:rPr>
        <w:t>, Ly6C</w:t>
      </w:r>
      <w:r w:rsidRPr="0070772F">
        <w:rPr>
          <w:rFonts w:ascii="Adobe Garamond Pro" w:hAnsi="Adobe Garamond Pro"/>
          <w:color w:val="000000" w:themeColor="text1"/>
          <w:vertAlign w:val="superscript"/>
        </w:rPr>
        <w:t>-</w:t>
      </w:r>
      <w:r>
        <w:rPr>
          <w:rFonts w:ascii="Adobe Garamond Pro" w:hAnsi="Adobe Garamond Pro"/>
          <w:color w:val="000000" w:themeColor="text1"/>
        </w:rPr>
        <w:t xml:space="preserve"> </w:t>
      </w:r>
      <w:proofErr w:type="spellStart"/>
      <w:r>
        <w:rPr>
          <w:rFonts w:ascii="Adobe Garamond Pro" w:hAnsi="Adobe Garamond Pro"/>
          <w:color w:val="000000" w:themeColor="text1"/>
        </w:rPr>
        <w:t>pMo</w:t>
      </w:r>
      <w:proofErr w:type="spellEnd"/>
      <w:r>
        <w:rPr>
          <w:rFonts w:ascii="Adobe Garamond Pro" w:hAnsi="Adobe Garamond Pro"/>
          <w:color w:val="000000" w:themeColor="text1"/>
        </w:rPr>
        <w:t xml:space="preserve"> and IM quantified by flow cytometry </w:t>
      </w:r>
      <w:r w:rsidRPr="003475A3">
        <w:rPr>
          <w:rFonts w:ascii="Adobe Garamond Pro" w:hAnsi="Adobe Garamond Pro"/>
          <w:color w:val="000000" w:themeColor="text1"/>
        </w:rPr>
        <w:t xml:space="preserve">in </w:t>
      </w:r>
      <w:r>
        <w:rPr>
          <w:rFonts w:ascii="Adobe Garamond Pro" w:hAnsi="Adobe Garamond Pro"/>
          <w:i/>
          <w:iCs/>
          <w:color w:val="000000" w:themeColor="text1"/>
        </w:rPr>
        <w:t>Lyz2</w:t>
      </w:r>
      <w:proofErr w:type="gramStart"/>
      <w:r w:rsidRPr="00586264">
        <w:rPr>
          <w:rFonts w:ascii="Adobe Garamond Pro" w:hAnsi="Adobe Garamond Pro"/>
          <w:i/>
          <w:iCs/>
          <w:color w:val="000000" w:themeColor="text1"/>
          <w:vertAlign w:val="superscript"/>
        </w:rPr>
        <w:t>Cre</w:t>
      </w:r>
      <w:r w:rsidRPr="00586264">
        <w:rPr>
          <w:rFonts w:ascii="Adobe Garamond Pro" w:hAnsi="Adobe Garamond Pro"/>
          <w:i/>
          <w:iCs/>
          <w:color w:val="000000" w:themeColor="text1"/>
        </w:rPr>
        <w:t>;Mafb</w:t>
      </w:r>
      <w:r w:rsidRPr="00586264">
        <w:rPr>
          <w:rFonts w:ascii="Adobe Garamond Pro" w:hAnsi="Adobe Garamond Pro"/>
          <w:i/>
          <w:iCs/>
          <w:color w:val="000000" w:themeColor="text1"/>
          <w:vertAlign w:val="superscript"/>
        </w:rPr>
        <w:t>fl</w:t>
      </w:r>
      <w:proofErr w:type="gramEnd"/>
      <w:r w:rsidRPr="00586264">
        <w:rPr>
          <w:rFonts w:ascii="Adobe Garamond Pro" w:hAnsi="Adobe Garamond Pro"/>
          <w:i/>
          <w:iCs/>
          <w:color w:val="000000" w:themeColor="text1"/>
          <w:vertAlign w:val="superscript"/>
        </w:rPr>
        <w:t>/</w:t>
      </w:r>
      <w:proofErr w:type="spellStart"/>
      <w:r w:rsidRPr="00586264">
        <w:rPr>
          <w:rFonts w:ascii="Adobe Garamond Pro" w:hAnsi="Adobe Garamond Pro"/>
          <w:i/>
          <w:iCs/>
          <w:color w:val="000000" w:themeColor="text1"/>
          <w:vertAlign w:val="superscript"/>
        </w:rPr>
        <w:t>fl</w:t>
      </w:r>
      <w:proofErr w:type="spellEnd"/>
      <w:r>
        <w:rPr>
          <w:rFonts w:ascii="Adobe Garamond Pro" w:hAnsi="Adobe Garamond Pro"/>
          <w:i/>
          <w:iCs/>
          <w:color w:val="000000" w:themeColor="text1"/>
          <w:vertAlign w:val="superscript"/>
        </w:rPr>
        <w:t xml:space="preserve"> </w:t>
      </w:r>
      <w:r>
        <w:rPr>
          <w:rFonts w:ascii="Adobe Garamond Pro" w:hAnsi="Adobe Garamond Pro"/>
          <w:color w:val="000000" w:themeColor="text1"/>
        </w:rPr>
        <w:t>and</w:t>
      </w:r>
      <w:r w:rsidRPr="00787A8E">
        <w:rPr>
          <w:rFonts w:ascii="Adobe Garamond Pro" w:hAnsi="Adobe Garamond Pro"/>
          <w:i/>
          <w:iCs/>
          <w:color w:val="000000" w:themeColor="text1"/>
        </w:rPr>
        <w:t xml:space="preserve"> </w:t>
      </w:r>
      <w:proofErr w:type="spellStart"/>
      <w:r w:rsidRPr="00787A8E">
        <w:rPr>
          <w:rFonts w:ascii="Adobe Garamond Pro" w:hAnsi="Adobe Garamond Pro"/>
          <w:i/>
          <w:iCs/>
          <w:color w:val="000000" w:themeColor="text1"/>
        </w:rPr>
        <w:t>Mafb</w:t>
      </w:r>
      <w:r w:rsidRPr="00787A8E">
        <w:rPr>
          <w:rFonts w:ascii="Adobe Garamond Pro" w:hAnsi="Adobe Garamond Pro"/>
          <w:i/>
          <w:iCs/>
          <w:color w:val="000000" w:themeColor="text1"/>
          <w:vertAlign w:val="superscript"/>
        </w:rPr>
        <w:t>fl</w:t>
      </w:r>
      <w:proofErr w:type="spellEnd"/>
      <w:r w:rsidRPr="00787A8E">
        <w:rPr>
          <w:rFonts w:ascii="Adobe Garamond Pro" w:hAnsi="Adobe Garamond Pro"/>
          <w:i/>
          <w:iCs/>
          <w:color w:val="000000" w:themeColor="text1"/>
          <w:vertAlign w:val="superscript"/>
        </w:rPr>
        <w:t>/</w:t>
      </w:r>
      <w:proofErr w:type="spellStart"/>
      <w:r w:rsidRPr="00787A8E">
        <w:rPr>
          <w:rFonts w:ascii="Adobe Garamond Pro" w:hAnsi="Adobe Garamond Pro"/>
          <w:i/>
          <w:iCs/>
          <w:color w:val="000000" w:themeColor="text1"/>
          <w:vertAlign w:val="superscript"/>
        </w:rPr>
        <w:t>fl</w:t>
      </w:r>
      <w:proofErr w:type="spellEnd"/>
      <w:r>
        <w:rPr>
          <w:rFonts w:ascii="Adobe Garamond Pro" w:hAnsi="Adobe Garamond Pro"/>
          <w:color w:val="000000" w:themeColor="text1"/>
        </w:rPr>
        <w:t xml:space="preserve"> littermate controls. (H) Proliferative potential of IM in </w:t>
      </w:r>
      <w:r>
        <w:rPr>
          <w:rFonts w:ascii="Adobe Garamond Pro" w:hAnsi="Adobe Garamond Pro"/>
          <w:i/>
          <w:iCs/>
          <w:color w:val="000000" w:themeColor="text1"/>
        </w:rPr>
        <w:t>Lyz2</w:t>
      </w:r>
      <w:proofErr w:type="gramStart"/>
      <w:r w:rsidRPr="00586264">
        <w:rPr>
          <w:rFonts w:ascii="Adobe Garamond Pro" w:hAnsi="Adobe Garamond Pro"/>
          <w:i/>
          <w:iCs/>
          <w:color w:val="000000" w:themeColor="text1"/>
          <w:vertAlign w:val="superscript"/>
        </w:rPr>
        <w:t>Cre</w:t>
      </w:r>
      <w:r w:rsidRPr="00586264">
        <w:rPr>
          <w:rFonts w:ascii="Adobe Garamond Pro" w:hAnsi="Adobe Garamond Pro"/>
          <w:i/>
          <w:iCs/>
          <w:color w:val="000000" w:themeColor="text1"/>
        </w:rPr>
        <w:t>;Mafb</w:t>
      </w:r>
      <w:r w:rsidRPr="00586264">
        <w:rPr>
          <w:rFonts w:ascii="Adobe Garamond Pro" w:hAnsi="Adobe Garamond Pro"/>
          <w:i/>
          <w:iCs/>
          <w:color w:val="000000" w:themeColor="text1"/>
          <w:vertAlign w:val="superscript"/>
        </w:rPr>
        <w:t>fl</w:t>
      </w:r>
      <w:proofErr w:type="gramEnd"/>
      <w:r w:rsidRPr="00586264">
        <w:rPr>
          <w:rFonts w:ascii="Adobe Garamond Pro" w:hAnsi="Adobe Garamond Pro"/>
          <w:i/>
          <w:iCs/>
          <w:color w:val="000000" w:themeColor="text1"/>
          <w:vertAlign w:val="superscript"/>
        </w:rPr>
        <w:t>/</w:t>
      </w:r>
      <w:proofErr w:type="spellStart"/>
      <w:r w:rsidRPr="00586264">
        <w:rPr>
          <w:rFonts w:ascii="Adobe Garamond Pro" w:hAnsi="Adobe Garamond Pro"/>
          <w:i/>
          <w:iCs/>
          <w:color w:val="000000" w:themeColor="text1"/>
          <w:vertAlign w:val="superscript"/>
        </w:rPr>
        <w:t>fl</w:t>
      </w:r>
      <w:proofErr w:type="spellEnd"/>
      <w:r>
        <w:rPr>
          <w:rFonts w:ascii="Adobe Garamond Pro" w:hAnsi="Adobe Garamond Pro"/>
          <w:i/>
          <w:iCs/>
          <w:color w:val="000000" w:themeColor="text1"/>
          <w:vertAlign w:val="superscript"/>
        </w:rPr>
        <w:t xml:space="preserve"> </w:t>
      </w:r>
      <w:r>
        <w:rPr>
          <w:rFonts w:ascii="Adobe Garamond Pro" w:hAnsi="Adobe Garamond Pro"/>
          <w:color w:val="000000" w:themeColor="text1"/>
        </w:rPr>
        <w:t>and</w:t>
      </w:r>
      <w:r w:rsidRPr="00787A8E">
        <w:rPr>
          <w:rFonts w:ascii="Adobe Garamond Pro" w:hAnsi="Adobe Garamond Pro"/>
          <w:i/>
          <w:iCs/>
          <w:color w:val="000000" w:themeColor="text1"/>
        </w:rPr>
        <w:t xml:space="preserve"> </w:t>
      </w:r>
      <w:proofErr w:type="spellStart"/>
      <w:r w:rsidRPr="00787A8E">
        <w:rPr>
          <w:rFonts w:ascii="Adobe Garamond Pro" w:hAnsi="Adobe Garamond Pro"/>
          <w:i/>
          <w:iCs/>
          <w:color w:val="000000" w:themeColor="text1"/>
        </w:rPr>
        <w:t>Mafb</w:t>
      </w:r>
      <w:r w:rsidRPr="00787A8E">
        <w:rPr>
          <w:rFonts w:ascii="Adobe Garamond Pro" w:hAnsi="Adobe Garamond Pro"/>
          <w:i/>
          <w:iCs/>
          <w:color w:val="000000" w:themeColor="text1"/>
          <w:vertAlign w:val="superscript"/>
        </w:rPr>
        <w:t>fl</w:t>
      </w:r>
      <w:proofErr w:type="spellEnd"/>
      <w:r w:rsidRPr="00787A8E">
        <w:rPr>
          <w:rFonts w:ascii="Adobe Garamond Pro" w:hAnsi="Adobe Garamond Pro"/>
          <w:i/>
          <w:iCs/>
          <w:color w:val="000000" w:themeColor="text1"/>
          <w:vertAlign w:val="superscript"/>
        </w:rPr>
        <w:t>/</w:t>
      </w:r>
      <w:proofErr w:type="spellStart"/>
      <w:r w:rsidRPr="00787A8E">
        <w:rPr>
          <w:rFonts w:ascii="Adobe Garamond Pro" w:hAnsi="Adobe Garamond Pro"/>
          <w:i/>
          <w:iCs/>
          <w:color w:val="000000" w:themeColor="text1"/>
          <w:vertAlign w:val="superscript"/>
        </w:rPr>
        <w:t>fl</w:t>
      </w:r>
      <w:proofErr w:type="spellEnd"/>
      <w:r>
        <w:rPr>
          <w:rFonts w:ascii="Adobe Garamond Pro" w:hAnsi="Adobe Garamond Pro"/>
          <w:color w:val="000000" w:themeColor="text1"/>
        </w:rPr>
        <w:t xml:space="preserve"> littermate controls: (left) Representative contour plots of FSC and Ki67 staining; insets indicate the % of Ki67</w:t>
      </w:r>
      <w:r w:rsidRPr="003639E9">
        <w:rPr>
          <w:rFonts w:ascii="Adobe Garamond Pro" w:hAnsi="Adobe Garamond Pro"/>
          <w:color w:val="000000" w:themeColor="text1"/>
          <w:vertAlign w:val="superscript"/>
        </w:rPr>
        <w:t>+</w:t>
      </w:r>
      <w:r>
        <w:rPr>
          <w:rFonts w:ascii="Adobe Garamond Pro" w:hAnsi="Adobe Garamond Pro"/>
          <w:color w:val="000000" w:themeColor="text1"/>
        </w:rPr>
        <w:t xml:space="preserve"> cells within IM; (right) </w:t>
      </w:r>
      <w:r>
        <w:rPr>
          <w:rFonts w:ascii="Adobe Garamond Pro" w:hAnsi="Adobe Garamond Pro"/>
        </w:rPr>
        <w:t>Bar graph showing the % of Ki67</w:t>
      </w:r>
      <w:r w:rsidRPr="00CE6F2A">
        <w:rPr>
          <w:rFonts w:ascii="Adobe Garamond Pro" w:hAnsi="Adobe Garamond Pro"/>
          <w:vertAlign w:val="superscript"/>
        </w:rPr>
        <w:t>+</w:t>
      </w:r>
      <w:r>
        <w:rPr>
          <w:rFonts w:ascii="Adobe Garamond Pro" w:hAnsi="Adobe Garamond Pro"/>
          <w:vertAlign w:val="superscript"/>
        </w:rPr>
        <w:t xml:space="preserve"> </w:t>
      </w:r>
      <w:r>
        <w:rPr>
          <w:rFonts w:ascii="Adobe Garamond Pro" w:hAnsi="Adobe Garamond Pro"/>
        </w:rPr>
        <w:t>cells within IM.</w:t>
      </w:r>
      <w:r w:rsidR="00063E6C">
        <w:rPr>
          <w:rFonts w:ascii="Adobe Garamond Pro" w:hAnsi="Adobe Garamond Pro"/>
          <w:color w:val="000000" w:themeColor="text1"/>
        </w:rPr>
        <w:t xml:space="preserve"> </w:t>
      </w:r>
      <w:r>
        <w:rPr>
          <w:rFonts w:ascii="Adobe Garamond Pro" w:hAnsi="Adobe Garamond Pro"/>
          <w:bCs/>
        </w:rPr>
        <w:t xml:space="preserve">(C, </w:t>
      </w:r>
      <w:r w:rsidR="00D50A15">
        <w:rPr>
          <w:rFonts w:ascii="Adobe Garamond Pro" w:hAnsi="Adobe Garamond Pro"/>
          <w:bCs/>
        </w:rPr>
        <w:t xml:space="preserve">D, </w:t>
      </w:r>
      <w:r>
        <w:rPr>
          <w:rFonts w:ascii="Adobe Garamond Pro" w:hAnsi="Adobe Garamond Pro"/>
          <w:bCs/>
        </w:rPr>
        <w:t>G, H) Data show mean +/</w:t>
      </w:r>
      <w:ins w:id="74" w:author="Domien Vanneste" w:date="2022-01-24T11:15:00Z">
        <w:r w:rsidR="006D0202" w:rsidRPr="006D0202">
          <w:rPr>
            <w:rFonts w:ascii="Adobe Garamond Pro" w:hAnsi="Adobe Garamond Pro"/>
            <w:bCs/>
          </w:rPr>
          <w:t>−</w:t>
        </w:r>
      </w:ins>
      <w:del w:id="75" w:author="Domien Vanneste" w:date="2022-01-24T11:15:00Z">
        <w:r w:rsidDel="006D0202">
          <w:rPr>
            <w:rFonts w:ascii="Adobe Garamond Pro" w:hAnsi="Adobe Garamond Pro"/>
            <w:bCs/>
          </w:rPr>
          <w:delText>-</w:delText>
        </w:r>
      </w:del>
      <w:r>
        <w:rPr>
          <w:rFonts w:ascii="Adobe Garamond Pro" w:hAnsi="Adobe Garamond Pro"/>
          <w:bCs/>
        </w:rPr>
        <w:t xml:space="preserve"> SEM and </w:t>
      </w:r>
      <w:r w:rsidR="00D50A15">
        <w:rPr>
          <w:rFonts w:ascii="Adobe Garamond Pro" w:hAnsi="Adobe Garamond Pro"/>
          <w:bCs/>
        </w:rPr>
        <w:t xml:space="preserve">(C, G, H) </w:t>
      </w:r>
      <w:r>
        <w:rPr>
          <w:rFonts w:ascii="Adobe Garamond Pro" w:hAnsi="Adobe Garamond Pro"/>
          <w:bCs/>
        </w:rPr>
        <w:t xml:space="preserve">individual values and are pooled from 2-3 independent </w:t>
      </w:r>
      <w:r w:rsidRPr="00D50A15">
        <w:rPr>
          <w:rFonts w:ascii="Adobe Garamond Pro" w:hAnsi="Adobe Garamond Pro"/>
          <w:bCs/>
        </w:rPr>
        <w:t>experiments (n=7-</w:t>
      </w:r>
      <w:r w:rsidR="00AE0BB7">
        <w:rPr>
          <w:rFonts w:ascii="Adobe Garamond Pro" w:hAnsi="Adobe Garamond Pro"/>
          <w:bCs/>
        </w:rPr>
        <w:t>9</w:t>
      </w:r>
      <w:r w:rsidRPr="00D50A15">
        <w:rPr>
          <w:rFonts w:ascii="Adobe Garamond Pro" w:hAnsi="Adobe Garamond Pro"/>
          <w:bCs/>
        </w:rPr>
        <w:t>/group</w:t>
      </w:r>
      <w:r>
        <w:rPr>
          <w:rFonts w:ascii="Adobe Garamond Pro" w:hAnsi="Adobe Garamond Pro"/>
          <w:bCs/>
        </w:rPr>
        <w:t xml:space="preserve">). </w:t>
      </w:r>
      <w:r w:rsidR="002B23E7">
        <w:rPr>
          <w:rFonts w:ascii="Adobe Garamond Pro" w:hAnsi="Adobe Garamond Pro"/>
          <w:bCs/>
        </w:rPr>
        <w:t xml:space="preserve">In D, </w:t>
      </w:r>
      <w:r w:rsidR="002B23E7" w:rsidRPr="00305CB0">
        <w:rPr>
          <w:rFonts w:ascii="Adobe Garamond Pro" w:hAnsi="Adobe Garamond Pro"/>
          <w:bCs/>
          <w:i/>
          <w:iCs/>
        </w:rPr>
        <w:t>P</w:t>
      </w:r>
      <w:r w:rsidR="002B23E7">
        <w:rPr>
          <w:rFonts w:ascii="Adobe Garamond Pro" w:hAnsi="Adobe Garamond Pro"/>
          <w:bCs/>
        </w:rPr>
        <w:t xml:space="preserve"> values</w:t>
      </w:r>
      <w:r w:rsidR="002B23E7" w:rsidRPr="002B23E7">
        <w:rPr>
          <w:rFonts w:ascii="Adobe Garamond Pro" w:hAnsi="Adobe Garamond Pro"/>
          <w:bCs/>
        </w:rPr>
        <w:t xml:space="preserve"> compare</w:t>
      </w:r>
      <w:r w:rsidR="002B23E7">
        <w:rPr>
          <w:rFonts w:ascii="Adobe Garamond Pro" w:hAnsi="Adobe Garamond Pro"/>
          <w:bCs/>
        </w:rPr>
        <w:t xml:space="preserve"> % of donor CD45.1</w:t>
      </w:r>
      <w:r w:rsidR="002B23E7" w:rsidRPr="002B23E7">
        <w:rPr>
          <w:rFonts w:ascii="Adobe Garamond Pro" w:hAnsi="Adobe Garamond Pro"/>
          <w:bCs/>
          <w:vertAlign w:val="superscript"/>
        </w:rPr>
        <w:t>+</w:t>
      </w:r>
      <w:r w:rsidR="002B23E7">
        <w:rPr>
          <w:rFonts w:ascii="Adobe Garamond Pro" w:hAnsi="Adobe Garamond Pro"/>
          <w:bCs/>
        </w:rPr>
        <w:t xml:space="preserve"> WT chimerism. </w:t>
      </w:r>
      <w:r w:rsidRPr="00305CB0">
        <w:rPr>
          <w:rFonts w:ascii="Adobe Garamond Pro" w:hAnsi="Adobe Garamond Pro"/>
          <w:bCs/>
          <w:i/>
          <w:iCs/>
        </w:rPr>
        <w:t>P</w:t>
      </w:r>
      <w:r>
        <w:rPr>
          <w:rFonts w:ascii="Adobe Garamond Pro" w:hAnsi="Adobe Garamond Pro"/>
          <w:bCs/>
        </w:rPr>
        <w:t xml:space="preserve"> values were calculated using (C</w:t>
      </w:r>
      <w:r w:rsidR="002B23E7">
        <w:rPr>
          <w:rFonts w:ascii="Adobe Garamond Pro" w:hAnsi="Adobe Garamond Pro"/>
          <w:bCs/>
        </w:rPr>
        <w:t>, D</w:t>
      </w:r>
      <w:r>
        <w:rPr>
          <w:rFonts w:ascii="Adobe Garamond Pro" w:hAnsi="Adobe Garamond Pro"/>
          <w:bCs/>
        </w:rPr>
        <w:t xml:space="preserve">) a one-way ANOVA with Tukey’s post-hoc test </w:t>
      </w:r>
      <w:r>
        <w:rPr>
          <w:rFonts w:ascii="Adobe Garamond Pro" w:hAnsi="Adobe Garamond Pro"/>
          <w:bCs/>
        </w:rPr>
        <w:lastRenderedPageBreak/>
        <w:t xml:space="preserve">(for bulk IM) or a two-tailed Student’s </w:t>
      </w:r>
      <w:r w:rsidRPr="00C029AC">
        <w:rPr>
          <w:rFonts w:ascii="Adobe Garamond Pro" w:hAnsi="Adobe Garamond Pro"/>
          <w:bCs/>
          <w:i/>
          <w:iCs/>
        </w:rPr>
        <w:t>t</w:t>
      </w:r>
      <w:r>
        <w:rPr>
          <w:rFonts w:ascii="Adobe Garamond Pro" w:hAnsi="Adobe Garamond Pro"/>
          <w:bCs/>
        </w:rPr>
        <w:t xml:space="preserve"> test (for IM subsets), (G) a two-</w:t>
      </w:r>
      <w:r w:rsidRPr="00305CB0">
        <w:rPr>
          <w:rFonts w:ascii="Adobe Garamond Pro" w:hAnsi="Adobe Garamond Pro"/>
          <w:bCs/>
        </w:rPr>
        <w:t xml:space="preserve"> </w:t>
      </w:r>
      <w:r>
        <w:rPr>
          <w:rFonts w:ascii="Adobe Garamond Pro" w:hAnsi="Adobe Garamond Pro"/>
          <w:bCs/>
        </w:rPr>
        <w:t xml:space="preserve">way ANOVA with Tukey’s post-hoc test and (H) a two-tailed Student’s </w:t>
      </w:r>
      <w:r w:rsidRPr="00C029AC">
        <w:rPr>
          <w:rFonts w:ascii="Adobe Garamond Pro" w:hAnsi="Adobe Garamond Pro"/>
          <w:bCs/>
          <w:i/>
          <w:iCs/>
        </w:rPr>
        <w:t>t</w:t>
      </w:r>
      <w:r>
        <w:rPr>
          <w:rFonts w:ascii="Adobe Garamond Pro" w:hAnsi="Adobe Garamond Pro"/>
          <w:bCs/>
        </w:rPr>
        <w:t xml:space="preserve"> test. </w:t>
      </w:r>
      <w:r w:rsidRPr="00C029AC">
        <w:rPr>
          <w:rFonts w:ascii="Adobe Garamond Pro" w:hAnsi="Adobe Garamond Pro"/>
          <w:bCs/>
          <w:vertAlign w:val="superscript"/>
        </w:rPr>
        <w:t>***</w:t>
      </w:r>
      <w:r>
        <w:rPr>
          <w:rFonts w:ascii="Adobe Garamond Pro" w:hAnsi="Adobe Garamond Pro"/>
          <w:bCs/>
        </w:rPr>
        <w:t xml:space="preserve">, </w:t>
      </w:r>
      <w:r w:rsidRPr="00C029AC">
        <w:rPr>
          <w:rFonts w:ascii="Adobe Garamond Pro" w:hAnsi="Adobe Garamond Pro"/>
          <w:bCs/>
          <w:i/>
          <w:iCs/>
        </w:rPr>
        <w:t>P</w:t>
      </w:r>
      <w:r>
        <w:rPr>
          <w:rFonts w:ascii="Adobe Garamond Pro" w:hAnsi="Adobe Garamond Pro"/>
          <w:bCs/>
          <w:i/>
          <w:iCs/>
        </w:rPr>
        <w:t xml:space="preserve"> </w:t>
      </w:r>
      <w:r w:rsidRPr="00C029AC">
        <w:rPr>
          <w:rFonts w:ascii="Adobe Garamond Pro" w:hAnsi="Adobe Garamond Pro"/>
          <w:bCs/>
        </w:rPr>
        <w:t>&lt; 0.001</w:t>
      </w:r>
      <w:r>
        <w:rPr>
          <w:rFonts w:ascii="Adobe Garamond Pro" w:hAnsi="Adobe Garamond Pro"/>
          <w:bCs/>
        </w:rPr>
        <w:t xml:space="preserve">; </w:t>
      </w:r>
      <w:r w:rsidRPr="00C029AC">
        <w:rPr>
          <w:rFonts w:ascii="Adobe Garamond Pro" w:hAnsi="Adobe Garamond Pro"/>
          <w:bCs/>
          <w:vertAlign w:val="superscript"/>
        </w:rPr>
        <w:t>****</w:t>
      </w:r>
      <w:r>
        <w:rPr>
          <w:rFonts w:ascii="Adobe Garamond Pro" w:hAnsi="Adobe Garamond Pro"/>
          <w:bCs/>
        </w:rPr>
        <w:t xml:space="preserve">, </w:t>
      </w:r>
      <w:r w:rsidRPr="00C029AC">
        <w:rPr>
          <w:rFonts w:ascii="Adobe Garamond Pro" w:hAnsi="Adobe Garamond Pro"/>
          <w:bCs/>
          <w:i/>
          <w:iCs/>
        </w:rPr>
        <w:t>P</w:t>
      </w:r>
      <w:r>
        <w:rPr>
          <w:rFonts w:ascii="Adobe Garamond Pro" w:hAnsi="Adobe Garamond Pro"/>
          <w:bCs/>
          <w:i/>
          <w:iCs/>
        </w:rPr>
        <w:t xml:space="preserve"> </w:t>
      </w:r>
      <w:r w:rsidRPr="00C029AC">
        <w:rPr>
          <w:rFonts w:ascii="Adobe Garamond Pro" w:hAnsi="Adobe Garamond Pro"/>
          <w:bCs/>
        </w:rPr>
        <w:t>&lt; 0.0001</w:t>
      </w:r>
      <w:r>
        <w:rPr>
          <w:rFonts w:ascii="Adobe Garamond Pro" w:hAnsi="Adobe Garamond Pro"/>
          <w:bCs/>
        </w:rPr>
        <w:t>; ns, not significant.</w:t>
      </w:r>
    </w:p>
    <w:p w14:paraId="71D7BE48" w14:textId="77777777" w:rsidR="00D40EFB" w:rsidRDefault="00D40EFB" w:rsidP="00D40EFB">
      <w:pPr>
        <w:rPr>
          <w:rFonts w:ascii="Adobe Garamond Pro" w:hAnsi="Adobe Garamond Pro"/>
          <w:b/>
        </w:rPr>
      </w:pPr>
      <w:r>
        <w:rPr>
          <w:rFonts w:ascii="Adobe Garamond Pro" w:hAnsi="Adobe Garamond Pro"/>
          <w:b/>
        </w:rPr>
        <w:br w:type="page"/>
      </w:r>
    </w:p>
    <w:p w14:paraId="7CABBB27" w14:textId="0D2CAA4F" w:rsidR="00D40EFB" w:rsidRDefault="00D40EFB" w:rsidP="00D40EFB">
      <w:pPr>
        <w:spacing w:line="480" w:lineRule="auto"/>
        <w:jc w:val="both"/>
        <w:rPr>
          <w:rFonts w:ascii="Adobe Garamond Pro" w:hAnsi="Adobe Garamond Pro"/>
        </w:rPr>
      </w:pPr>
      <w:r w:rsidRPr="00492CEA">
        <w:rPr>
          <w:rFonts w:ascii="Adobe Garamond Pro" w:hAnsi="Adobe Garamond Pro"/>
          <w:b/>
        </w:rPr>
        <w:lastRenderedPageBreak/>
        <w:t>Figure 7.</w:t>
      </w:r>
      <w:r>
        <w:rPr>
          <w:rFonts w:ascii="Adobe Garamond Pro" w:hAnsi="Adobe Garamond Pro"/>
          <w:b/>
        </w:rPr>
        <w:t xml:space="preserve"> IM identity is severely impaired in myeloid-restricted </w:t>
      </w:r>
      <w:proofErr w:type="spellStart"/>
      <w:r w:rsidRPr="00D243BC">
        <w:rPr>
          <w:rFonts w:ascii="Adobe Garamond Pro" w:hAnsi="Adobe Garamond Pro"/>
          <w:b/>
          <w:i/>
          <w:iCs/>
        </w:rPr>
        <w:t>Mafb</w:t>
      </w:r>
      <w:proofErr w:type="spellEnd"/>
      <w:r>
        <w:rPr>
          <w:rFonts w:ascii="Adobe Garamond Pro" w:hAnsi="Adobe Garamond Pro"/>
          <w:b/>
        </w:rPr>
        <w:t>-deficient mice.</w:t>
      </w:r>
      <w:r w:rsidRPr="00D243BC">
        <w:rPr>
          <w:rFonts w:ascii="Adobe Garamond Pro" w:hAnsi="Adobe Garamond Pro"/>
          <w:bCs/>
        </w:rPr>
        <w:t xml:space="preserve"> (A) </w:t>
      </w:r>
      <w:r w:rsidRPr="00467860">
        <w:rPr>
          <w:rFonts w:ascii="Adobe Garamond Pro" w:hAnsi="Adobe Garamond Pro"/>
          <w:bCs/>
        </w:rPr>
        <w:t>UMAP</w:t>
      </w:r>
      <w:r>
        <w:rPr>
          <w:rFonts w:ascii="Adobe Garamond Pro" w:hAnsi="Adobe Garamond Pro"/>
          <w:bCs/>
        </w:rPr>
        <w:t xml:space="preserve"> plot depicting the transcriptional identity of lung myeloid cells from </w:t>
      </w:r>
      <w:r w:rsidRPr="001F2164">
        <w:rPr>
          <w:rFonts w:ascii="Adobe Garamond Pro" w:hAnsi="Adobe Garamond Pro"/>
          <w:bCs/>
          <w:i/>
          <w:iCs/>
        </w:rPr>
        <w:t>Lyz2</w:t>
      </w:r>
      <w:proofErr w:type="gramStart"/>
      <w:r w:rsidRPr="001F2164">
        <w:rPr>
          <w:rFonts w:ascii="Adobe Garamond Pro" w:hAnsi="Adobe Garamond Pro"/>
          <w:bCs/>
          <w:i/>
          <w:iCs/>
          <w:vertAlign w:val="superscript"/>
        </w:rPr>
        <w:t>Cre</w:t>
      </w:r>
      <w:r w:rsidRPr="001F2164">
        <w:rPr>
          <w:rFonts w:ascii="Adobe Garamond Pro" w:hAnsi="Adobe Garamond Pro"/>
          <w:bCs/>
          <w:i/>
          <w:iCs/>
        </w:rPr>
        <w:t>;Mafb</w:t>
      </w:r>
      <w:r w:rsidRPr="001F2164">
        <w:rPr>
          <w:rFonts w:ascii="Adobe Garamond Pro" w:hAnsi="Adobe Garamond Pro"/>
          <w:bCs/>
          <w:i/>
          <w:iCs/>
          <w:vertAlign w:val="superscript"/>
        </w:rPr>
        <w:t>fl</w:t>
      </w:r>
      <w:proofErr w:type="gramEnd"/>
      <w:r w:rsidRPr="001F2164">
        <w:rPr>
          <w:rFonts w:ascii="Adobe Garamond Pro" w:hAnsi="Adobe Garamond Pro"/>
          <w:bCs/>
          <w:i/>
          <w:iCs/>
          <w:vertAlign w:val="superscript"/>
        </w:rPr>
        <w:t>/</w:t>
      </w:r>
      <w:proofErr w:type="spellStart"/>
      <w:r w:rsidRPr="001F2164">
        <w:rPr>
          <w:rFonts w:ascii="Adobe Garamond Pro" w:hAnsi="Adobe Garamond Pro"/>
          <w:bCs/>
          <w:i/>
          <w:iCs/>
          <w:vertAlign w:val="superscript"/>
        </w:rPr>
        <w:t>fl</w:t>
      </w:r>
      <w:proofErr w:type="spellEnd"/>
      <w:r>
        <w:rPr>
          <w:rFonts w:ascii="Adobe Garamond Pro" w:hAnsi="Adobe Garamond Pro"/>
          <w:bCs/>
        </w:rPr>
        <w:t xml:space="preserve"> mice and littermate controls (n = 5 pooled mice per group). (B) UMAP feature plot representing single cell expression of </w:t>
      </w:r>
      <w:r w:rsidRPr="001F2164">
        <w:rPr>
          <w:rFonts w:ascii="Adobe Garamond Pro" w:hAnsi="Adobe Garamond Pro"/>
          <w:bCs/>
          <w:i/>
          <w:iCs/>
        </w:rPr>
        <w:t>Mrc1</w:t>
      </w:r>
      <w:r>
        <w:rPr>
          <w:rFonts w:ascii="Adobe Garamond Pro" w:hAnsi="Adobe Garamond Pro"/>
          <w:bCs/>
        </w:rPr>
        <w:t xml:space="preserve"> and </w:t>
      </w:r>
      <w:r w:rsidRPr="001F2164">
        <w:rPr>
          <w:rFonts w:ascii="Adobe Garamond Pro" w:hAnsi="Adobe Garamond Pro"/>
          <w:bCs/>
          <w:i/>
          <w:iCs/>
        </w:rPr>
        <w:t>Lyve1</w:t>
      </w:r>
      <w:r w:rsidRPr="00A11DCF">
        <w:rPr>
          <w:rFonts w:ascii="Adobe Garamond Pro" w:hAnsi="Adobe Garamond Pro"/>
          <w:bCs/>
        </w:rPr>
        <w:t xml:space="preserve"> in </w:t>
      </w:r>
      <w:r>
        <w:rPr>
          <w:rFonts w:ascii="Adobe Garamond Pro" w:hAnsi="Adobe Garamond Pro"/>
          <w:bCs/>
        </w:rPr>
        <w:t xml:space="preserve">lung myeloid cells merged from </w:t>
      </w:r>
      <w:r w:rsidRPr="001F2164">
        <w:rPr>
          <w:rFonts w:ascii="Adobe Garamond Pro" w:hAnsi="Adobe Garamond Pro"/>
          <w:bCs/>
          <w:i/>
          <w:iCs/>
        </w:rPr>
        <w:t>Lyz2</w:t>
      </w:r>
      <w:proofErr w:type="gramStart"/>
      <w:r w:rsidRPr="001F2164">
        <w:rPr>
          <w:rFonts w:ascii="Adobe Garamond Pro" w:hAnsi="Adobe Garamond Pro"/>
          <w:bCs/>
          <w:i/>
          <w:iCs/>
          <w:vertAlign w:val="superscript"/>
        </w:rPr>
        <w:t>Cre</w:t>
      </w:r>
      <w:r w:rsidRPr="001F2164">
        <w:rPr>
          <w:rFonts w:ascii="Adobe Garamond Pro" w:hAnsi="Adobe Garamond Pro"/>
          <w:bCs/>
          <w:i/>
          <w:iCs/>
        </w:rPr>
        <w:t>;Mafb</w:t>
      </w:r>
      <w:r w:rsidRPr="001F2164">
        <w:rPr>
          <w:rFonts w:ascii="Adobe Garamond Pro" w:hAnsi="Adobe Garamond Pro"/>
          <w:bCs/>
          <w:i/>
          <w:iCs/>
          <w:vertAlign w:val="superscript"/>
        </w:rPr>
        <w:t>fl</w:t>
      </w:r>
      <w:proofErr w:type="gramEnd"/>
      <w:r w:rsidRPr="001F2164">
        <w:rPr>
          <w:rFonts w:ascii="Adobe Garamond Pro" w:hAnsi="Adobe Garamond Pro"/>
          <w:bCs/>
          <w:i/>
          <w:iCs/>
          <w:vertAlign w:val="superscript"/>
        </w:rPr>
        <w:t>/</w:t>
      </w:r>
      <w:proofErr w:type="spellStart"/>
      <w:r w:rsidRPr="001F2164">
        <w:rPr>
          <w:rFonts w:ascii="Adobe Garamond Pro" w:hAnsi="Adobe Garamond Pro"/>
          <w:bCs/>
          <w:i/>
          <w:iCs/>
          <w:vertAlign w:val="superscript"/>
        </w:rPr>
        <w:t>fl</w:t>
      </w:r>
      <w:proofErr w:type="spellEnd"/>
      <w:r>
        <w:rPr>
          <w:rFonts w:ascii="Adobe Garamond Pro" w:hAnsi="Adobe Garamond Pro"/>
          <w:bCs/>
        </w:rPr>
        <w:t xml:space="preserve"> mice and littermate controls, identifying the CD206</w:t>
      </w:r>
      <w:r w:rsidRPr="001F2164">
        <w:rPr>
          <w:rFonts w:ascii="Adobe Garamond Pro" w:hAnsi="Adobe Garamond Pro"/>
          <w:bCs/>
          <w:vertAlign w:val="superscript"/>
        </w:rPr>
        <w:t>+</w:t>
      </w:r>
      <w:r>
        <w:rPr>
          <w:rFonts w:ascii="Adobe Garamond Pro" w:hAnsi="Adobe Garamond Pro"/>
          <w:bCs/>
        </w:rPr>
        <w:t xml:space="preserve"> IM subset. (C) </w:t>
      </w:r>
      <w:r w:rsidRPr="00467860">
        <w:rPr>
          <w:rFonts w:ascii="Adobe Garamond Pro" w:hAnsi="Adobe Garamond Pro"/>
        </w:rPr>
        <w:t xml:space="preserve">Histogram showing </w:t>
      </w:r>
      <w:r>
        <w:rPr>
          <w:rFonts w:ascii="Adobe Garamond Pro" w:hAnsi="Adobe Garamond Pro"/>
        </w:rPr>
        <w:t>frequency</w:t>
      </w:r>
      <w:r w:rsidRPr="00467860">
        <w:rPr>
          <w:rFonts w:ascii="Adobe Garamond Pro" w:hAnsi="Adobe Garamond Pro"/>
        </w:rPr>
        <w:t xml:space="preserve"> of each cluster </w:t>
      </w:r>
      <w:r>
        <w:rPr>
          <w:rFonts w:ascii="Adobe Garamond Pro" w:hAnsi="Adobe Garamond Pro"/>
        </w:rPr>
        <w:t xml:space="preserve">in </w:t>
      </w:r>
      <w:r w:rsidRPr="001F2164">
        <w:rPr>
          <w:rFonts w:ascii="Adobe Garamond Pro" w:hAnsi="Adobe Garamond Pro"/>
          <w:bCs/>
          <w:i/>
          <w:iCs/>
        </w:rPr>
        <w:t>Lyz2</w:t>
      </w:r>
      <w:proofErr w:type="gramStart"/>
      <w:r w:rsidRPr="001F2164">
        <w:rPr>
          <w:rFonts w:ascii="Adobe Garamond Pro" w:hAnsi="Adobe Garamond Pro"/>
          <w:bCs/>
          <w:i/>
          <w:iCs/>
          <w:vertAlign w:val="superscript"/>
        </w:rPr>
        <w:t>Cre</w:t>
      </w:r>
      <w:r w:rsidRPr="001F2164">
        <w:rPr>
          <w:rFonts w:ascii="Adobe Garamond Pro" w:hAnsi="Adobe Garamond Pro"/>
          <w:bCs/>
          <w:i/>
          <w:iCs/>
        </w:rPr>
        <w:t>;Mafb</w:t>
      </w:r>
      <w:r w:rsidRPr="001F2164">
        <w:rPr>
          <w:rFonts w:ascii="Adobe Garamond Pro" w:hAnsi="Adobe Garamond Pro"/>
          <w:bCs/>
          <w:i/>
          <w:iCs/>
          <w:vertAlign w:val="superscript"/>
        </w:rPr>
        <w:t>fl</w:t>
      </w:r>
      <w:proofErr w:type="gramEnd"/>
      <w:r w:rsidRPr="001F2164">
        <w:rPr>
          <w:rFonts w:ascii="Adobe Garamond Pro" w:hAnsi="Adobe Garamond Pro"/>
          <w:bCs/>
          <w:i/>
          <w:iCs/>
          <w:vertAlign w:val="superscript"/>
        </w:rPr>
        <w:t>/</w:t>
      </w:r>
      <w:proofErr w:type="spellStart"/>
      <w:r w:rsidRPr="001F2164">
        <w:rPr>
          <w:rFonts w:ascii="Adobe Garamond Pro" w:hAnsi="Adobe Garamond Pro"/>
          <w:bCs/>
          <w:i/>
          <w:iCs/>
          <w:vertAlign w:val="superscript"/>
        </w:rPr>
        <w:t>fl</w:t>
      </w:r>
      <w:proofErr w:type="spellEnd"/>
      <w:r>
        <w:rPr>
          <w:rFonts w:ascii="Adobe Garamond Pro" w:hAnsi="Adobe Garamond Pro"/>
          <w:bCs/>
        </w:rPr>
        <w:t xml:space="preserve"> mice and littermate controls</w:t>
      </w:r>
      <w:r>
        <w:rPr>
          <w:rFonts w:ascii="Adobe Garamond Pro" w:hAnsi="Adobe Garamond Pro"/>
        </w:rPr>
        <w:t xml:space="preserve">. (D) </w:t>
      </w:r>
      <w:r>
        <w:rPr>
          <w:rFonts w:ascii="Adobe Garamond Pro" w:hAnsi="Adobe Garamond Pro"/>
          <w:bCs/>
        </w:rPr>
        <w:t xml:space="preserve">Volcano plot depicting the DE genes between the IM and </w:t>
      </w:r>
      <w:proofErr w:type="spellStart"/>
      <w:r>
        <w:rPr>
          <w:rFonts w:ascii="Adobe Garamond Pro" w:hAnsi="Adobe Garamond Pro"/>
          <w:bCs/>
        </w:rPr>
        <w:t>MafB</w:t>
      </w:r>
      <w:proofErr w:type="spellEnd"/>
      <w:r>
        <w:rPr>
          <w:rFonts w:ascii="Adobe Garamond Pro" w:hAnsi="Adobe Garamond Pro"/>
          <w:bCs/>
        </w:rPr>
        <w:t xml:space="preserve">-KO-enriched clusters. Transcripts significantly upregulated in IM and </w:t>
      </w:r>
      <w:proofErr w:type="spellStart"/>
      <w:r>
        <w:rPr>
          <w:rFonts w:ascii="Adobe Garamond Pro" w:hAnsi="Adobe Garamond Pro"/>
          <w:bCs/>
        </w:rPr>
        <w:t>MafB</w:t>
      </w:r>
      <w:proofErr w:type="spellEnd"/>
      <w:r>
        <w:rPr>
          <w:rFonts w:ascii="Adobe Garamond Pro" w:hAnsi="Adobe Garamond Pro"/>
          <w:bCs/>
        </w:rPr>
        <w:t xml:space="preserve">-KO-enriched cells are colored in green and orange, respectively </w:t>
      </w:r>
      <w:r>
        <w:rPr>
          <w:rFonts w:ascii="Adobe Garamond Pro" w:hAnsi="Adobe Garamond Pro"/>
        </w:rPr>
        <w:t>(log</w:t>
      </w:r>
      <w:r w:rsidRPr="00D7626A">
        <w:rPr>
          <w:rFonts w:ascii="Adobe Garamond Pro" w:hAnsi="Adobe Garamond Pro"/>
          <w:vertAlign w:val="subscript"/>
        </w:rPr>
        <w:t>2</w:t>
      </w:r>
      <w:r>
        <w:rPr>
          <w:rFonts w:ascii="Adobe Garamond Pro" w:hAnsi="Adobe Garamond Pro"/>
        </w:rPr>
        <w:t xml:space="preserve"> fold-</w:t>
      </w:r>
      <w:r w:rsidRPr="001A7644">
        <w:rPr>
          <w:rFonts w:ascii="Adobe Garamond Pro" w:hAnsi="Adobe Garamond Pro"/>
        </w:rPr>
        <w:t>change +/</w:t>
      </w:r>
      <w:ins w:id="76" w:author="Domien Vanneste" w:date="2022-01-24T11:15:00Z">
        <w:r w:rsidR="006D0202" w:rsidRPr="006D0202">
          <w:rPr>
            <w:rFonts w:ascii="Adobe Garamond Pro" w:hAnsi="Adobe Garamond Pro"/>
          </w:rPr>
          <w:t>−</w:t>
        </w:r>
      </w:ins>
      <w:del w:id="77" w:author="Domien Vanneste" w:date="2022-01-24T11:15:00Z">
        <w:r w:rsidRPr="001A7644" w:rsidDel="006D0202">
          <w:rPr>
            <w:rFonts w:ascii="Adobe Garamond Pro" w:hAnsi="Adobe Garamond Pro"/>
          </w:rPr>
          <w:delText>-</w:delText>
        </w:r>
      </w:del>
      <w:r w:rsidRPr="001A7644">
        <w:rPr>
          <w:rFonts w:ascii="Adobe Garamond Pro" w:hAnsi="Adobe Garamond Pro"/>
        </w:rPr>
        <w:t xml:space="preserve"> </w:t>
      </w:r>
      <w:r w:rsidR="00B1570C">
        <w:rPr>
          <w:rFonts w:ascii="Adobe Garamond Pro" w:hAnsi="Adobe Garamond Pro"/>
        </w:rPr>
        <w:t>0.5</w:t>
      </w:r>
      <w:r w:rsidRPr="001A7644">
        <w:rPr>
          <w:rFonts w:ascii="Adobe Garamond Pro" w:hAnsi="Adobe Garamond Pro"/>
        </w:rPr>
        <w:t xml:space="preserve"> and adjusted </w:t>
      </w:r>
      <w:r w:rsidRPr="001A7644">
        <w:rPr>
          <w:rFonts w:ascii="Adobe Garamond Pro" w:hAnsi="Adobe Garamond Pro"/>
          <w:i/>
          <w:iCs/>
        </w:rPr>
        <w:t>P</w:t>
      </w:r>
      <w:r w:rsidRPr="001A7644">
        <w:rPr>
          <w:rFonts w:ascii="Adobe Garamond Pro" w:hAnsi="Adobe Garamond Pro"/>
        </w:rPr>
        <w:t xml:space="preserve"> value &lt; </w:t>
      </w:r>
      <w:r w:rsidR="00B1570C">
        <w:rPr>
          <w:rFonts w:ascii="Adobe Garamond Pro" w:hAnsi="Adobe Garamond Pro"/>
        </w:rPr>
        <w:t>0.05</w:t>
      </w:r>
      <w:r w:rsidRPr="001A7644">
        <w:rPr>
          <w:rFonts w:ascii="Adobe Garamond Pro" w:hAnsi="Adobe Garamond Pro"/>
        </w:rPr>
        <w:t>).</w:t>
      </w:r>
      <w:r>
        <w:rPr>
          <w:rFonts w:ascii="Adobe Garamond Pro" w:hAnsi="Adobe Garamond Pro"/>
        </w:rPr>
        <w:t xml:space="preserve"> (E) </w:t>
      </w:r>
      <w:r>
        <w:rPr>
          <w:rFonts w:ascii="Adobe Garamond Pro" w:hAnsi="Adobe Garamond Pro"/>
          <w:bCs/>
        </w:rPr>
        <w:t>Expression levels</w:t>
      </w:r>
      <w:r w:rsidRPr="00367AA0">
        <w:rPr>
          <w:rFonts w:ascii="Adobe Garamond Pro" w:hAnsi="Adobe Garamond Pro"/>
        </w:rPr>
        <w:t xml:space="preserve"> of </w:t>
      </w:r>
      <w:r>
        <w:rPr>
          <w:rFonts w:ascii="Adobe Garamond Pro" w:hAnsi="Adobe Garamond Pro"/>
        </w:rPr>
        <w:t xml:space="preserve">the indicated genes </w:t>
      </w:r>
      <w:r w:rsidRPr="00367AA0">
        <w:rPr>
          <w:rFonts w:ascii="Adobe Garamond Pro" w:hAnsi="Adobe Garamond Pro"/>
        </w:rPr>
        <w:t>within</w:t>
      </w:r>
      <w:r>
        <w:rPr>
          <w:rFonts w:ascii="Adobe Garamond Pro" w:hAnsi="Adobe Garamond Pro"/>
        </w:rPr>
        <w:t xml:space="preserve"> the IM and</w:t>
      </w:r>
      <w:r w:rsidRPr="00367AA0">
        <w:rPr>
          <w:rFonts w:ascii="Adobe Garamond Pro" w:hAnsi="Adobe Garamond Pro"/>
        </w:rPr>
        <w:t xml:space="preserve"> </w:t>
      </w:r>
      <w:proofErr w:type="spellStart"/>
      <w:r>
        <w:rPr>
          <w:rFonts w:ascii="Adobe Garamond Pro" w:hAnsi="Adobe Garamond Pro"/>
          <w:bCs/>
        </w:rPr>
        <w:t>MafB</w:t>
      </w:r>
      <w:proofErr w:type="spellEnd"/>
      <w:r>
        <w:rPr>
          <w:rFonts w:ascii="Adobe Garamond Pro" w:hAnsi="Adobe Garamond Pro"/>
          <w:bCs/>
        </w:rPr>
        <w:t>-KO-enriched clusters</w:t>
      </w:r>
      <w:r w:rsidRPr="00367AA0">
        <w:rPr>
          <w:rFonts w:ascii="Adobe Garamond Pro" w:hAnsi="Adobe Garamond Pro"/>
        </w:rPr>
        <w:t xml:space="preserve">, as depicted by violin plots (height: </w:t>
      </w:r>
      <w:r>
        <w:rPr>
          <w:rFonts w:ascii="Adobe Garamond Pro" w:hAnsi="Adobe Garamond Pro"/>
        </w:rPr>
        <w:t>expression</w:t>
      </w:r>
      <w:r w:rsidRPr="00367AA0">
        <w:rPr>
          <w:rFonts w:ascii="Adobe Garamond Pro" w:hAnsi="Adobe Garamond Pro"/>
        </w:rPr>
        <w:t>; width: abundance of cells).</w:t>
      </w:r>
      <w:r>
        <w:rPr>
          <w:rFonts w:ascii="Adobe Garamond Pro" w:hAnsi="Adobe Garamond Pro"/>
        </w:rPr>
        <w:t xml:space="preserve"> (F) </w:t>
      </w:r>
      <w:r>
        <w:rPr>
          <w:rFonts w:ascii="Adobe Garamond Pro" w:hAnsi="Adobe Garamond Pro"/>
          <w:color w:val="000000" w:themeColor="text1"/>
        </w:rPr>
        <w:t xml:space="preserve">Surface expression levels of CD64 and </w:t>
      </w:r>
      <w:proofErr w:type="spellStart"/>
      <w:r>
        <w:rPr>
          <w:rFonts w:ascii="Adobe Garamond Pro" w:hAnsi="Adobe Garamond Pro"/>
          <w:color w:val="000000" w:themeColor="text1"/>
        </w:rPr>
        <w:t>MerTK</w:t>
      </w:r>
      <w:proofErr w:type="spellEnd"/>
      <w:r>
        <w:rPr>
          <w:rFonts w:ascii="Adobe Garamond Pro" w:hAnsi="Adobe Garamond Pro"/>
          <w:color w:val="000000" w:themeColor="text1"/>
        </w:rPr>
        <w:t xml:space="preserve"> in lung AM and IM, quantified by flow cytometry </w:t>
      </w:r>
      <w:r w:rsidRPr="003475A3">
        <w:rPr>
          <w:rFonts w:ascii="Adobe Garamond Pro" w:hAnsi="Adobe Garamond Pro"/>
          <w:color w:val="000000" w:themeColor="text1"/>
        </w:rPr>
        <w:t xml:space="preserve">in </w:t>
      </w:r>
      <w:r>
        <w:rPr>
          <w:rFonts w:ascii="Adobe Garamond Pro" w:hAnsi="Adobe Garamond Pro"/>
          <w:i/>
          <w:iCs/>
          <w:color w:val="000000" w:themeColor="text1"/>
        </w:rPr>
        <w:t>Lyz2</w:t>
      </w:r>
      <w:proofErr w:type="gramStart"/>
      <w:r w:rsidRPr="00586264">
        <w:rPr>
          <w:rFonts w:ascii="Adobe Garamond Pro" w:hAnsi="Adobe Garamond Pro"/>
          <w:i/>
          <w:iCs/>
          <w:color w:val="000000" w:themeColor="text1"/>
          <w:vertAlign w:val="superscript"/>
        </w:rPr>
        <w:t>Cre</w:t>
      </w:r>
      <w:r w:rsidRPr="00586264">
        <w:rPr>
          <w:rFonts w:ascii="Adobe Garamond Pro" w:hAnsi="Adobe Garamond Pro"/>
          <w:i/>
          <w:iCs/>
          <w:color w:val="000000" w:themeColor="text1"/>
        </w:rPr>
        <w:t>;Mafb</w:t>
      </w:r>
      <w:r w:rsidRPr="00586264">
        <w:rPr>
          <w:rFonts w:ascii="Adobe Garamond Pro" w:hAnsi="Adobe Garamond Pro"/>
          <w:i/>
          <w:iCs/>
          <w:color w:val="000000" w:themeColor="text1"/>
          <w:vertAlign w:val="superscript"/>
        </w:rPr>
        <w:t>fl</w:t>
      </w:r>
      <w:proofErr w:type="gramEnd"/>
      <w:r w:rsidRPr="00586264">
        <w:rPr>
          <w:rFonts w:ascii="Adobe Garamond Pro" w:hAnsi="Adobe Garamond Pro"/>
          <w:i/>
          <w:iCs/>
          <w:color w:val="000000" w:themeColor="text1"/>
          <w:vertAlign w:val="superscript"/>
        </w:rPr>
        <w:t>/</w:t>
      </w:r>
      <w:proofErr w:type="spellStart"/>
      <w:r w:rsidRPr="00586264">
        <w:rPr>
          <w:rFonts w:ascii="Adobe Garamond Pro" w:hAnsi="Adobe Garamond Pro"/>
          <w:i/>
          <w:iCs/>
          <w:color w:val="000000" w:themeColor="text1"/>
          <w:vertAlign w:val="superscript"/>
        </w:rPr>
        <w:t>fl</w:t>
      </w:r>
      <w:proofErr w:type="spellEnd"/>
      <w:r>
        <w:rPr>
          <w:rFonts w:ascii="Adobe Garamond Pro" w:hAnsi="Adobe Garamond Pro"/>
          <w:i/>
          <w:iCs/>
          <w:color w:val="000000" w:themeColor="text1"/>
          <w:vertAlign w:val="superscript"/>
        </w:rPr>
        <w:t xml:space="preserve"> </w:t>
      </w:r>
      <w:r>
        <w:rPr>
          <w:rFonts w:ascii="Adobe Garamond Pro" w:hAnsi="Adobe Garamond Pro"/>
          <w:color w:val="000000" w:themeColor="text1"/>
        </w:rPr>
        <w:t>and</w:t>
      </w:r>
      <w:r w:rsidRPr="00787A8E">
        <w:rPr>
          <w:rFonts w:ascii="Adobe Garamond Pro" w:hAnsi="Adobe Garamond Pro"/>
          <w:i/>
          <w:iCs/>
          <w:color w:val="000000" w:themeColor="text1"/>
        </w:rPr>
        <w:t xml:space="preserve"> </w:t>
      </w:r>
      <w:r>
        <w:rPr>
          <w:rFonts w:ascii="Adobe Garamond Pro" w:hAnsi="Adobe Garamond Pro"/>
          <w:color w:val="000000" w:themeColor="text1"/>
        </w:rPr>
        <w:t xml:space="preserve">littermate controls. (G) GO enrichment analysis performed on the upregulated genes in </w:t>
      </w:r>
      <w:proofErr w:type="spellStart"/>
      <w:r>
        <w:rPr>
          <w:rFonts w:ascii="Adobe Garamond Pro" w:hAnsi="Adobe Garamond Pro"/>
          <w:bCs/>
        </w:rPr>
        <w:t>MafB</w:t>
      </w:r>
      <w:proofErr w:type="spellEnd"/>
      <w:r>
        <w:rPr>
          <w:rFonts w:ascii="Adobe Garamond Pro" w:hAnsi="Adobe Garamond Pro"/>
          <w:bCs/>
        </w:rPr>
        <w:t xml:space="preserve">-KO-enriched cells as compared to the IM cluster. (H) IM- and </w:t>
      </w:r>
      <w:proofErr w:type="spellStart"/>
      <w:r>
        <w:rPr>
          <w:rFonts w:ascii="Adobe Garamond Pro" w:hAnsi="Adobe Garamond Pro"/>
          <w:bCs/>
        </w:rPr>
        <w:t>cMo</w:t>
      </w:r>
      <w:proofErr w:type="spellEnd"/>
      <w:r>
        <w:rPr>
          <w:rFonts w:ascii="Adobe Garamond Pro" w:hAnsi="Adobe Garamond Pro"/>
          <w:bCs/>
        </w:rPr>
        <w:t xml:space="preserve">-signature scores within the </w:t>
      </w:r>
      <w:proofErr w:type="spellStart"/>
      <w:r>
        <w:rPr>
          <w:rFonts w:ascii="Adobe Garamond Pro" w:hAnsi="Adobe Garamond Pro"/>
          <w:bCs/>
        </w:rPr>
        <w:t>cMo</w:t>
      </w:r>
      <w:proofErr w:type="spellEnd"/>
      <w:r>
        <w:rPr>
          <w:rFonts w:ascii="Adobe Garamond Pro" w:hAnsi="Adobe Garamond Pro"/>
          <w:bCs/>
        </w:rPr>
        <w:t xml:space="preserve">, IM and </w:t>
      </w:r>
      <w:proofErr w:type="spellStart"/>
      <w:r>
        <w:rPr>
          <w:rFonts w:ascii="Adobe Garamond Pro" w:hAnsi="Adobe Garamond Pro"/>
          <w:bCs/>
        </w:rPr>
        <w:t>MafB</w:t>
      </w:r>
      <w:proofErr w:type="spellEnd"/>
      <w:r w:rsidR="00356A4C">
        <w:rPr>
          <w:rFonts w:ascii="Adobe Garamond Pro" w:hAnsi="Adobe Garamond Pro"/>
          <w:bCs/>
        </w:rPr>
        <w:t>-KO</w:t>
      </w:r>
      <w:r>
        <w:rPr>
          <w:rFonts w:ascii="Adobe Garamond Pro" w:hAnsi="Adobe Garamond Pro"/>
          <w:bCs/>
        </w:rPr>
        <w:t xml:space="preserve">-enriched clusters, </w:t>
      </w:r>
      <w:r w:rsidRPr="00367AA0">
        <w:rPr>
          <w:rFonts w:ascii="Adobe Garamond Pro" w:hAnsi="Adobe Garamond Pro"/>
        </w:rPr>
        <w:t xml:space="preserve">as depicted by violin plots (height: </w:t>
      </w:r>
      <w:r>
        <w:rPr>
          <w:rFonts w:ascii="Adobe Garamond Pro" w:hAnsi="Adobe Garamond Pro"/>
        </w:rPr>
        <w:t>scores</w:t>
      </w:r>
      <w:r w:rsidRPr="00367AA0">
        <w:rPr>
          <w:rFonts w:ascii="Adobe Garamond Pro" w:hAnsi="Adobe Garamond Pro"/>
        </w:rPr>
        <w:t>; width: abundance of cells).</w:t>
      </w:r>
      <w:r w:rsidR="00356A4C">
        <w:rPr>
          <w:rFonts w:ascii="Adobe Garamond Pro" w:hAnsi="Adobe Garamond Pro"/>
        </w:rPr>
        <w:t xml:space="preserve"> </w:t>
      </w:r>
      <w:r w:rsidR="00356A4C" w:rsidRPr="00D63310">
        <w:rPr>
          <w:rFonts w:ascii="Adobe Garamond Pro" w:hAnsi="Adobe Garamond Pro"/>
        </w:rPr>
        <w:t xml:space="preserve">(E) Adjusted </w:t>
      </w:r>
      <w:r w:rsidR="00356A4C" w:rsidRPr="00D63310">
        <w:rPr>
          <w:rFonts w:ascii="Adobe Garamond Pro" w:hAnsi="Adobe Garamond Pro"/>
          <w:i/>
          <w:iCs/>
        </w:rPr>
        <w:t xml:space="preserve">P </w:t>
      </w:r>
      <w:r w:rsidR="00356A4C" w:rsidRPr="00D63310">
        <w:rPr>
          <w:rFonts w:ascii="Adobe Garamond Pro" w:hAnsi="Adobe Garamond Pro"/>
        </w:rPr>
        <w:t xml:space="preserve">values obtained from the DE analysis of </w:t>
      </w:r>
      <w:proofErr w:type="spellStart"/>
      <w:r w:rsidR="00356A4C" w:rsidRPr="00D63310">
        <w:rPr>
          <w:rFonts w:ascii="Adobe Garamond Pro" w:hAnsi="Adobe Garamond Pro"/>
        </w:rPr>
        <w:t>scRNA</w:t>
      </w:r>
      <w:proofErr w:type="spellEnd"/>
      <w:r w:rsidR="00356A4C" w:rsidRPr="00D63310">
        <w:rPr>
          <w:rFonts w:ascii="Adobe Garamond Pro" w:hAnsi="Adobe Garamond Pro"/>
        </w:rPr>
        <w:t>-seq data using Seurat are shown.</w:t>
      </w:r>
      <w:r>
        <w:rPr>
          <w:rFonts w:ascii="Adobe Garamond Pro" w:hAnsi="Adobe Garamond Pro"/>
          <w:color w:val="000000" w:themeColor="text1"/>
        </w:rPr>
        <w:t xml:space="preserve"> </w:t>
      </w:r>
      <w:r>
        <w:rPr>
          <w:rFonts w:ascii="Adobe Garamond Pro" w:hAnsi="Adobe Garamond Pro"/>
        </w:rPr>
        <w:t xml:space="preserve">(F) Data </w:t>
      </w:r>
      <w:r w:rsidRPr="00D63310">
        <w:rPr>
          <w:rFonts w:ascii="Adobe Garamond Pro" w:hAnsi="Adobe Garamond Pro"/>
        </w:rPr>
        <w:t>show mean +/</w:t>
      </w:r>
      <w:ins w:id="78" w:author="Domien Vanneste" w:date="2022-01-24T11:15:00Z">
        <w:r w:rsidR="006D0202" w:rsidRPr="006D0202">
          <w:rPr>
            <w:rFonts w:ascii="Adobe Garamond Pro" w:hAnsi="Adobe Garamond Pro"/>
          </w:rPr>
          <w:t>−</w:t>
        </w:r>
      </w:ins>
      <w:del w:id="79" w:author="Domien Vanneste" w:date="2022-01-24T11:15:00Z">
        <w:r w:rsidRPr="00D63310" w:rsidDel="006D0202">
          <w:rPr>
            <w:rFonts w:ascii="Adobe Garamond Pro" w:hAnsi="Adobe Garamond Pro"/>
          </w:rPr>
          <w:delText>-</w:delText>
        </w:r>
      </w:del>
      <w:r w:rsidRPr="00D63310">
        <w:rPr>
          <w:rFonts w:ascii="Adobe Garamond Pro" w:hAnsi="Adobe Garamond Pro"/>
        </w:rPr>
        <w:t xml:space="preserve"> SEM and individual values and are pooled from 2 independent experiments (n = 6-7 / group).</w:t>
      </w:r>
      <w:r w:rsidRPr="00D63310">
        <w:rPr>
          <w:rFonts w:ascii="Adobe Garamond Pro" w:hAnsi="Adobe Garamond Pro"/>
          <w:i/>
          <w:iCs/>
        </w:rPr>
        <w:t xml:space="preserve"> </w:t>
      </w:r>
      <w:r w:rsidRPr="00D63310">
        <w:rPr>
          <w:rFonts w:ascii="Adobe Garamond Pro" w:hAnsi="Adobe Garamond Pro"/>
        </w:rPr>
        <w:t xml:space="preserve">(F, G, H) </w:t>
      </w:r>
      <w:r w:rsidRPr="00D63310">
        <w:rPr>
          <w:rFonts w:ascii="Adobe Garamond Pro" w:hAnsi="Adobe Garamond Pro"/>
          <w:i/>
          <w:iCs/>
        </w:rPr>
        <w:t>P</w:t>
      </w:r>
      <w:r w:rsidRPr="00D63310">
        <w:rPr>
          <w:rFonts w:ascii="Adobe Garamond Pro" w:hAnsi="Adobe Garamond Pro"/>
        </w:rPr>
        <w:t xml:space="preserve"> values were calculated using (F) a two-way ANOVA with Tukey’s post hoc test, (G) a two-tailed Mann-Whitney U-test with </w:t>
      </w:r>
      <w:proofErr w:type="spellStart"/>
      <w:r w:rsidRPr="00D63310">
        <w:rPr>
          <w:rFonts w:ascii="Adobe Garamond Pro" w:hAnsi="Adobe Garamond Pro"/>
        </w:rPr>
        <w:t>Benjamini</w:t>
      </w:r>
      <w:proofErr w:type="spellEnd"/>
      <w:r w:rsidRPr="00D63310">
        <w:rPr>
          <w:rFonts w:ascii="Adobe Garamond Pro" w:hAnsi="Adobe Garamond Pro"/>
        </w:rPr>
        <w:t>-Hochberg false discovery rate (FDR) correction, or</w:t>
      </w:r>
      <w:r>
        <w:rPr>
          <w:rFonts w:ascii="Adobe Garamond Pro" w:hAnsi="Adobe Garamond Pro"/>
        </w:rPr>
        <w:t xml:space="preserve"> (H) a one-way ANOVA with Tukey’s post hoc test. </w:t>
      </w:r>
      <w:r w:rsidRPr="006F3D3A">
        <w:rPr>
          <w:rFonts w:ascii="Adobe Garamond Pro" w:hAnsi="Adobe Garamond Pro"/>
          <w:vertAlign w:val="superscript"/>
        </w:rPr>
        <w:t>***</w:t>
      </w:r>
      <w:r>
        <w:rPr>
          <w:rFonts w:ascii="Adobe Garamond Pro" w:hAnsi="Adobe Garamond Pro"/>
        </w:rPr>
        <w:t xml:space="preserve">, </w:t>
      </w:r>
      <w:r w:rsidRPr="00A14696">
        <w:rPr>
          <w:rFonts w:ascii="Adobe Garamond Pro" w:hAnsi="Adobe Garamond Pro"/>
          <w:i/>
          <w:iCs/>
        </w:rPr>
        <w:t>P</w:t>
      </w:r>
      <w:r>
        <w:rPr>
          <w:rFonts w:ascii="Adobe Garamond Pro" w:hAnsi="Adobe Garamond Pro"/>
        </w:rPr>
        <w:t xml:space="preserve"> &lt; 0.001; </w:t>
      </w:r>
      <w:r w:rsidRPr="00A14696">
        <w:rPr>
          <w:rFonts w:ascii="Adobe Garamond Pro" w:hAnsi="Adobe Garamond Pro"/>
          <w:vertAlign w:val="superscript"/>
        </w:rPr>
        <w:t>****</w:t>
      </w:r>
      <w:r>
        <w:rPr>
          <w:rFonts w:ascii="Adobe Garamond Pro" w:hAnsi="Adobe Garamond Pro"/>
        </w:rPr>
        <w:t xml:space="preserve">, </w:t>
      </w:r>
      <w:r w:rsidRPr="00A14696">
        <w:rPr>
          <w:rFonts w:ascii="Adobe Garamond Pro" w:hAnsi="Adobe Garamond Pro"/>
          <w:i/>
          <w:iCs/>
        </w:rPr>
        <w:t>P</w:t>
      </w:r>
      <w:r>
        <w:rPr>
          <w:rFonts w:ascii="Adobe Garamond Pro" w:hAnsi="Adobe Garamond Pro"/>
        </w:rPr>
        <w:t xml:space="preserve"> &lt; 0.0001; ns, not significant. MFI, mean fluorescence intensity.</w:t>
      </w:r>
    </w:p>
    <w:p w14:paraId="7F156533" w14:textId="77777777" w:rsidR="00D40EFB" w:rsidRDefault="00D40EFB">
      <w:pPr>
        <w:rPr>
          <w:rFonts w:ascii="Adobe Garamond Pro" w:hAnsi="Adobe Garamond Pro"/>
        </w:rPr>
      </w:pPr>
      <w:r>
        <w:rPr>
          <w:rFonts w:ascii="Adobe Garamond Pro" w:hAnsi="Adobe Garamond Pro"/>
        </w:rPr>
        <w:br w:type="page"/>
      </w:r>
    </w:p>
    <w:p w14:paraId="2C8C8A58" w14:textId="103789D0" w:rsidR="00D40EFB" w:rsidRPr="00D40EFB" w:rsidRDefault="00D40EFB" w:rsidP="00D40EFB">
      <w:pPr>
        <w:spacing w:line="480" w:lineRule="auto"/>
        <w:jc w:val="both"/>
        <w:rPr>
          <w:rFonts w:ascii="Adobe Garamond Pro" w:hAnsi="Adobe Garamond Pro"/>
          <w:b/>
          <w:bCs/>
          <w:color w:val="000000" w:themeColor="text1"/>
          <w:sz w:val="28"/>
          <w:szCs w:val="28"/>
        </w:rPr>
      </w:pPr>
      <w:r w:rsidRPr="00D40EFB">
        <w:rPr>
          <w:rFonts w:ascii="Adobe Garamond Pro" w:hAnsi="Adobe Garamond Pro"/>
          <w:b/>
          <w:bCs/>
          <w:color w:val="000000" w:themeColor="text1"/>
          <w:sz w:val="28"/>
          <w:szCs w:val="28"/>
        </w:rPr>
        <w:lastRenderedPageBreak/>
        <w:t>Supplemental Figure Titles and Legends</w:t>
      </w:r>
    </w:p>
    <w:p w14:paraId="3DAEA168" w14:textId="6F72EDDB" w:rsidR="00D40EFB" w:rsidRDefault="00D40EFB" w:rsidP="00D40EFB">
      <w:pPr>
        <w:spacing w:line="480" w:lineRule="auto"/>
        <w:jc w:val="both"/>
        <w:rPr>
          <w:rFonts w:ascii="Adobe Garamond Pro" w:hAnsi="Adobe Garamond Pro"/>
          <w:color w:val="000000" w:themeColor="text1"/>
        </w:rPr>
      </w:pPr>
    </w:p>
    <w:p w14:paraId="70EB1BF9" w14:textId="22A7F405" w:rsidR="00D40EFB" w:rsidRDefault="00D40EFB" w:rsidP="00D40EFB">
      <w:pPr>
        <w:spacing w:line="480" w:lineRule="auto"/>
        <w:jc w:val="both"/>
        <w:rPr>
          <w:rFonts w:ascii="Adobe Garamond Pro" w:hAnsi="Adobe Garamond Pro"/>
          <w:bCs/>
        </w:rPr>
      </w:pPr>
      <w:r w:rsidRPr="00D835B7">
        <w:rPr>
          <w:rFonts w:ascii="Adobe Garamond Pro" w:hAnsi="Adobe Garamond Pro"/>
          <w:b/>
        </w:rPr>
        <w:t>Figure S1, related to main Figures 1 and 2.</w:t>
      </w:r>
      <w:r>
        <w:rPr>
          <w:rFonts w:ascii="Adobe Garamond Pro" w:hAnsi="Adobe Garamond Pro"/>
          <w:b/>
        </w:rPr>
        <w:t xml:space="preserve"> Gating strategies used to delineate Mo, RTM and granulocytes and abundance of Mo and RTM in DT-injected IM-DTR mice.</w:t>
      </w:r>
      <w:r w:rsidRPr="00540457">
        <w:rPr>
          <w:rFonts w:ascii="Adobe Garamond Pro" w:hAnsi="Adobe Garamond Pro"/>
          <w:bCs/>
        </w:rPr>
        <w:t xml:space="preserve"> (A</w:t>
      </w:r>
      <w:r>
        <w:rPr>
          <w:rFonts w:ascii="Adobe Garamond Pro" w:hAnsi="Adobe Garamond Pro"/>
          <w:bCs/>
        </w:rPr>
        <w:t>-J</w:t>
      </w:r>
      <w:r w:rsidRPr="00540457">
        <w:rPr>
          <w:rFonts w:ascii="Adobe Garamond Pro" w:hAnsi="Adobe Garamond Pro"/>
          <w:bCs/>
        </w:rPr>
        <w:t>)</w:t>
      </w:r>
      <w:r>
        <w:rPr>
          <w:rFonts w:ascii="Adobe Garamond Pro" w:hAnsi="Adobe Garamond Pro"/>
          <w:bCs/>
        </w:rPr>
        <w:t xml:space="preserve"> Flow cytometry gating strategy used to delineate (A) lung AM, </w:t>
      </w:r>
      <w:proofErr w:type="spellStart"/>
      <w:r>
        <w:rPr>
          <w:rFonts w:ascii="Adobe Garamond Pro" w:hAnsi="Adobe Garamond Pro"/>
          <w:bCs/>
        </w:rPr>
        <w:t>cMo</w:t>
      </w:r>
      <w:proofErr w:type="spellEnd"/>
      <w:r>
        <w:rPr>
          <w:rFonts w:ascii="Adobe Garamond Pro" w:hAnsi="Adobe Garamond Pro"/>
          <w:bCs/>
        </w:rPr>
        <w:t xml:space="preserve">, </w:t>
      </w:r>
      <w:proofErr w:type="spellStart"/>
      <w:r>
        <w:rPr>
          <w:rFonts w:ascii="Adobe Garamond Pro" w:hAnsi="Adobe Garamond Pro"/>
          <w:bCs/>
        </w:rPr>
        <w:t>pMo</w:t>
      </w:r>
      <w:proofErr w:type="spellEnd"/>
      <w:r>
        <w:rPr>
          <w:rFonts w:ascii="Adobe Garamond Pro" w:hAnsi="Adobe Garamond Pro"/>
          <w:bCs/>
        </w:rPr>
        <w:t>, bulk IM, CD206</w:t>
      </w:r>
      <w:r w:rsidRPr="00526B39">
        <w:rPr>
          <w:rFonts w:ascii="Adobe Garamond Pro" w:hAnsi="Adobe Garamond Pro"/>
          <w:bCs/>
          <w:vertAlign w:val="superscript"/>
        </w:rPr>
        <w:t>+</w:t>
      </w:r>
      <w:r>
        <w:rPr>
          <w:rFonts w:ascii="Adobe Garamond Pro" w:hAnsi="Adobe Garamond Pro"/>
          <w:bCs/>
        </w:rPr>
        <w:t xml:space="preserve"> and CD206</w:t>
      </w:r>
      <w:r w:rsidRPr="00526B39">
        <w:rPr>
          <w:rFonts w:ascii="Adobe Garamond Pro" w:hAnsi="Adobe Garamond Pro"/>
          <w:bCs/>
          <w:vertAlign w:val="superscript"/>
        </w:rPr>
        <w:t>-</w:t>
      </w:r>
      <w:r>
        <w:rPr>
          <w:rFonts w:ascii="Adobe Garamond Pro" w:hAnsi="Adobe Garamond Pro"/>
          <w:bCs/>
        </w:rPr>
        <w:t xml:space="preserve"> IM; (B) lung DC subsets; (C) lung </w:t>
      </w:r>
      <w:r w:rsidRPr="00493047">
        <w:rPr>
          <w:rFonts w:ascii="Adobe Garamond Pro" w:hAnsi="Adobe Garamond Pro"/>
          <w:bCs/>
        </w:rPr>
        <w:t>eosinophil</w:t>
      </w:r>
      <w:r>
        <w:rPr>
          <w:rFonts w:ascii="Adobe Garamond Pro" w:hAnsi="Adobe Garamond Pro"/>
          <w:bCs/>
        </w:rPr>
        <w:t>s (</w:t>
      </w:r>
      <w:r w:rsidRPr="00493047">
        <w:rPr>
          <w:rFonts w:ascii="Adobe Garamond Pro" w:hAnsi="Adobe Garamond Pro"/>
          <w:bCs/>
        </w:rPr>
        <w:t>Eo</w:t>
      </w:r>
      <w:r>
        <w:rPr>
          <w:rFonts w:ascii="Adobe Garamond Pro" w:hAnsi="Adobe Garamond Pro"/>
          <w:bCs/>
        </w:rPr>
        <w:t xml:space="preserve">s) and </w:t>
      </w:r>
      <w:r w:rsidRPr="00493047">
        <w:rPr>
          <w:rFonts w:ascii="Adobe Garamond Pro" w:hAnsi="Adobe Garamond Pro"/>
          <w:bCs/>
        </w:rPr>
        <w:t>neutrophil</w:t>
      </w:r>
      <w:r>
        <w:rPr>
          <w:rFonts w:ascii="Adobe Garamond Pro" w:hAnsi="Adobe Garamond Pro"/>
          <w:bCs/>
        </w:rPr>
        <w:t>s (</w:t>
      </w:r>
      <w:r w:rsidRPr="00493047">
        <w:rPr>
          <w:rFonts w:ascii="Adobe Garamond Pro" w:hAnsi="Adobe Garamond Pro"/>
          <w:bCs/>
        </w:rPr>
        <w:t>Neu</w:t>
      </w:r>
      <w:r>
        <w:rPr>
          <w:rFonts w:ascii="Adobe Garamond Pro" w:hAnsi="Adobe Garamond Pro"/>
          <w:bCs/>
        </w:rPr>
        <w:t>); (D) blood Ly6C</w:t>
      </w:r>
      <w:r w:rsidRPr="00493047">
        <w:rPr>
          <w:rFonts w:ascii="Adobe Garamond Pro" w:hAnsi="Adobe Garamond Pro"/>
          <w:bCs/>
          <w:vertAlign w:val="superscript"/>
        </w:rPr>
        <w:t>+</w:t>
      </w:r>
      <w:r>
        <w:rPr>
          <w:rFonts w:ascii="Adobe Garamond Pro" w:hAnsi="Adobe Garamond Pro"/>
          <w:bCs/>
        </w:rPr>
        <w:t xml:space="preserve"> </w:t>
      </w:r>
      <w:proofErr w:type="spellStart"/>
      <w:r>
        <w:rPr>
          <w:rFonts w:ascii="Adobe Garamond Pro" w:hAnsi="Adobe Garamond Pro"/>
          <w:bCs/>
        </w:rPr>
        <w:t>cMo</w:t>
      </w:r>
      <w:proofErr w:type="spellEnd"/>
      <w:r>
        <w:rPr>
          <w:rFonts w:ascii="Adobe Garamond Pro" w:hAnsi="Adobe Garamond Pro"/>
          <w:bCs/>
        </w:rPr>
        <w:t xml:space="preserve"> and Ly6C</w:t>
      </w:r>
      <w:ins w:id="80" w:author="Domien Vanneste" w:date="2022-01-24T11:16:00Z">
        <w:r w:rsidR="006D0202" w:rsidRPr="006D0202">
          <w:rPr>
            <w:rFonts w:ascii="Adobe Garamond Pro" w:hAnsi="Adobe Garamond Pro"/>
            <w:bCs/>
            <w:vertAlign w:val="superscript"/>
            <w:rPrChange w:id="81" w:author="Domien Vanneste" w:date="2022-01-24T11:16:00Z">
              <w:rPr>
                <w:rFonts w:ascii="Adobe Garamond Pro" w:hAnsi="Adobe Garamond Pro"/>
                <w:bCs/>
              </w:rPr>
            </w:rPrChange>
          </w:rPr>
          <w:t>−</w:t>
        </w:r>
      </w:ins>
      <w:del w:id="82" w:author="Domien Vanneste" w:date="2022-01-24T11:16:00Z">
        <w:r w:rsidRPr="00493047" w:rsidDel="006D0202">
          <w:rPr>
            <w:rFonts w:ascii="Adobe Garamond Pro" w:hAnsi="Adobe Garamond Pro"/>
            <w:bCs/>
            <w:vertAlign w:val="superscript"/>
          </w:rPr>
          <w:delText>-</w:delText>
        </w:r>
      </w:del>
      <w:r>
        <w:rPr>
          <w:rFonts w:ascii="Adobe Garamond Pro" w:hAnsi="Adobe Garamond Pro"/>
          <w:bCs/>
        </w:rPr>
        <w:t xml:space="preserve"> </w:t>
      </w:r>
      <w:proofErr w:type="spellStart"/>
      <w:r>
        <w:rPr>
          <w:rFonts w:ascii="Adobe Garamond Pro" w:hAnsi="Adobe Garamond Pro"/>
          <w:bCs/>
        </w:rPr>
        <w:t>pMo</w:t>
      </w:r>
      <w:proofErr w:type="spellEnd"/>
      <w:r>
        <w:rPr>
          <w:rFonts w:ascii="Adobe Garamond Pro" w:hAnsi="Adobe Garamond Pro"/>
          <w:bCs/>
        </w:rPr>
        <w:t xml:space="preserve">; (E) small peritoneal macrophages (SPM) and large peritoneal macrophages (LPM); (F) spleen red pulp macrophages (RPM); (G) Liver Kupffer cells (KC); (H) small intestinal lamina propria macrophages (SI LPM); (I) colonic lamina propria macrophages (C LPM); (J) brain microglia (MG). (K) Cell numbers of the indicated cell populations quantified by flow cytometry in IM-DTR mice injected with 50 ng DT 24 hours before and compared relatively to those of non-injected IM-DTR mice. </w:t>
      </w:r>
      <w:r w:rsidRPr="00B75C7B">
        <w:rPr>
          <w:rFonts w:ascii="Adobe Garamond Pro" w:hAnsi="Adobe Garamond Pro"/>
          <w:bCs/>
        </w:rPr>
        <w:t>Data show mean +</w:t>
      </w:r>
      <w:r w:rsidR="00B5431C">
        <w:rPr>
          <w:rFonts w:ascii="Adobe Garamond Pro" w:hAnsi="Adobe Garamond Pro"/>
          <w:bCs/>
        </w:rPr>
        <w:t>/</w:t>
      </w:r>
      <w:ins w:id="83" w:author="Domien Vanneste" w:date="2022-01-24T11:16:00Z">
        <w:r w:rsidR="006D0202" w:rsidRPr="006D0202">
          <w:rPr>
            <w:rFonts w:ascii="Adobe Garamond Pro" w:hAnsi="Adobe Garamond Pro"/>
            <w:bCs/>
          </w:rPr>
          <w:t>−</w:t>
        </w:r>
      </w:ins>
      <w:del w:id="84" w:author="Domien Vanneste" w:date="2022-01-24T11:16:00Z">
        <w:r w:rsidR="00B5431C" w:rsidDel="006D0202">
          <w:rPr>
            <w:rFonts w:ascii="Adobe Garamond Pro" w:hAnsi="Adobe Garamond Pro"/>
            <w:bCs/>
          </w:rPr>
          <w:delText>-</w:delText>
        </w:r>
      </w:del>
      <w:r w:rsidRPr="00B75C7B">
        <w:rPr>
          <w:rFonts w:ascii="Adobe Garamond Pro" w:hAnsi="Adobe Garamond Pro"/>
          <w:bCs/>
        </w:rPr>
        <w:t xml:space="preserve"> SEM and are pooled from 2</w:t>
      </w:r>
      <w:r w:rsidR="00B5431C">
        <w:rPr>
          <w:rFonts w:ascii="Adobe Garamond Pro" w:hAnsi="Adobe Garamond Pro"/>
          <w:bCs/>
        </w:rPr>
        <w:t>-3</w:t>
      </w:r>
      <w:r w:rsidRPr="00B75C7B">
        <w:rPr>
          <w:rFonts w:ascii="Adobe Garamond Pro" w:hAnsi="Adobe Garamond Pro"/>
          <w:bCs/>
        </w:rPr>
        <w:t xml:space="preserve"> independent experiments, each symbol representing individual mice (n= 8-10/group). </w:t>
      </w:r>
      <w:r w:rsidRPr="00B75C7B">
        <w:rPr>
          <w:rFonts w:ascii="Adobe Garamond Pro" w:hAnsi="Adobe Garamond Pro"/>
          <w:bCs/>
          <w:i/>
          <w:iCs/>
        </w:rPr>
        <w:t>P</w:t>
      </w:r>
      <w:r w:rsidRPr="00B75C7B">
        <w:rPr>
          <w:rFonts w:ascii="Adobe Garamond Pro" w:hAnsi="Adobe Garamond Pro"/>
          <w:bCs/>
        </w:rPr>
        <w:t xml:space="preserve"> values were calculated using a two-way analysis of variance (ANOVA) with Tukey’s post hoc test. ns, not significant. cDC1/2, type 1/2 conventional DC.</w:t>
      </w:r>
    </w:p>
    <w:p w14:paraId="069D091C" w14:textId="77777777" w:rsidR="00D40EFB" w:rsidRDefault="00D40EFB" w:rsidP="00D40EFB">
      <w:pPr>
        <w:spacing w:line="480" w:lineRule="auto"/>
        <w:jc w:val="both"/>
        <w:rPr>
          <w:rFonts w:ascii="Adobe Garamond Pro" w:hAnsi="Adobe Garamond Pro"/>
          <w:bCs/>
        </w:rPr>
      </w:pPr>
      <w:r>
        <w:rPr>
          <w:rFonts w:ascii="Adobe Garamond Pro" w:hAnsi="Adobe Garamond Pro"/>
          <w:bCs/>
        </w:rPr>
        <w:br/>
      </w:r>
      <w:r>
        <w:rPr>
          <w:rFonts w:ascii="Adobe Garamond Pro" w:hAnsi="Adobe Garamond Pro"/>
          <w:bCs/>
        </w:rPr>
        <w:br/>
      </w:r>
    </w:p>
    <w:p w14:paraId="51732F24" w14:textId="77777777" w:rsidR="00D40EFB" w:rsidRDefault="00D40EFB" w:rsidP="00D40EFB">
      <w:pPr>
        <w:rPr>
          <w:rFonts w:ascii="Adobe Garamond Pro" w:hAnsi="Adobe Garamond Pro"/>
          <w:bCs/>
        </w:rPr>
      </w:pPr>
      <w:r>
        <w:rPr>
          <w:rFonts w:ascii="Adobe Garamond Pro" w:hAnsi="Adobe Garamond Pro"/>
          <w:bCs/>
        </w:rPr>
        <w:br w:type="page"/>
      </w:r>
    </w:p>
    <w:p w14:paraId="4AE46C37" w14:textId="41531A00" w:rsidR="00D40EFB" w:rsidRDefault="00D40EFB" w:rsidP="00D40EFB">
      <w:pPr>
        <w:spacing w:line="480" w:lineRule="auto"/>
        <w:jc w:val="both"/>
        <w:rPr>
          <w:rFonts w:ascii="Adobe Garamond Pro" w:hAnsi="Adobe Garamond Pro"/>
          <w:bCs/>
        </w:rPr>
      </w:pPr>
      <w:r w:rsidRPr="00B75C7B">
        <w:rPr>
          <w:rFonts w:ascii="Adobe Garamond Pro" w:hAnsi="Adobe Garamond Pro"/>
          <w:b/>
        </w:rPr>
        <w:lastRenderedPageBreak/>
        <w:t xml:space="preserve">Figure S2, related to main Figure 3. Repopulated IM subsets are largely similar to native IM 14 days post-DT treatment in IM-DTR mice. </w:t>
      </w:r>
      <w:r>
        <w:rPr>
          <w:rFonts w:ascii="Adobe Garamond Pro" w:hAnsi="Adobe Garamond Pro"/>
          <w:bCs/>
        </w:rPr>
        <w:t>(A) Experimental outline for panels B and C. (B) Principal Component (PC) Analysis plot comparing Ly6C</w:t>
      </w:r>
      <w:r w:rsidRPr="00CF15C1">
        <w:rPr>
          <w:rFonts w:ascii="Adobe Garamond Pro" w:hAnsi="Adobe Garamond Pro"/>
          <w:bCs/>
          <w:vertAlign w:val="superscript"/>
        </w:rPr>
        <w:t>+</w:t>
      </w:r>
      <w:r>
        <w:rPr>
          <w:rFonts w:ascii="Adobe Garamond Pro" w:hAnsi="Adobe Garamond Pro"/>
          <w:bCs/>
        </w:rPr>
        <w:t xml:space="preserve"> </w:t>
      </w:r>
      <w:proofErr w:type="spellStart"/>
      <w:r>
        <w:rPr>
          <w:rFonts w:ascii="Adobe Garamond Pro" w:hAnsi="Adobe Garamond Pro"/>
          <w:bCs/>
        </w:rPr>
        <w:t>cMo</w:t>
      </w:r>
      <w:proofErr w:type="spellEnd"/>
      <w:r>
        <w:rPr>
          <w:rFonts w:ascii="Adobe Garamond Pro" w:hAnsi="Adobe Garamond Pro"/>
          <w:bCs/>
        </w:rPr>
        <w:t xml:space="preserve">, AM, </w:t>
      </w:r>
      <w:commentRangeStart w:id="85"/>
      <w:r>
        <w:rPr>
          <w:rFonts w:ascii="Adobe Garamond Pro" w:hAnsi="Adobe Garamond Pro"/>
          <w:bCs/>
        </w:rPr>
        <w:t>CD206</w:t>
      </w:r>
      <w:r w:rsidRPr="00CF15C1">
        <w:rPr>
          <w:rFonts w:ascii="Adobe Garamond Pro" w:hAnsi="Adobe Garamond Pro"/>
          <w:bCs/>
          <w:vertAlign w:val="superscript"/>
        </w:rPr>
        <w:t>+</w:t>
      </w:r>
      <w:r>
        <w:rPr>
          <w:rFonts w:ascii="Adobe Garamond Pro" w:hAnsi="Adobe Garamond Pro"/>
          <w:bCs/>
        </w:rPr>
        <w:t xml:space="preserve"> and CD206</w:t>
      </w:r>
      <w:ins w:id="86" w:author="Domien Vanneste" w:date="2022-01-24T11:16:00Z">
        <w:r w:rsidR="006D0202" w:rsidRPr="006D0202">
          <w:rPr>
            <w:rFonts w:ascii="Adobe Garamond Pro" w:hAnsi="Adobe Garamond Pro"/>
            <w:bCs/>
            <w:vertAlign w:val="superscript"/>
            <w:rPrChange w:id="87" w:author="Domien Vanneste" w:date="2022-01-24T11:16:00Z">
              <w:rPr>
                <w:rFonts w:ascii="Adobe Garamond Pro" w:hAnsi="Adobe Garamond Pro"/>
                <w:bCs/>
              </w:rPr>
            </w:rPrChange>
          </w:rPr>
          <w:t>−</w:t>
        </w:r>
      </w:ins>
      <w:commentRangeEnd w:id="85"/>
      <w:ins w:id="88" w:author="Domien Vanneste" w:date="2022-01-24T11:17:00Z">
        <w:r w:rsidR="006D0202">
          <w:rPr>
            <w:rStyle w:val="CommentReference"/>
          </w:rPr>
          <w:commentReference w:id="85"/>
        </w:r>
      </w:ins>
      <w:del w:id="89" w:author="Domien Vanneste" w:date="2022-01-24T11:16:00Z">
        <w:r w:rsidRPr="00CF15C1" w:rsidDel="006D0202">
          <w:rPr>
            <w:rFonts w:ascii="Adobe Garamond Pro" w:hAnsi="Adobe Garamond Pro"/>
            <w:bCs/>
            <w:vertAlign w:val="superscript"/>
          </w:rPr>
          <w:delText>-</w:delText>
        </w:r>
      </w:del>
      <w:r>
        <w:rPr>
          <w:rFonts w:ascii="Adobe Garamond Pro" w:hAnsi="Adobe Garamond Pro"/>
          <w:bCs/>
        </w:rPr>
        <w:t xml:space="preserve"> IM from untreated IM-DTR mice, as well as CD206</w:t>
      </w:r>
      <w:r w:rsidRPr="00CF15C1">
        <w:rPr>
          <w:rFonts w:ascii="Adobe Garamond Pro" w:hAnsi="Adobe Garamond Pro"/>
          <w:bCs/>
          <w:vertAlign w:val="superscript"/>
        </w:rPr>
        <w:t>+</w:t>
      </w:r>
      <w:r>
        <w:rPr>
          <w:rFonts w:ascii="Adobe Garamond Pro" w:hAnsi="Adobe Garamond Pro"/>
          <w:bCs/>
        </w:rPr>
        <w:t xml:space="preserve"> and CD206</w:t>
      </w:r>
      <w:r w:rsidRPr="00CF15C1">
        <w:rPr>
          <w:rFonts w:ascii="Adobe Garamond Pro" w:hAnsi="Adobe Garamond Pro"/>
          <w:bCs/>
          <w:vertAlign w:val="superscript"/>
        </w:rPr>
        <w:t>-</w:t>
      </w:r>
      <w:r>
        <w:rPr>
          <w:rFonts w:ascii="Adobe Garamond Pro" w:hAnsi="Adobe Garamond Pro"/>
          <w:bCs/>
        </w:rPr>
        <w:t xml:space="preserve"> IM from DT-injected IM-DTR mice 14 days post-DT (n= 3 pooled mice per replicate, 3 replicates per condition). Percentages indicate the variability explained by each PC component. (C) Volcano plots depicting the DE genes between native and repopulated (left) CD206</w:t>
      </w:r>
      <w:ins w:id="90" w:author="Domien Vanneste" w:date="2022-01-24T11:17:00Z">
        <w:r w:rsidR="006D0202" w:rsidRPr="006D0202">
          <w:rPr>
            <w:rFonts w:ascii="Adobe Garamond Pro" w:hAnsi="Adobe Garamond Pro"/>
            <w:bCs/>
            <w:vertAlign w:val="superscript"/>
            <w:rPrChange w:id="91" w:author="Domien Vanneste" w:date="2022-01-24T11:17:00Z">
              <w:rPr>
                <w:rFonts w:ascii="Adobe Garamond Pro" w:hAnsi="Adobe Garamond Pro"/>
                <w:bCs/>
              </w:rPr>
            </w:rPrChange>
          </w:rPr>
          <w:t>−</w:t>
        </w:r>
      </w:ins>
      <w:del w:id="92" w:author="Domien Vanneste" w:date="2022-01-24T11:17:00Z">
        <w:r w:rsidRPr="001A7644" w:rsidDel="006D0202">
          <w:rPr>
            <w:rFonts w:ascii="Adobe Garamond Pro" w:hAnsi="Adobe Garamond Pro"/>
            <w:bCs/>
            <w:vertAlign w:val="superscript"/>
          </w:rPr>
          <w:delText>-</w:delText>
        </w:r>
      </w:del>
      <w:r>
        <w:rPr>
          <w:rFonts w:ascii="Adobe Garamond Pro" w:hAnsi="Adobe Garamond Pro"/>
          <w:bCs/>
        </w:rPr>
        <w:t xml:space="preserve"> and (right) CD206</w:t>
      </w:r>
      <w:r w:rsidRPr="001A7644">
        <w:rPr>
          <w:rFonts w:ascii="Adobe Garamond Pro" w:hAnsi="Adobe Garamond Pro"/>
          <w:bCs/>
          <w:vertAlign w:val="superscript"/>
        </w:rPr>
        <w:t>+</w:t>
      </w:r>
      <w:r w:rsidRPr="001A7644">
        <w:rPr>
          <w:rFonts w:ascii="Adobe Garamond Pro" w:hAnsi="Adobe Garamond Pro"/>
          <w:bCs/>
        </w:rPr>
        <w:t xml:space="preserve"> IM</w:t>
      </w:r>
      <w:r>
        <w:rPr>
          <w:rFonts w:ascii="Adobe Garamond Pro" w:hAnsi="Adobe Garamond Pro"/>
          <w:bCs/>
        </w:rPr>
        <w:t xml:space="preserve">. Transcripts significantly upregulated in native and repopulated IM subsets are colored in blue and red, respectively </w:t>
      </w:r>
      <w:r>
        <w:rPr>
          <w:rFonts w:ascii="Adobe Garamond Pro" w:hAnsi="Adobe Garamond Pro"/>
        </w:rPr>
        <w:t>(log</w:t>
      </w:r>
      <w:r w:rsidRPr="00D7626A">
        <w:rPr>
          <w:rFonts w:ascii="Adobe Garamond Pro" w:hAnsi="Adobe Garamond Pro"/>
          <w:vertAlign w:val="subscript"/>
        </w:rPr>
        <w:t>2</w:t>
      </w:r>
      <w:r>
        <w:rPr>
          <w:rFonts w:ascii="Adobe Garamond Pro" w:hAnsi="Adobe Garamond Pro"/>
        </w:rPr>
        <w:t xml:space="preserve"> fold-</w:t>
      </w:r>
      <w:r w:rsidRPr="001A7644">
        <w:rPr>
          <w:rFonts w:ascii="Adobe Garamond Pro" w:hAnsi="Adobe Garamond Pro"/>
        </w:rPr>
        <w:t>change +/</w:t>
      </w:r>
      <w:ins w:id="93" w:author="Domien Vanneste" w:date="2022-01-24T11:17:00Z">
        <w:r w:rsidR="006D0202" w:rsidRPr="006D0202">
          <w:rPr>
            <w:rFonts w:ascii="Adobe Garamond Pro" w:hAnsi="Adobe Garamond Pro"/>
          </w:rPr>
          <w:t>−</w:t>
        </w:r>
      </w:ins>
      <w:del w:id="94" w:author="Domien Vanneste" w:date="2022-01-24T11:17:00Z">
        <w:r w:rsidRPr="001A7644" w:rsidDel="006D0202">
          <w:rPr>
            <w:rFonts w:ascii="Adobe Garamond Pro" w:hAnsi="Adobe Garamond Pro"/>
          </w:rPr>
          <w:delText>-</w:delText>
        </w:r>
      </w:del>
      <w:r w:rsidRPr="001A7644">
        <w:rPr>
          <w:rFonts w:ascii="Adobe Garamond Pro" w:hAnsi="Adobe Garamond Pro"/>
        </w:rPr>
        <w:t xml:space="preserve"> 1 and adjusted </w:t>
      </w:r>
      <w:r w:rsidRPr="001A7644">
        <w:rPr>
          <w:rFonts w:ascii="Adobe Garamond Pro" w:hAnsi="Adobe Garamond Pro"/>
          <w:i/>
          <w:iCs/>
        </w:rPr>
        <w:t>P</w:t>
      </w:r>
      <w:r w:rsidRPr="001A7644">
        <w:rPr>
          <w:rFonts w:ascii="Adobe Garamond Pro" w:hAnsi="Adobe Garamond Pro"/>
        </w:rPr>
        <w:t xml:space="preserve"> value &lt; 10</w:t>
      </w:r>
      <w:ins w:id="95" w:author="Domien Vanneste" w:date="2022-01-24T11:17:00Z">
        <w:r w:rsidR="006D0202" w:rsidRPr="006D0202">
          <w:rPr>
            <w:rFonts w:ascii="Adobe Garamond Pro" w:hAnsi="Adobe Garamond Pro"/>
            <w:vertAlign w:val="superscript"/>
            <w:rPrChange w:id="96" w:author="Domien Vanneste" w:date="2022-01-24T11:17:00Z">
              <w:rPr>
                <w:rFonts w:ascii="Adobe Garamond Pro" w:hAnsi="Adobe Garamond Pro"/>
              </w:rPr>
            </w:rPrChange>
          </w:rPr>
          <w:t>−</w:t>
        </w:r>
      </w:ins>
      <w:del w:id="97" w:author="Domien Vanneste" w:date="2022-01-24T11:17:00Z">
        <w:r w:rsidRPr="001A7644" w:rsidDel="006D0202">
          <w:rPr>
            <w:rFonts w:ascii="Adobe Garamond Pro" w:hAnsi="Adobe Garamond Pro"/>
            <w:vertAlign w:val="superscript"/>
          </w:rPr>
          <w:delText>-</w:delText>
        </w:r>
      </w:del>
      <w:r w:rsidRPr="001A7644">
        <w:rPr>
          <w:rFonts w:ascii="Adobe Garamond Pro" w:hAnsi="Adobe Garamond Pro"/>
          <w:vertAlign w:val="superscript"/>
        </w:rPr>
        <w:t>2</w:t>
      </w:r>
      <w:r w:rsidRPr="001A7644">
        <w:rPr>
          <w:rFonts w:ascii="Adobe Garamond Pro" w:hAnsi="Adobe Garamond Pro"/>
        </w:rPr>
        <w:t>).</w:t>
      </w:r>
      <w:r>
        <w:rPr>
          <w:rFonts w:ascii="Adobe Garamond Pro" w:hAnsi="Adobe Garamond Pro"/>
        </w:rPr>
        <w:t xml:space="preserve"> (D) Bar graph showing lung IM numbers assessed by flow cytometry in IM-DTR mice treated or not with DT at days 0 and 14, and analyzed 24 hours after the last DT treatment (day 15). Data show mean +/</w:t>
      </w:r>
      <w:ins w:id="98" w:author="Domien Vanneste" w:date="2022-01-24T11:17:00Z">
        <w:r w:rsidR="006D0202" w:rsidRPr="006D0202">
          <w:rPr>
            <w:rFonts w:ascii="Adobe Garamond Pro" w:hAnsi="Adobe Garamond Pro"/>
          </w:rPr>
          <w:t>−</w:t>
        </w:r>
      </w:ins>
      <w:del w:id="99" w:author="Domien Vanneste" w:date="2022-01-24T11:17:00Z">
        <w:r w:rsidDel="006D0202">
          <w:rPr>
            <w:rFonts w:ascii="Adobe Garamond Pro" w:hAnsi="Adobe Garamond Pro"/>
          </w:rPr>
          <w:delText>-</w:delText>
        </w:r>
      </w:del>
      <w:r>
        <w:rPr>
          <w:rFonts w:ascii="Adobe Garamond Pro" w:hAnsi="Adobe Garamond Pro"/>
        </w:rPr>
        <w:t xml:space="preserve"> SEM and individual mice and are pooled from 2 independent experiments (n= 7-8/group).</w:t>
      </w:r>
      <w:r w:rsidRPr="00787E3F">
        <w:rPr>
          <w:rFonts w:ascii="Adobe Garamond Pro" w:hAnsi="Adobe Garamond Pro"/>
          <w:i/>
          <w:iCs/>
        </w:rPr>
        <w:t xml:space="preserve"> P</w:t>
      </w:r>
      <w:r>
        <w:rPr>
          <w:rFonts w:ascii="Adobe Garamond Pro" w:hAnsi="Adobe Garamond Pro"/>
        </w:rPr>
        <w:t xml:space="preserve"> values were calculated using a one-way ANOVA with Tukey’s post-hoc test. </w:t>
      </w:r>
      <w:r w:rsidRPr="00787E3F">
        <w:rPr>
          <w:rFonts w:ascii="Adobe Garamond Pro" w:hAnsi="Adobe Garamond Pro"/>
          <w:vertAlign w:val="superscript"/>
        </w:rPr>
        <w:t>**</w:t>
      </w:r>
      <w:r>
        <w:rPr>
          <w:rFonts w:ascii="Adobe Garamond Pro" w:hAnsi="Adobe Garamond Pro"/>
        </w:rPr>
        <w:t xml:space="preserve">, </w:t>
      </w:r>
      <w:r w:rsidRPr="00787E3F">
        <w:rPr>
          <w:rFonts w:ascii="Adobe Garamond Pro" w:hAnsi="Adobe Garamond Pro"/>
          <w:i/>
          <w:iCs/>
        </w:rPr>
        <w:t>P</w:t>
      </w:r>
      <w:r>
        <w:rPr>
          <w:rFonts w:ascii="Adobe Garamond Pro" w:hAnsi="Adobe Garamond Pro"/>
        </w:rPr>
        <w:t xml:space="preserve"> &lt; 0.01;</w:t>
      </w:r>
      <w:r w:rsidRPr="00787E3F">
        <w:rPr>
          <w:rFonts w:ascii="Adobe Garamond Pro" w:hAnsi="Adobe Garamond Pro"/>
          <w:bCs/>
        </w:rPr>
        <w:t xml:space="preserve"> </w:t>
      </w:r>
      <w:r w:rsidRPr="00B75C7B">
        <w:rPr>
          <w:rFonts w:ascii="Adobe Garamond Pro" w:hAnsi="Adobe Garamond Pro"/>
          <w:bCs/>
        </w:rPr>
        <w:t>ns, not significant</w:t>
      </w:r>
      <w:r>
        <w:rPr>
          <w:rFonts w:ascii="Adobe Garamond Pro" w:hAnsi="Adobe Garamond Pro"/>
          <w:bCs/>
        </w:rPr>
        <w:t>.</w:t>
      </w:r>
      <w:r>
        <w:rPr>
          <w:rFonts w:ascii="Adobe Garamond Pro" w:hAnsi="Adobe Garamond Pro"/>
          <w:bCs/>
        </w:rPr>
        <w:br/>
      </w:r>
    </w:p>
    <w:p w14:paraId="381868A6" w14:textId="77777777" w:rsidR="00D40EFB" w:rsidRDefault="00D40EFB" w:rsidP="00D40EFB">
      <w:pPr>
        <w:rPr>
          <w:rFonts w:ascii="Adobe Garamond Pro" w:hAnsi="Adobe Garamond Pro"/>
          <w:bCs/>
        </w:rPr>
      </w:pPr>
      <w:r>
        <w:rPr>
          <w:rFonts w:ascii="Adobe Garamond Pro" w:hAnsi="Adobe Garamond Pro"/>
          <w:bCs/>
        </w:rPr>
        <w:br w:type="page"/>
      </w:r>
    </w:p>
    <w:p w14:paraId="1B738D03" w14:textId="6CA83B6A" w:rsidR="00D40EFB" w:rsidRDefault="00D40EFB" w:rsidP="00D40EFB">
      <w:pPr>
        <w:spacing w:line="480" w:lineRule="auto"/>
        <w:jc w:val="both"/>
        <w:rPr>
          <w:rFonts w:ascii="Adobe Garamond Pro" w:hAnsi="Adobe Garamond Pro"/>
          <w:bCs/>
        </w:rPr>
      </w:pPr>
      <w:r w:rsidRPr="00613FF3">
        <w:rPr>
          <w:rFonts w:ascii="Adobe Garamond Pro" w:hAnsi="Adobe Garamond Pro"/>
          <w:b/>
        </w:rPr>
        <w:lastRenderedPageBreak/>
        <w:t xml:space="preserve">Figure S3, related to main Figure </w:t>
      </w:r>
      <w:r>
        <w:rPr>
          <w:rFonts w:ascii="Adobe Garamond Pro" w:hAnsi="Adobe Garamond Pro"/>
          <w:b/>
        </w:rPr>
        <w:t>5</w:t>
      </w:r>
      <w:r w:rsidRPr="00613FF3">
        <w:rPr>
          <w:rFonts w:ascii="Adobe Garamond Pro" w:hAnsi="Adobe Garamond Pro"/>
          <w:b/>
        </w:rPr>
        <w:t xml:space="preserve">. </w:t>
      </w:r>
      <w:r>
        <w:rPr>
          <w:rFonts w:ascii="Adobe Garamond Pro" w:hAnsi="Adobe Garamond Pro"/>
          <w:b/>
        </w:rPr>
        <w:t xml:space="preserve">Trajectory-based differential expression analysis of </w:t>
      </w:r>
      <w:proofErr w:type="spellStart"/>
      <w:r>
        <w:rPr>
          <w:rFonts w:ascii="Adobe Garamond Pro" w:hAnsi="Adobe Garamond Pro"/>
          <w:b/>
        </w:rPr>
        <w:t>cMo</w:t>
      </w:r>
      <w:proofErr w:type="spellEnd"/>
      <w:r>
        <w:rPr>
          <w:rFonts w:ascii="Adobe Garamond Pro" w:hAnsi="Adobe Garamond Pro"/>
          <w:b/>
        </w:rPr>
        <w:t xml:space="preserve"> developing into IM subsets. </w:t>
      </w:r>
      <w:r>
        <w:rPr>
          <w:rFonts w:ascii="Adobe Garamond Pro" w:hAnsi="Adobe Garamond Pro"/>
          <w:bCs/>
        </w:rPr>
        <w:t xml:space="preserve">Gene expression of the indicated (A) Class 1 and (B) Class 3 genes along </w:t>
      </w:r>
      <w:proofErr w:type="spellStart"/>
      <w:r>
        <w:rPr>
          <w:rFonts w:ascii="Adobe Garamond Pro" w:hAnsi="Adobe Garamond Pro"/>
          <w:bCs/>
        </w:rPr>
        <w:t>pseudotime</w:t>
      </w:r>
      <w:proofErr w:type="spellEnd"/>
      <w:r>
        <w:rPr>
          <w:rFonts w:ascii="Adobe Garamond Pro" w:hAnsi="Adobe Garamond Pro"/>
          <w:bCs/>
        </w:rPr>
        <w:t xml:space="preserve"> evaluated by </w:t>
      </w:r>
      <w:proofErr w:type="spellStart"/>
      <w:r>
        <w:rPr>
          <w:rFonts w:ascii="Adobe Garamond Pro" w:hAnsi="Adobe Garamond Pro"/>
          <w:bCs/>
        </w:rPr>
        <w:t>tradeSeq</w:t>
      </w:r>
      <w:proofErr w:type="spellEnd"/>
      <w:r>
        <w:rPr>
          <w:rFonts w:ascii="Adobe Garamond Pro" w:hAnsi="Adobe Garamond Pro"/>
          <w:bCs/>
        </w:rPr>
        <w:t xml:space="preserve"> in both trajectories leading either to CD206</w:t>
      </w:r>
      <w:ins w:id="100" w:author="Domien Vanneste" w:date="2022-01-24T11:17:00Z">
        <w:r w:rsidR="006D0202" w:rsidRPr="006D0202">
          <w:rPr>
            <w:rFonts w:ascii="Adobe Garamond Pro" w:hAnsi="Adobe Garamond Pro"/>
            <w:bCs/>
            <w:vertAlign w:val="superscript"/>
            <w:rPrChange w:id="101" w:author="Domien Vanneste" w:date="2022-01-24T11:18:00Z">
              <w:rPr>
                <w:rFonts w:ascii="Adobe Garamond Pro" w:hAnsi="Adobe Garamond Pro"/>
                <w:bCs/>
              </w:rPr>
            </w:rPrChange>
          </w:rPr>
          <w:t>−</w:t>
        </w:r>
      </w:ins>
      <w:del w:id="102" w:author="Domien Vanneste" w:date="2022-01-24T11:17:00Z">
        <w:r w:rsidRPr="00617F04" w:rsidDel="006D0202">
          <w:rPr>
            <w:rFonts w:ascii="Adobe Garamond Pro" w:hAnsi="Adobe Garamond Pro"/>
            <w:bCs/>
            <w:vertAlign w:val="superscript"/>
          </w:rPr>
          <w:delText>-</w:delText>
        </w:r>
      </w:del>
      <w:r>
        <w:rPr>
          <w:rFonts w:ascii="Adobe Garamond Pro" w:hAnsi="Adobe Garamond Pro"/>
          <w:bCs/>
        </w:rPr>
        <w:t xml:space="preserve"> or CD206</w:t>
      </w:r>
      <w:r w:rsidRPr="00617F04">
        <w:rPr>
          <w:rFonts w:ascii="Adobe Garamond Pro" w:hAnsi="Adobe Garamond Pro"/>
          <w:bCs/>
          <w:vertAlign w:val="superscript"/>
        </w:rPr>
        <w:t>+</w:t>
      </w:r>
      <w:r>
        <w:rPr>
          <w:rFonts w:ascii="Adobe Garamond Pro" w:hAnsi="Adobe Garamond Pro"/>
          <w:bCs/>
        </w:rPr>
        <w:t xml:space="preserve"> IM subsets in DT-injected IM-DTR mice.</w:t>
      </w:r>
    </w:p>
    <w:p w14:paraId="3AF5645D" w14:textId="77777777" w:rsidR="00D40EFB" w:rsidRDefault="00D40EFB" w:rsidP="00D40EFB">
      <w:pPr>
        <w:rPr>
          <w:rFonts w:ascii="Adobe Garamond Pro" w:hAnsi="Adobe Garamond Pro"/>
          <w:bCs/>
        </w:rPr>
      </w:pPr>
      <w:r>
        <w:rPr>
          <w:rFonts w:ascii="Adobe Garamond Pro" w:hAnsi="Adobe Garamond Pro"/>
          <w:bCs/>
        </w:rPr>
        <w:br w:type="page"/>
      </w:r>
    </w:p>
    <w:p w14:paraId="39AAA3D3" w14:textId="10E41DB0" w:rsidR="00D40EFB" w:rsidRPr="00F43FAA" w:rsidRDefault="00D40EFB" w:rsidP="00FA38B6">
      <w:pPr>
        <w:spacing w:line="480" w:lineRule="auto"/>
        <w:jc w:val="both"/>
        <w:rPr>
          <w:rFonts w:ascii="Adobe Garamond Pro" w:hAnsi="Adobe Garamond Pro"/>
        </w:rPr>
      </w:pPr>
      <w:r>
        <w:rPr>
          <w:rFonts w:ascii="Adobe Garamond Pro" w:hAnsi="Adobe Garamond Pro"/>
          <w:b/>
        </w:rPr>
        <w:lastRenderedPageBreak/>
        <w:t xml:space="preserve">Figure S4, related to main Figure 7. </w:t>
      </w:r>
      <w:del w:id="103" w:author="Domien Vanneste" w:date="2022-01-24T11:18:00Z">
        <w:r w:rsidDel="006D0202">
          <w:rPr>
            <w:rFonts w:ascii="Adobe Garamond Pro" w:hAnsi="Adobe Garamond Pro"/>
            <w:b/>
          </w:rPr>
          <w:delText>C</w:delText>
        </w:r>
      </w:del>
      <w:ins w:id="104" w:author="Domien Vanneste" w:date="2022-01-24T11:18:00Z">
        <w:r w:rsidR="006D0202">
          <w:rPr>
            <w:rFonts w:ascii="Adobe Garamond Pro" w:hAnsi="Adobe Garamond Pro"/>
            <w:b/>
          </w:rPr>
          <w:t>c</w:t>
        </w:r>
      </w:ins>
      <w:r>
        <w:rPr>
          <w:rFonts w:ascii="Adobe Garamond Pro" w:hAnsi="Adobe Garamond Pro"/>
          <w:b/>
        </w:rPr>
        <w:t>-</w:t>
      </w:r>
      <w:proofErr w:type="spellStart"/>
      <w:r>
        <w:rPr>
          <w:rFonts w:ascii="Adobe Garamond Pro" w:hAnsi="Adobe Garamond Pro"/>
          <w:b/>
        </w:rPr>
        <w:t>Maf</w:t>
      </w:r>
      <w:proofErr w:type="spellEnd"/>
      <w:r>
        <w:rPr>
          <w:rFonts w:ascii="Adobe Garamond Pro" w:hAnsi="Adobe Garamond Pro"/>
          <w:b/>
        </w:rPr>
        <w:t xml:space="preserve"> specifically controls the identity of the CD206</w:t>
      </w:r>
      <w:r w:rsidRPr="000B3438">
        <w:rPr>
          <w:rFonts w:ascii="Adobe Garamond Pro" w:hAnsi="Adobe Garamond Pro"/>
          <w:b/>
          <w:vertAlign w:val="superscript"/>
        </w:rPr>
        <w:t>+</w:t>
      </w:r>
      <w:r>
        <w:rPr>
          <w:rFonts w:ascii="Adobe Garamond Pro" w:hAnsi="Adobe Garamond Pro"/>
          <w:b/>
        </w:rPr>
        <w:t xml:space="preserve"> IM subset.</w:t>
      </w:r>
      <w:r w:rsidRPr="001E4A4F">
        <w:rPr>
          <w:rFonts w:ascii="Adobe Garamond Pro" w:hAnsi="Adobe Garamond Pro"/>
          <w:bCs/>
        </w:rPr>
        <w:t xml:space="preserve"> </w:t>
      </w:r>
      <w:r>
        <w:rPr>
          <w:rFonts w:ascii="Adobe Garamond Pro" w:hAnsi="Adobe Garamond Pro"/>
          <w:bCs/>
        </w:rPr>
        <w:t xml:space="preserve">(A) Heatmap plot depicting the DE genes along </w:t>
      </w:r>
      <w:proofErr w:type="spellStart"/>
      <w:r>
        <w:rPr>
          <w:rFonts w:ascii="Adobe Garamond Pro" w:hAnsi="Adobe Garamond Pro"/>
          <w:bCs/>
        </w:rPr>
        <w:t>pseudotime</w:t>
      </w:r>
      <w:proofErr w:type="spellEnd"/>
      <w:r>
        <w:rPr>
          <w:rFonts w:ascii="Adobe Garamond Pro" w:hAnsi="Adobe Garamond Pro"/>
          <w:bCs/>
        </w:rPr>
        <w:t xml:space="preserve"> evaluated by </w:t>
      </w:r>
      <w:proofErr w:type="spellStart"/>
      <w:r>
        <w:rPr>
          <w:rFonts w:ascii="Adobe Garamond Pro" w:hAnsi="Adobe Garamond Pro"/>
          <w:bCs/>
        </w:rPr>
        <w:t>tradeSeq</w:t>
      </w:r>
      <w:proofErr w:type="spellEnd"/>
      <w:r>
        <w:rPr>
          <w:rFonts w:ascii="Adobe Garamond Pro" w:hAnsi="Adobe Garamond Pro"/>
          <w:bCs/>
        </w:rPr>
        <w:t xml:space="preserve"> in the subset-specific trajectories starting from Ly6C</w:t>
      </w:r>
      <w:r w:rsidRPr="00690D89">
        <w:rPr>
          <w:rFonts w:ascii="Adobe Garamond Pro" w:hAnsi="Adobe Garamond Pro"/>
          <w:bCs/>
          <w:vertAlign w:val="superscript"/>
        </w:rPr>
        <w:t>+</w:t>
      </w:r>
      <w:r>
        <w:rPr>
          <w:rFonts w:ascii="Adobe Garamond Pro" w:hAnsi="Adobe Garamond Pro"/>
          <w:bCs/>
        </w:rPr>
        <w:t xml:space="preserve"> </w:t>
      </w:r>
      <w:proofErr w:type="spellStart"/>
      <w:r>
        <w:rPr>
          <w:rFonts w:ascii="Adobe Garamond Pro" w:hAnsi="Adobe Garamond Pro"/>
          <w:bCs/>
        </w:rPr>
        <w:t>cMo</w:t>
      </w:r>
      <w:proofErr w:type="spellEnd"/>
      <w:r>
        <w:rPr>
          <w:rFonts w:ascii="Adobe Garamond Pro" w:hAnsi="Adobe Garamond Pro"/>
          <w:bCs/>
        </w:rPr>
        <w:t xml:space="preserve"> and ending in either CD206</w:t>
      </w:r>
      <w:r w:rsidRPr="00690D89">
        <w:rPr>
          <w:rFonts w:ascii="Adobe Garamond Pro" w:hAnsi="Adobe Garamond Pro"/>
          <w:bCs/>
          <w:vertAlign w:val="superscript"/>
        </w:rPr>
        <w:t>-</w:t>
      </w:r>
      <w:r>
        <w:rPr>
          <w:rFonts w:ascii="Adobe Garamond Pro" w:hAnsi="Adobe Garamond Pro"/>
          <w:bCs/>
        </w:rPr>
        <w:t xml:space="preserve"> or CD206</w:t>
      </w:r>
      <w:r w:rsidRPr="00690D89">
        <w:rPr>
          <w:rFonts w:ascii="Adobe Garamond Pro" w:hAnsi="Adobe Garamond Pro"/>
          <w:bCs/>
          <w:vertAlign w:val="superscript"/>
        </w:rPr>
        <w:t>+</w:t>
      </w:r>
      <w:r>
        <w:rPr>
          <w:rFonts w:ascii="Adobe Garamond Pro" w:hAnsi="Adobe Garamond Pro"/>
          <w:bCs/>
        </w:rPr>
        <w:t xml:space="preserve"> IM subsets. (B) Gene expression of the indicated subset-specific genes along </w:t>
      </w:r>
      <w:proofErr w:type="spellStart"/>
      <w:r>
        <w:rPr>
          <w:rFonts w:ascii="Adobe Garamond Pro" w:hAnsi="Adobe Garamond Pro"/>
          <w:bCs/>
        </w:rPr>
        <w:t>pseudotime</w:t>
      </w:r>
      <w:proofErr w:type="spellEnd"/>
      <w:r>
        <w:rPr>
          <w:rFonts w:ascii="Adobe Garamond Pro" w:hAnsi="Adobe Garamond Pro"/>
          <w:bCs/>
        </w:rPr>
        <w:t xml:space="preserve"> evaluated by </w:t>
      </w:r>
      <w:proofErr w:type="spellStart"/>
      <w:r>
        <w:rPr>
          <w:rFonts w:ascii="Adobe Garamond Pro" w:hAnsi="Adobe Garamond Pro"/>
          <w:bCs/>
        </w:rPr>
        <w:t>tradeSeq</w:t>
      </w:r>
      <w:proofErr w:type="spellEnd"/>
      <w:r>
        <w:rPr>
          <w:rFonts w:ascii="Adobe Garamond Pro" w:hAnsi="Adobe Garamond Pro"/>
          <w:bCs/>
        </w:rPr>
        <w:t xml:space="preserve"> in both trajectories leading either to CD206</w:t>
      </w:r>
      <w:ins w:id="105" w:author="Domien Vanneste" w:date="2022-01-24T11:18:00Z">
        <w:r w:rsidR="006D0202" w:rsidRPr="006D0202">
          <w:rPr>
            <w:rFonts w:ascii="Adobe Garamond Pro" w:hAnsi="Adobe Garamond Pro"/>
            <w:bCs/>
            <w:vertAlign w:val="superscript"/>
            <w:rPrChange w:id="106" w:author="Domien Vanneste" w:date="2022-01-24T11:18:00Z">
              <w:rPr>
                <w:rFonts w:ascii="Adobe Garamond Pro" w:hAnsi="Adobe Garamond Pro"/>
                <w:bCs/>
              </w:rPr>
            </w:rPrChange>
          </w:rPr>
          <w:t>−</w:t>
        </w:r>
      </w:ins>
      <w:del w:id="107" w:author="Domien Vanneste" w:date="2022-01-24T11:18:00Z">
        <w:r w:rsidRPr="00617F04" w:rsidDel="006D0202">
          <w:rPr>
            <w:rFonts w:ascii="Adobe Garamond Pro" w:hAnsi="Adobe Garamond Pro"/>
            <w:bCs/>
            <w:vertAlign w:val="superscript"/>
          </w:rPr>
          <w:delText>-</w:delText>
        </w:r>
      </w:del>
      <w:r>
        <w:rPr>
          <w:rFonts w:ascii="Adobe Garamond Pro" w:hAnsi="Adobe Garamond Pro"/>
          <w:bCs/>
        </w:rPr>
        <w:t xml:space="preserve"> or CD206</w:t>
      </w:r>
      <w:r w:rsidRPr="00617F04">
        <w:rPr>
          <w:rFonts w:ascii="Adobe Garamond Pro" w:hAnsi="Adobe Garamond Pro"/>
          <w:bCs/>
          <w:vertAlign w:val="superscript"/>
        </w:rPr>
        <w:t>+</w:t>
      </w:r>
      <w:r>
        <w:rPr>
          <w:rFonts w:ascii="Adobe Garamond Pro" w:hAnsi="Adobe Garamond Pro"/>
          <w:bCs/>
        </w:rPr>
        <w:t xml:space="preserve"> IM subsets. (C) </w:t>
      </w:r>
      <w:del w:id="108" w:author="Domien Vanneste" w:date="2022-01-24T11:18:00Z">
        <w:r w:rsidDel="006D0202">
          <w:rPr>
            <w:rFonts w:ascii="Adobe Garamond Pro" w:hAnsi="Adobe Garamond Pro"/>
            <w:bCs/>
          </w:rPr>
          <w:delText>C</w:delText>
        </w:r>
      </w:del>
      <w:ins w:id="109" w:author="Domien Vanneste" w:date="2022-01-24T11:18:00Z">
        <w:r w:rsidR="006D0202">
          <w:rPr>
            <w:rFonts w:ascii="Adobe Garamond Pro" w:hAnsi="Adobe Garamond Pro"/>
            <w:bCs/>
          </w:rPr>
          <w:t>c</w:t>
        </w:r>
      </w:ins>
      <w:r>
        <w:rPr>
          <w:rFonts w:ascii="Adobe Garamond Pro" w:hAnsi="Adobe Garamond Pro"/>
          <w:bCs/>
        </w:rPr>
        <w:t>-</w:t>
      </w:r>
      <w:proofErr w:type="spellStart"/>
      <w:r>
        <w:rPr>
          <w:rFonts w:ascii="Adobe Garamond Pro" w:hAnsi="Adobe Garamond Pro"/>
          <w:bCs/>
        </w:rPr>
        <w:t>Maf</w:t>
      </w:r>
      <w:proofErr w:type="spellEnd"/>
      <w:r>
        <w:rPr>
          <w:rFonts w:ascii="Adobe Garamond Pro" w:hAnsi="Adobe Garamond Pro"/>
          <w:bCs/>
        </w:rPr>
        <w:t xml:space="preserve"> protein expression in lung myeloid cells: (top) Representative flow cytometry histograms of (red) </w:t>
      </w:r>
      <w:del w:id="110" w:author="Domien Vanneste" w:date="2022-01-24T11:18:00Z">
        <w:r w:rsidDel="006D0202">
          <w:rPr>
            <w:rFonts w:ascii="Adobe Garamond Pro" w:hAnsi="Adobe Garamond Pro"/>
            <w:bCs/>
          </w:rPr>
          <w:delText>C</w:delText>
        </w:r>
      </w:del>
      <w:ins w:id="111" w:author="Domien Vanneste" w:date="2022-01-24T11:18:00Z">
        <w:r w:rsidR="006D0202">
          <w:rPr>
            <w:rFonts w:ascii="Adobe Garamond Pro" w:hAnsi="Adobe Garamond Pro"/>
            <w:bCs/>
          </w:rPr>
          <w:t>c</w:t>
        </w:r>
      </w:ins>
      <w:r>
        <w:rPr>
          <w:rFonts w:ascii="Adobe Garamond Pro" w:hAnsi="Adobe Garamond Pro"/>
          <w:bCs/>
        </w:rPr>
        <w:t>-</w:t>
      </w:r>
      <w:proofErr w:type="spellStart"/>
      <w:r w:rsidRPr="00D63310">
        <w:rPr>
          <w:rFonts w:ascii="Adobe Garamond Pro" w:hAnsi="Adobe Garamond Pro"/>
          <w:bCs/>
        </w:rPr>
        <w:t>Maf</w:t>
      </w:r>
      <w:proofErr w:type="spellEnd"/>
      <w:r w:rsidRPr="00D63310">
        <w:rPr>
          <w:rFonts w:ascii="Adobe Garamond Pro" w:hAnsi="Adobe Garamond Pro"/>
          <w:bCs/>
        </w:rPr>
        <w:t xml:space="preserve"> protein and (grey) isotype intracellular staining in the indicated cell populations; (bottom) </w:t>
      </w:r>
      <w:r w:rsidR="005B2484">
        <w:rPr>
          <w:rFonts w:ascii="Adobe Garamond Pro" w:hAnsi="Adobe Garamond Pro"/>
          <w:bCs/>
        </w:rPr>
        <w:t>B</w:t>
      </w:r>
      <w:r w:rsidRPr="00D63310">
        <w:rPr>
          <w:rFonts w:ascii="Adobe Garamond Pro" w:hAnsi="Adobe Garamond Pro"/>
          <w:bCs/>
        </w:rPr>
        <w:t xml:space="preserve">ar graph showing normalized MFI, with </w:t>
      </w:r>
      <w:r w:rsidRPr="00D63310">
        <w:rPr>
          <w:rFonts w:ascii="Adobe Garamond Pro" w:hAnsi="Adobe Garamond Pro"/>
          <w:bCs/>
          <w:i/>
          <w:iCs/>
        </w:rPr>
        <w:t>P</w:t>
      </w:r>
      <w:r w:rsidRPr="00D63310">
        <w:rPr>
          <w:rFonts w:ascii="Adobe Garamond Pro" w:hAnsi="Adobe Garamond Pro"/>
          <w:bCs/>
        </w:rPr>
        <w:t xml:space="preserve"> values comparing bulk IM vs. every other population, or CD206</w:t>
      </w:r>
      <w:r w:rsidRPr="00D63310">
        <w:rPr>
          <w:rFonts w:ascii="Adobe Garamond Pro" w:hAnsi="Adobe Garamond Pro"/>
          <w:bCs/>
          <w:vertAlign w:val="superscript"/>
        </w:rPr>
        <w:t>+</w:t>
      </w:r>
      <w:r w:rsidRPr="00D63310">
        <w:rPr>
          <w:rFonts w:ascii="Adobe Garamond Pro" w:hAnsi="Adobe Garamond Pro"/>
          <w:bCs/>
        </w:rPr>
        <w:t xml:space="preserve"> IM vs. CD206</w:t>
      </w:r>
      <w:ins w:id="112" w:author="Domien Vanneste" w:date="2022-01-24T11:18:00Z">
        <w:r w:rsidR="006D0202" w:rsidRPr="006D0202">
          <w:rPr>
            <w:rFonts w:ascii="Adobe Garamond Pro" w:hAnsi="Adobe Garamond Pro"/>
            <w:bCs/>
            <w:vertAlign w:val="superscript"/>
            <w:rPrChange w:id="113" w:author="Domien Vanneste" w:date="2022-01-24T11:18:00Z">
              <w:rPr>
                <w:rFonts w:ascii="Adobe Garamond Pro" w:hAnsi="Adobe Garamond Pro"/>
                <w:bCs/>
              </w:rPr>
            </w:rPrChange>
          </w:rPr>
          <w:t>−</w:t>
        </w:r>
      </w:ins>
      <w:del w:id="114" w:author="Domien Vanneste" w:date="2022-01-24T11:18:00Z">
        <w:r w:rsidRPr="00D63310" w:rsidDel="006D0202">
          <w:rPr>
            <w:rFonts w:ascii="Adobe Garamond Pro" w:hAnsi="Adobe Garamond Pro"/>
            <w:bCs/>
            <w:vertAlign w:val="superscript"/>
          </w:rPr>
          <w:delText>-</w:delText>
        </w:r>
      </w:del>
      <w:r w:rsidRPr="00D63310">
        <w:rPr>
          <w:rFonts w:ascii="Adobe Garamond Pro" w:hAnsi="Adobe Garamond Pro"/>
          <w:bCs/>
        </w:rPr>
        <w:t xml:space="preserve"> IM.</w:t>
      </w:r>
      <w:r>
        <w:rPr>
          <w:rFonts w:ascii="Adobe Garamond Pro" w:hAnsi="Adobe Garamond Pro"/>
          <w:bCs/>
        </w:rPr>
        <w:t xml:space="preserve"> (D)</w:t>
      </w:r>
      <w:r>
        <w:rPr>
          <w:rFonts w:ascii="Adobe Garamond Pro" w:hAnsi="Adobe Garamond Pro"/>
          <w:color w:val="000000" w:themeColor="text1"/>
        </w:rPr>
        <w:t xml:space="preserve"> Efficiency of </w:t>
      </w:r>
      <w:proofErr w:type="spellStart"/>
      <w:r w:rsidRPr="004C3AB2">
        <w:rPr>
          <w:rFonts w:ascii="Adobe Garamond Pro" w:hAnsi="Adobe Garamond Pro"/>
          <w:i/>
          <w:iCs/>
          <w:color w:val="000000" w:themeColor="text1"/>
        </w:rPr>
        <w:t>Maf</w:t>
      </w:r>
      <w:proofErr w:type="spellEnd"/>
      <w:r>
        <w:rPr>
          <w:rFonts w:ascii="Adobe Garamond Pro" w:hAnsi="Adobe Garamond Pro"/>
          <w:i/>
          <w:iCs/>
          <w:color w:val="000000" w:themeColor="text1"/>
        </w:rPr>
        <w:t xml:space="preserve"> </w:t>
      </w:r>
      <w:r>
        <w:rPr>
          <w:rFonts w:ascii="Adobe Garamond Pro" w:hAnsi="Adobe Garamond Pro"/>
          <w:color w:val="000000" w:themeColor="text1"/>
        </w:rPr>
        <w:t xml:space="preserve">depletion within IM of </w:t>
      </w:r>
      <w:r>
        <w:rPr>
          <w:rFonts w:ascii="Adobe Garamond Pro" w:hAnsi="Adobe Garamond Pro"/>
          <w:i/>
          <w:iCs/>
          <w:color w:val="000000" w:themeColor="text1"/>
        </w:rPr>
        <w:t>Lyz2</w:t>
      </w:r>
      <w:r w:rsidRPr="00586264">
        <w:rPr>
          <w:rFonts w:ascii="Adobe Garamond Pro" w:hAnsi="Adobe Garamond Pro"/>
          <w:i/>
          <w:iCs/>
          <w:color w:val="000000" w:themeColor="text1"/>
          <w:vertAlign w:val="superscript"/>
        </w:rPr>
        <w:t>Cre</w:t>
      </w:r>
      <w:r w:rsidRPr="00586264">
        <w:rPr>
          <w:rFonts w:ascii="Adobe Garamond Pro" w:hAnsi="Adobe Garamond Pro"/>
          <w:i/>
          <w:iCs/>
          <w:color w:val="000000" w:themeColor="text1"/>
        </w:rPr>
        <w:t>;Maf</w:t>
      </w:r>
      <w:r w:rsidRPr="00586264">
        <w:rPr>
          <w:rFonts w:ascii="Adobe Garamond Pro" w:hAnsi="Adobe Garamond Pro"/>
          <w:i/>
          <w:iCs/>
          <w:color w:val="000000" w:themeColor="text1"/>
          <w:vertAlign w:val="superscript"/>
        </w:rPr>
        <w:t>fl/</w:t>
      </w:r>
      <w:proofErr w:type="spellStart"/>
      <w:r w:rsidRPr="00586264">
        <w:rPr>
          <w:rFonts w:ascii="Adobe Garamond Pro" w:hAnsi="Adobe Garamond Pro"/>
          <w:i/>
          <w:iCs/>
          <w:color w:val="000000" w:themeColor="text1"/>
          <w:vertAlign w:val="superscript"/>
        </w:rPr>
        <w:t>fl</w:t>
      </w:r>
      <w:proofErr w:type="spellEnd"/>
      <w:r w:rsidRPr="004C3AB2">
        <w:rPr>
          <w:rFonts w:ascii="Adobe Garamond Pro" w:hAnsi="Adobe Garamond Pro"/>
          <w:color w:val="000000" w:themeColor="text1"/>
        </w:rPr>
        <w:t xml:space="preserve"> mice</w:t>
      </w:r>
      <w:r>
        <w:rPr>
          <w:rFonts w:ascii="Adobe Garamond Pro" w:hAnsi="Adobe Garamond Pro"/>
          <w:color w:val="000000" w:themeColor="text1"/>
        </w:rPr>
        <w:t xml:space="preserve"> evaluated by </w:t>
      </w:r>
      <w:del w:id="115" w:author="Domien Vanneste" w:date="2022-01-24T11:18:00Z">
        <w:r w:rsidDel="006D0202">
          <w:rPr>
            <w:rFonts w:ascii="Adobe Garamond Pro" w:hAnsi="Adobe Garamond Pro"/>
            <w:color w:val="000000" w:themeColor="text1"/>
          </w:rPr>
          <w:delText>C</w:delText>
        </w:r>
      </w:del>
      <w:ins w:id="116" w:author="Domien Vanneste" w:date="2022-01-24T11:18:00Z">
        <w:r w:rsidR="006D0202">
          <w:rPr>
            <w:rFonts w:ascii="Adobe Garamond Pro" w:hAnsi="Adobe Garamond Pro"/>
            <w:color w:val="000000" w:themeColor="text1"/>
          </w:rPr>
          <w:t>c</w:t>
        </w:r>
      </w:ins>
      <w:r>
        <w:rPr>
          <w:rFonts w:ascii="Adobe Garamond Pro" w:hAnsi="Adobe Garamond Pro"/>
          <w:color w:val="000000" w:themeColor="text1"/>
        </w:rPr>
        <w:t>-</w:t>
      </w:r>
      <w:proofErr w:type="spellStart"/>
      <w:r>
        <w:rPr>
          <w:rFonts w:ascii="Adobe Garamond Pro" w:hAnsi="Adobe Garamond Pro"/>
          <w:color w:val="000000" w:themeColor="text1"/>
        </w:rPr>
        <w:t>Maf</w:t>
      </w:r>
      <w:proofErr w:type="spellEnd"/>
      <w:r>
        <w:rPr>
          <w:rFonts w:ascii="Adobe Garamond Pro" w:hAnsi="Adobe Garamond Pro"/>
          <w:color w:val="000000" w:themeColor="text1"/>
        </w:rPr>
        <w:t xml:space="preserve"> protein intracellular staining and flow cytometry. Data are representative of one of five mice analyzed, each of them giving similar results. (E) Absolute numbers of lung Ly6C</w:t>
      </w:r>
      <w:r w:rsidRPr="0070772F">
        <w:rPr>
          <w:rFonts w:ascii="Adobe Garamond Pro" w:hAnsi="Adobe Garamond Pro"/>
          <w:color w:val="000000" w:themeColor="text1"/>
          <w:vertAlign w:val="superscript"/>
        </w:rPr>
        <w:t>+</w:t>
      </w:r>
      <w:r>
        <w:rPr>
          <w:rFonts w:ascii="Adobe Garamond Pro" w:hAnsi="Adobe Garamond Pro"/>
          <w:color w:val="000000" w:themeColor="text1"/>
        </w:rPr>
        <w:t xml:space="preserve"> </w:t>
      </w:r>
      <w:proofErr w:type="spellStart"/>
      <w:r>
        <w:rPr>
          <w:rFonts w:ascii="Adobe Garamond Pro" w:hAnsi="Adobe Garamond Pro"/>
          <w:color w:val="000000" w:themeColor="text1"/>
        </w:rPr>
        <w:t>cMo</w:t>
      </w:r>
      <w:proofErr w:type="spellEnd"/>
      <w:r>
        <w:rPr>
          <w:rFonts w:ascii="Adobe Garamond Pro" w:hAnsi="Adobe Garamond Pro"/>
          <w:color w:val="000000" w:themeColor="text1"/>
        </w:rPr>
        <w:t>, Ly6C</w:t>
      </w:r>
      <w:ins w:id="117" w:author="Domien Vanneste" w:date="2022-01-24T11:19:00Z">
        <w:r w:rsidR="006D0202" w:rsidRPr="006D0202">
          <w:rPr>
            <w:rFonts w:ascii="Adobe Garamond Pro" w:hAnsi="Adobe Garamond Pro"/>
            <w:color w:val="000000" w:themeColor="text1"/>
            <w:vertAlign w:val="superscript"/>
            <w:rPrChange w:id="118" w:author="Domien Vanneste" w:date="2022-01-24T11:19:00Z">
              <w:rPr>
                <w:rFonts w:ascii="Adobe Garamond Pro" w:hAnsi="Adobe Garamond Pro"/>
                <w:color w:val="000000" w:themeColor="text1"/>
              </w:rPr>
            </w:rPrChange>
          </w:rPr>
          <w:t>−</w:t>
        </w:r>
      </w:ins>
      <w:del w:id="119" w:author="Domien Vanneste" w:date="2022-01-24T11:19:00Z">
        <w:r w:rsidRPr="0070772F" w:rsidDel="006D0202">
          <w:rPr>
            <w:rFonts w:ascii="Adobe Garamond Pro" w:hAnsi="Adobe Garamond Pro"/>
            <w:color w:val="000000" w:themeColor="text1"/>
            <w:vertAlign w:val="superscript"/>
          </w:rPr>
          <w:delText>-</w:delText>
        </w:r>
      </w:del>
      <w:r>
        <w:rPr>
          <w:rFonts w:ascii="Adobe Garamond Pro" w:hAnsi="Adobe Garamond Pro"/>
          <w:color w:val="000000" w:themeColor="text1"/>
        </w:rPr>
        <w:t xml:space="preserve"> </w:t>
      </w:r>
      <w:proofErr w:type="spellStart"/>
      <w:r>
        <w:rPr>
          <w:rFonts w:ascii="Adobe Garamond Pro" w:hAnsi="Adobe Garamond Pro"/>
          <w:color w:val="000000" w:themeColor="text1"/>
        </w:rPr>
        <w:t>pMo</w:t>
      </w:r>
      <w:proofErr w:type="spellEnd"/>
      <w:r>
        <w:rPr>
          <w:rFonts w:ascii="Adobe Garamond Pro" w:hAnsi="Adobe Garamond Pro"/>
          <w:color w:val="000000" w:themeColor="text1"/>
        </w:rPr>
        <w:t xml:space="preserve"> and IM quantified by flow cytometry </w:t>
      </w:r>
      <w:r w:rsidRPr="003475A3">
        <w:rPr>
          <w:rFonts w:ascii="Adobe Garamond Pro" w:hAnsi="Adobe Garamond Pro"/>
          <w:color w:val="000000" w:themeColor="text1"/>
        </w:rPr>
        <w:t xml:space="preserve">in </w:t>
      </w:r>
      <w:r>
        <w:rPr>
          <w:rFonts w:ascii="Adobe Garamond Pro" w:hAnsi="Adobe Garamond Pro"/>
          <w:i/>
          <w:iCs/>
          <w:color w:val="000000" w:themeColor="text1"/>
        </w:rPr>
        <w:t>Lyz2</w:t>
      </w:r>
      <w:r w:rsidRPr="00586264">
        <w:rPr>
          <w:rFonts w:ascii="Adobe Garamond Pro" w:hAnsi="Adobe Garamond Pro"/>
          <w:i/>
          <w:iCs/>
          <w:color w:val="000000" w:themeColor="text1"/>
          <w:vertAlign w:val="superscript"/>
        </w:rPr>
        <w:t>Cre</w:t>
      </w:r>
      <w:r w:rsidRPr="00586264">
        <w:rPr>
          <w:rFonts w:ascii="Adobe Garamond Pro" w:hAnsi="Adobe Garamond Pro"/>
          <w:i/>
          <w:iCs/>
          <w:color w:val="000000" w:themeColor="text1"/>
        </w:rPr>
        <w:t>;Maf</w:t>
      </w:r>
      <w:r w:rsidRPr="00586264">
        <w:rPr>
          <w:rFonts w:ascii="Adobe Garamond Pro" w:hAnsi="Adobe Garamond Pro"/>
          <w:i/>
          <w:iCs/>
          <w:color w:val="000000" w:themeColor="text1"/>
          <w:vertAlign w:val="superscript"/>
        </w:rPr>
        <w:t>fl/</w:t>
      </w:r>
      <w:proofErr w:type="spellStart"/>
      <w:r w:rsidRPr="00586264">
        <w:rPr>
          <w:rFonts w:ascii="Adobe Garamond Pro" w:hAnsi="Adobe Garamond Pro"/>
          <w:i/>
          <w:iCs/>
          <w:color w:val="000000" w:themeColor="text1"/>
          <w:vertAlign w:val="superscript"/>
        </w:rPr>
        <w:t>fl</w:t>
      </w:r>
      <w:proofErr w:type="spellEnd"/>
      <w:r>
        <w:rPr>
          <w:rFonts w:ascii="Adobe Garamond Pro" w:hAnsi="Adobe Garamond Pro"/>
          <w:i/>
          <w:iCs/>
          <w:color w:val="000000" w:themeColor="text1"/>
          <w:vertAlign w:val="superscript"/>
        </w:rPr>
        <w:t xml:space="preserve"> </w:t>
      </w:r>
      <w:r>
        <w:rPr>
          <w:rFonts w:ascii="Adobe Garamond Pro" w:hAnsi="Adobe Garamond Pro"/>
          <w:color w:val="000000" w:themeColor="text1"/>
        </w:rPr>
        <w:t>and</w:t>
      </w:r>
      <w:r w:rsidRPr="00787A8E">
        <w:rPr>
          <w:rFonts w:ascii="Adobe Garamond Pro" w:hAnsi="Adobe Garamond Pro"/>
          <w:i/>
          <w:iCs/>
          <w:color w:val="000000" w:themeColor="text1"/>
        </w:rPr>
        <w:t xml:space="preserve"> </w:t>
      </w:r>
      <w:proofErr w:type="spellStart"/>
      <w:r w:rsidRPr="00787A8E">
        <w:rPr>
          <w:rFonts w:ascii="Adobe Garamond Pro" w:hAnsi="Adobe Garamond Pro"/>
          <w:i/>
          <w:iCs/>
          <w:color w:val="000000" w:themeColor="text1"/>
        </w:rPr>
        <w:t>Maf</w:t>
      </w:r>
      <w:r w:rsidRPr="00787A8E">
        <w:rPr>
          <w:rFonts w:ascii="Adobe Garamond Pro" w:hAnsi="Adobe Garamond Pro"/>
          <w:i/>
          <w:iCs/>
          <w:color w:val="000000" w:themeColor="text1"/>
          <w:vertAlign w:val="superscript"/>
        </w:rPr>
        <w:t>fl</w:t>
      </w:r>
      <w:proofErr w:type="spellEnd"/>
      <w:r w:rsidRPr="00787A8E">
        <w:rPr>
          <w:rFonts w:ascii="Adobe Garamond Pro" w:hAnsi="Adobe Garamond Pro"/>
          <w:i/>
          <w:iCs/>
          <w:color w:val="000000" w:themeColor="text1"/>
          <w:vertAlign w:val="superscript"/>
        </w:rPr>
        <w:t>/</w:t>
      </w:r>
      <w:proofErr w:type="spellStart"/>
      <w:r w:rsidRPr="00787A8E">
        <w:rPr>
          <w:rFonts w:ascii="Adobe Garamond Pro" w:hAnsi="Adobe Garamond Pro"/>
          <w:i/>
          <w:iCs/>
          <w:color w:val="000000" w:themeColor="text1"/>
          <w:vertAlign w:val="superscript"/>
        </w:rPr>
        <w:t>fl</w:t>
      </w:r>
      <w:proofErr w:type="spellEnd"/>
      <w:r>
        <w:rPr>
          <w:rFonts w:ascii="Adobe Garamond Pro" w:hAnsi="Adobe Garamond Pro"/>
          <w:color w:val="000000" w:themeColor="text1"/>
        </w:rPr>
        <w:t xml:space="preserve"> littermate controls. </w:t>
      </w:r>
      <w:r w:rsidR="00B60D71">
        <w:rPr>
          <w:rFonts w:ascii="Adobe Garamond Pro" w:hAnsi="Adobe Garamond Pro"/>
          <w:color w:val="000000" w:themeColor="text1"/>
        </w:rPr>
        <w:t>(</w:t>
      </w:r>
      <w:r w:rsidR="00AD1465">
        <w:rPr>
          <w:rFonts w:ascii="Adobe Garamond Pro" w:hAnsi="Adobe Garamond Pro"/>
          <w:color w:val="000000" w:themeColor="text1"/>
        </w:rPr>
        <w:t>F</w:t>
      </w:r>
      <w:r w:rsidR="00B60D71">
        <w:rPr>
          <w:rFonts w:ascii="Adobe Garamond Pro" w:hAnsi="Adobe Garamond Pro"/>
          <w:color w:val="000000" w:themeColor="text1"/>
        </w:rPr>
        <w:t xml:space="preserve">) </w:t>
      </w:r>
      <w:r w:rsidRPr="00467860">
        <w:rPr>
          <w:rFonts w:ascii="Adobe Garamond Pro" w:hAnsi="Adobe Garamond Pro"/>
          <w:bCs/>
        </w:rPr>
        <w:t>UMAP</w:t>
      </w:r>
      <w:r>
        <w:rPr>
          <w:rFonts w:ascii="Adobe Garamond Pro" w:hAnsi="Adobe Garamond Pro"/>
          <w:bCs/>
        </w:rPr>
        <w:t xml:space="preserve"> plot depicting the transcriptional identity of lung myeloid cells from </w:t>
      </w:r>
      <w:r w:rsidRPr="001F2164">
        <w:rPr>
          <w:rFonts w:ascii="Adobe Garamond Pro" w:hAnsi="Adobe Garamond Pro"/>
          <w:bCs/>
          <w:i/>
          <w:iCs/>
        </w:rPr>
        <w:t>Lyz2</w:t>
      </w:r>
      <w:proofErr w:type="gramStart"/>
      <w:r w:rsidRPr="001F2164">
        <w:rPr>
          <w:rFonts w:ascii="Adobe Garamond Pro" w:hAnsi="Adobe Garamond Pro"/>
          <w:bCs/>
          <w:i/>
          <w:iCs/>
          <w:vertAlign w:val="superscript"/>
        </w:rPr>
        <w:t>Cre</w:t>
      </w:r>
      <w:r w:rsidRPr="001F2164">
        <w:rPr>
          <w:rFonts w:ascii="Adobe Garamond Pro" w:hAnsi="Adobe Garamond Pro"/>
          <w:bCs/>
          <w:i/>
          <w:iCs/>
        </w:rPr>
        <w:t>;Maf</w:t>
      </w:r>
      <w:r w:rsidRPr="001F2164">
        <w:rPr>
          <w:rFonts w:ascii="Adobe Garamond Pro" w:hAnsi="Adobe Garamond Pro"/>
          <w:bCs/>
          <w:i/>
          <w:iCs/>
          <w:vertAlign w:val="superscript"/>
        </w:rPr>
        <w:t>fl</w:t>
      </w:r>
      <w:proofErr w:type="gramEnd"/>
      <w:r w:rsidRPr="001F2164">
        <w:rPr>
          <w:rFonts w:ascii="Adobe Garamond Pro" w:hAnsi="Adobe Garamond Pro"/>
          <w:bCs/>
          <w:i/>
          <w:iCs/>
          <w:vertAlign w:val="superscript"/>
        </w:rPr>
        <w:t>/</w:t>
      </w:r>
      <w:proofErr w:type="spellStart"/>
      <w:r w:rsidRPr="001F2164">
        <w:rPr>
          <w:rFonts w:ascii="Adobe Garamond Pro" w:hAnsi="Adobe Garamond Pro"/>
          <w:bCs/>
          <w:i/>
          <w:iCs/>
          <w:vertAlign w:val="superscript"/>
        </w:rPr>
        <w:t>fl</w:t>
      </w:r>
      <w:proofErr w:type="spellEnd"/>
      <w:r>
        <w:rPr>
          <w:rFonts w:ascii="Adobe Garamond Pro" w:hAnsi="Adobe Garamond Pro"/>
          <w:bCs/>
        </w:rPr>
        <w:t xml:space="preserve"> mice and littermate controls (n = 5 pooled mice per group). </w:t>
      </w:r>
      <w:r w:rsidR="00AD1465">
        <w:rPr>
          <w:rFonts w:ascii="Adobe Garamond Pro" w:hAnsi="Adobe Garamond Pro"/>
          <w:bCs/>
        </w:rPr>
        <w:t xml:space="preserve">(G) </w:t>
      </w:r>
      <w:r w:rsidR="00AD1465" w:rsidRPr="00467860">
        <w:rPr>
          <w:rFonts w:ascii="Adobe Garamond Pro" w:hAnsi="Adobe Garamond Pro"/>
        </w:rPr>
        <w:t xml:space="preserve">Histogram showing </w:t>
      </w:r>
      <w:r w:rsidR="00AD1465">
        <w:rPr>
          <w:rFonts w:ascii="Adobe Garamond Pro" w:hAnsi="Adobe Garamond Pro"/>
        </w:rPr>
        <w:t>frequency</w:t>
      </w:r>
      <w:r w:rsidR="00AD1465" w:rsidRPr="00467860">
        <w:rPr>
          <w:rFonts w:ascii="Adobe Garamond Pro" w:hAnsi="Adobe Garamond Pro"/>
        </w:rPr>
        <w:t xml:space="preserve"> of each cluster </w:t>
      </w:r>
      <w:r w:rsidR="00AD1465">
        <w:rPr>
          <w:rFonts w:ascii="Adobe Garamond Pro" w:hAnsi="Adobe Garamond Pro"/>
        </w:rPr>
        <w:t xml:space="preserve">in </w:t>
      </w:r>
      <w:r w:rsidR="00AD1465" w:rsidRPr="001F2164">
        <w:rPr>
          <w:rFonts w:ascii="Adobe Garamond Pro" w:hAnsi="Adobe Garamond Pro"/>
          <w:bCs/>
          <w:i/>
          <w:iCs/>
        </w:rPr>
        <w:t>Lyz2</w:t>
      </w:r>
      <w:proofErr w:type="gramStart"/>
      <w:r w:rsidR="00AD1465" w:rsidRPr="001F2164">
        <w:rPr>
          <w:rFonts w:ascii="Adobe Garamond Pro" w:hAnsi="Adobe Garamond Pro"/>
          <w:bCs/>
          <w:i/>
          <w:iCs/>
          <w:vertAlign w:val="superscript"/>
        </w:rPr>
        <w:t>Cre</w:t>
      </w:r>
      <w:r w:rsidR="00AD1465" w:rsidRPr="001F2164">
        <w:rPr>
          <w:rFonts w:ascii="Adobe Garamond Pro" w:hAnsi="Adobe Garamond Pro"/>
          <w:bCs/>
          <w:i/>
          <w:iCs/>
        </w:rPr>
        <w:t>;Maf</w:t>
      </w:r>
      <w:r w:rsidR="00AD1465" w:rsidRPr="001F2164">
        <w:rPr>
          <w:rFonts w:ascii="Adobe Garamond Pro" w:hAnsi="Adobe Garamond Pro"/>
          <w:bCs/>
          <w:i/>
          <w:iCs/>
          <w:vertAlign w:val="superscript"/>
        </w:rPr>
        <w:t>fl</w:t>
      </w:r>
      <w:proofErr w:type="gramEnd"/>
      <w:r w:rsidR="00AD1465" w:rsidRPr="001F2164">
        <w:rPr>
          <w:rFonts w:ascii="Adobe Garamond Pro" w:hAnsi="Adobe Garamond Pro"/>
          <w:bCs/>
          <w:i/>
          <w:iCs/>
          <w:vertAlign w:val="superscript"/>
        </w:rPr>
        <w:t>/</w:t>
      </w:r>
      <w:proofErr w:type="spellStart"/>
      <w:r w:rsidR="00AD1465" w:rsidRPr="001F2164">
        <w:rPr>
          <w:rFonts w:ascii="Adobe Garamond Pro" w:hAnsi="Adobe Garamond Pro"/>
          <w:bCs/>
          <w:i/>
          <w:iCs/>
          <w:vertAlign w:val="superscript"/>
        </w:rPr>
        <w:t>fl</w:t>
      </w:r>
      <w:proofErr w:type="spellEnd"/>
      <w:r w:rsidR="00AD1465">
        <w:rPr>
          <w:rFonts w:ascii="Adobe Garamond Pro" w:hAnsi="Adobe Garamond Pro"/>
          <w:bCs/>
        </w:rPr>
        <w:t xml:space="preserve"> mice and littermate controls</w:t>
      </w:r>
      <w:r w:rsidR="00AD1465">
        <w:rPr>
          <w:rFonts w:ascii="Adobe Garamond Pro" w:hAnsi="Adobe Garamond Pro"/>
        </w:rPr>
        <w:t>.</w:t>
      </w:r>
      <w:r w:rsidR="00AD1465">
        <w:rPr>
          <w:rFonts w:ascii="Adobe Garamond Pro" w:hAnsi="Adobe Garamond Pro"/>
          <w:bCs/>
        </w:rPr>
        <w:t xml:space="preserve"> </w:t>
      </w:r>
      <w:r>
        <w:rPr>
          <w:rFonts w:ascii="Adobe Garamond Pro" w:hAnsi="Adobe Garamond Pro"/>
          <w:bCs/>
        </w:rPr>
        <w:t>(</w:t>
      </w:r>
      <w:r w:rsidR="00AD1465">
        <w:rPr>
          <w:rFonts w:ascii="Adobe Garamond Pro" w:hAnsi="Adobe Garamond Pro"/>
          <w:bCs/>
        </w:rPr>
        <w:t>H</w:t>
      </w:r>
      <w:r>
        <w:rPr>
          <w:rFonts w:ascii="Adobe Garamond Pro" w:hAnsi="Adobe Garamond Pro"/>
          <w:bCs/>
        </w:rPr>
        <w:t xml:space="preserve">) </w:t>
      </w:r>
      <w:r w:rsidRPr="00AD1465">
        <w:rPr>
          <w:rFonts w:ascii="Adobe Garamond Pro" w:hAnsi="Adobe Garamond Pro"/>
          <w:bCs/>
        </w:rPr>
        <w:t xml:space="preserve">Volcano plot depicting the DE genes between IM from </w:t>
      </w:r>
      <w:r w:rsidRPr="00AD1465">
        <w:rPr>
          <w:rFonts w:ascii="Adobe Garamond Pro" w:hAnsi="Adobe Garamond Pro"/>
          <w:bCs/>
          <w:i/>
          <w:iCs/>
        </w:rPr>
        <w:t>Lyz2</w:t>
      </w:r>
      <w:proofErr w:type="gramStart"/>
      <w:r w:rsidRPr="00AD1465">
        <w:rPr>
          <w:rFonts w:ascii="Adobe Garamond Pro" w:hAnsi="Adobe Garamond Pro"/>
          <w:bCs/>
          <w:i/>
          <w:iCs/>
          <w:vertAlign w:val="superscript"/>
        </w:rPr>
        <w:t>Cre</w:t>
      </w:r>
      <w:r w:rsidRPr="00AD1465">
        <w:rPr>
          <w:rFonts w:ascii="Adobe Garamond Pro" w:hAnsi="Adobe Garamond Pro"/>
          <w:bCs/>
          <w:i/>
          <w:iCs/>
        </w:rPr>
        <w:t>;Maf</w:t>
      </w:r>
      <w:r w:rsidRPr="00AD1465">
        <w:rPr>
          <w:rFonts w:ascii="Adobe Garamond Pro" w:hAnsi="Adobe Garamond Pro"/>
          <w:bCs/>
          <w:i/>
          <w:iCs/>
          <w:vertAlign w:val="superscript"/>
        </w:rPr>
        <w:t>fl</w:t>
      </w:r>
      <w:proofErr w:type="gramEnd"/>
      <w:r w:rsidRPr="00AD1465">
        <w:rPr>
          <w:rFonts w:ascii="Adobe Garamond Pro" w:hAnsi="Adobe Garamond Pro"/>
          <w:bCs/>
          <w:i/>
          <w:iCs/>
          <w:vertAlign w:val="superscript"/>
        </w:rPr>
        <w:t>/</w:t>
      </w:r>
      <w:proofErr w:type="spellStart"/>
      <w:r w:rsidRPr="00AD1465">
        <w:rPr>
          <w:rFonts w:ascii="Adobe Garamond Pro" w:hAnsi="Adobe Garamond Pro"/>
          <w:bCs/>
          <w:i/>
          <w:iCs/>
          <w:vertAlign w:val="superscript"/>
        </w:rPr>
        <w:t>fl</w:t>
      </w:r>
      <w:proofErr w:type="spellEnd"/>
      <w:r w:rsidRPr="00AD1465">
        <w:rPr>
          <w:rFonts w:ascii="Adobe Garamond Pro" w:hAnsi="Adobe Garamond Pro"/>
          <w:bCs/>
        </w:rPr>
        <w:t xml:space="preserve"> mice and littermate controls. Transcripts significantly upregulated in IM from control and </w:t>
      </w:r>
      <w:r w:rsidRPr="00AD1465">
        <w:rPr>
          <w:rFonts w:ascii="Adobe Garamond Pro" w:hAnsi="Adobe Garamond Pro"/>
          <w:bCs/>
          <w:i/>
          <w:iCs/>
        </w:rPr>
        <w:t>Lyz2</w:t>
      </w:r>
      <w:r w:rsidRPr="00AD1465">
        <w:rPr>
          <w:rFonts w:ascii="Adobe Garamond Pro" w:hAnsi="Adobe Garamond Pro"/>
          <w:bCs/>
          <w:i/>
          <w:iCs/>
          <w:vertAlign w:val="superscript"/>
        </w:rPr>
        <w:t>Cre</w:t>
      </w:r>
      <w:r w:rsidRPr="00AD1465">
        <w:rPr>
          <w:rFonts w:ascii="Adobe Garamond Pro" w:hAnsi="Adobe Garamond Pro"/>
          <w:bCs/>
          <w:i/>
          <w:iCs/>
        </w:rPr>
        <w:t>;Maf</w:t>
      </w:r>
      <w:r w:rsidRPr="00AD1465">
        <w:rPr>
          <w:rFonts w:ascii="Adobe Garamond Pro" w:hAnsi="Adobe Garamond Pro"/>
          <w:bCs/>
          <w:i/>
          <w:iCs/>
          <w:vertAlign w:val="superscript"/>
        </w:rPr>
        <w:t>fl/</w:t>
      </w:r>
      <w:proofErr w:type="spellStart"/>
      <w:r w:rsidRPr="00AD1465">
        <w:rPr>
          <w:rFonts w:ascii="Adobe Garamond Pro" w:hAnsi="Adobe Garamond Pro"/>
          <w:bCs/>
          <w:i/>
          <w:iCs/>
          <w:vertAlign w:val="superscript"/>
        </w:rPr>
        <w:t>fl</w:t>
      </w:r>
      <w:proofErr w:type="spellEnd"/>
      <w:r w:rsidRPr="00AD1465">
        <w:rPr>
          <w:rFonts w:ascii="Adobe Garamond Pro" w:hAnsi="Adobe Garamond Pro"/>
          <w:bCs/>
        </w:rPr>
        <w:t xml:space="preserve"> mice are colored in </w:t>
      </w:r>
      <w:r w:rsidR="00AD1465" w:rsidRPr="00AD1465">
        <w:rPr>
          <w:rFonts w:ascii="Adobe Garamond Pro" w:hAnsi="Adobe Garamond Pro"/>
          <w:bCs/>
        </w:rPr>
        <w:t>red</w:t>
      </w:r>
      <w:r w:rsidRPr="00AD1465">
        <w:rPr>
          <w:rFonts w:ascii="Adobe Garamond Pro" w:hAnsi="Adobe Garamond Pro"/>
          <w:bCs/>
        </w:rPr>
        <w:t xml:space="preserve"> and </w:t>
      </w:r>
      <w:r w:rsidR="00AD1465" w:rsidRPr="00AD1465">
        <w:rPr>
          <w:rFonts w:ascii="Adobe Garamond Pro" w:hAnsi="Adobe Garamond Pro"/>
          <w:bCs/>
        </w:rPr>
        <w:t>blue</w:t>
      </w:r>
      <w:r w:rsidRPr="00AD1465">
        <w:rPr>
          <w:rFonts w:ascii="Adobe Garamond Pro" w:hAnsi="Adobe Garamond Pro"/>
          <w:bCs/>
        </w:rPr>
        <w:t>, respectively</w:t>
      </w:r>
      <w:r>
        <w:rPr>
          <w:rFonts w:ascii="Adobe Garamond Pro" w:hAnsi="Adobe Garamond Pro"/>
          <w:bCs/>
        </w:rPr>
        <w:t xml:space="preserve"> </w:t>
      </w:r>
      <w:r>
        <w:rPr>
          <w:rFonts w:ascii="Adobe Garamond Pro" w:hAnsi="Adobe Garamond Pro"/>
        </w:rPr>
        <w:t>(log</w:t>
      </w:r>
      <w:r w:rsidRPr="00D7626A">
        <w:rPr>
          <w:rFonts w:ascii="Adobe Garamond Pro" w:hAnsi="Adobe Garamond Pro"/>
          <w:vertAlign w:val="subscript"/>
        </w:rPr>
        <w:t>2</w:t>
      </w:r>
      <w:r>
        <w:rPr>
          <w:rFonts w:ascii="Adobe Garamond Pro" w:hAnsi="Adobe Garamond Pro"/>
        </w:rPr>
        <w:t xml:space="preserve"> fold-</w:t>
      </w:r>
      <w:r w:rsidRPr="001A7644">
        <w:rPr>
          <w:rFonts w:ascii="Adobe Garamond Pro" w:hAnsi="Adobe Garamond Pro"/>
        </w:rPr>
        <w:t>change +/</w:t>
      </w:r>
      <w:ins w:id="120" w:author="Domien Vanneste" w:date="2022-01-24T11:19:00Z">
        <w:r w:rsidR="006D0202" w:rsidRPr="006D0202">
          <w:rPr>
            <w:rFonts w:ascii="Adobe Garamond Pro" w:hAnsi="Adobe Garamond Pro"/>
          </w:rPr>
          <w:t>−</w:t>
        </w:r>
      </w:ins>
      <w:del w:id="121" w:author="Domien Vanneste" w:date="2022-01-24T11:19:00Z">
        <w:r w:rsidRPr="001A7644" w:rsidDel="006D0202">
          <w:rPr>
            <w:rFonts w:ascii="Adobe Garamond Pro" w:hAnsi="Adobe Garamond Pro"/>
          </w:rPr>
          <w:delText>-</w:delText>
        </w:r>
      </w:del>
      <w:r w:rsidRPr="001A7644">
        <w:rPr>
          <w:rFonts w:ascii="Adobe Garamond Pro" w:hAnsi="Adobe Garamond Pro"/>
        </w:rPr>
        <w:t xml:space="preserve"> </w:t>
      </w:r>
      <w:r w:rsidR="00AD1465">
        <w:rPr>
          <w:rFonts w:ascii="Adobe Garamond Pro" w:hAnsi="Adobe Garamond Pro"/>
        </w:rPr>
        <w:t>0.5</w:t>
      </w:r>
      <w:r w:rsidRPr="001A7644">
        <w:rPr>
          <w:rFonts w:ascii="Adobe Garamond Pro" w:hAnsi="Adobe Garamond Pro"/>
        </w:rPr>
        <w:t xml:space="preserve"> and adjusted </w:t>
      </w:r>
      <w:r w:rsidRPr="001A7644">
        <w:rPr>
          <w:rFonts w:ascii="Adobe Garamond Pro" w:hAnsi="Adobe Garamond Pro"/>
          <w:i/>
          <w:iCs/>
        </w:rPr>
        <w:t>P</w:t>
      </w:r>
      <w:r w:rsidRPr="001A7644">
        <w:rPr>
          <w:rFonts w:ascii="Adobe Garamond Pro" w:hAnsi="Adobe Garamond Pro"/>
        </w:rPr>
        <w:t xml:space="preserve"> value &lt; </w:t>
      </w:r>
      <w:r w:rsidR="00F43FAA">
        <w:rPr>
          <w:rFonts w:ascii="Adobe Garamond Pro" w:hAnsi="Adobe Garamond Pro"/>
        </w:rPr>
        <w:t>0.05</w:t>
      </w:r>
      <w:r w:rsidRPr="001A7644">
        <w:rPr>
          <w:rFonts w:ascii="Adobe Garamond Pro" w:hAnsi="Adobe Garamond Pro"/>
        </w:rPr>
        <w:t>).</w:t>
      </w:r>
      <w:r w:rsidR="00F43FAA">
        <w:rPr>
          <w:rFonts w:ascii="Adobe Garamond Pro" w:hAnsi="Adobe Garamond Pro"/>
        </w:rPr>
        <w:t xml:space="preserve"> (</w:t>
      </w:r>
      <w:r w:rsidR="006B69F1">
        <w:rPr>
          <w:rFonts w:ascii="Adobe Garamond Pro" w:hAnsi="Adobe Garamond Pro"/>
        </w:rPr>
        <w:t>I</w:t>
      </w:r>
      <w:r w:rsidR="00F43FAA">
        <w:rPr>
          <w:rFonts w:ascii="Adobe Garamond Pro" w:hAnsi="Adobe Garamond Pro"/>
        </w:rPr>
        <w:t>)</w:t>
      </w:r>
      <w:r>
        <w:rPr>
          <w:rFonts w:ascii="Adobe Garamond Pro" w:hAnsi="Adobe Garamond Pro"/>
        </w:rPr>
        <w:t xml:space="preserve"> </w:t>
      </w:r>
      <w:r w:rsidR="00AD1465">
        <w:rPr>
          <w:rFonts w:ascii="Adobe Garamond Pro" w:hAnsi="Adobe Garamond Pro"/>
          <w:color w:val="000000" w:themeColor="text1"/>
        </w:rPr>
        <w:t xml:space="preserve">Surface expression levels of </w:t>
      </w:r>
      <w:proofErr w:type="spellStart"/>
      <w:r w:rsidR="00AD1465">
        <w:rPr>
          <w:rFonts w:ascii="Adobe Garamond Pro" w:hAnsi="Adobe Garamond Pro"/>
          <w:color w:val="000000" w:themeColor="text1"/>
        </w:rPr>
        <w:t>MerTK</w:t>
      </w:r>
      <w:proofErr w:type="spellEnd"/>
      <w:r w:rsidR="00AD1465">
        <w:rPr>
          <w:rFonts w:ascii="Adobe Garamond Pro" w:hAnsi="Adobe Garamond Pro"/>
          <w:color w:val="000000" w:themeColor="text1"/>
        </w:rPr>
        <w:t xml:space="preserve"> and CD206 in lung AM and IM, quantified by flow cytometry </w:t>
      </w:r>
      <w:r w:rsidR="00AD1465" w:rsidRPr="003475A3">
        <w:rPr>
          <w:rFonts w:ascii="Adobe Garamond Pro" w:hAnsi="Adobe Garamond Pro"/>
          <w:color w:val="000000" w:themeColor="text1"/>
        </w:rPr>
        <w:t xml:space="preserve">in </w:t>
      </w:r>
      <w:r w:rsidR="00AD1465">
        <w:rPr>
          <w:rFonts w:ascii="Adobe Garamond Pro" w:hAnsi="Adobe Garamond Pro"/>
          <w:i/>
          <w:iCs/>
          <w:color w:val="000000" w:themeColor="text1"/>
        </w:rPr>
        <w:t>Lyz2</w:t>
      </w:r>
      <w:proofErr w:type="gramStart"/>
      <w:r w:rsidR="00AD1465" w:rsidRPr="00586264">
        <w:rPr>
          <w:rFonts w:ascii="Adobe Garamond Pro" w:hAnsi="Adobe Garamond Pro"/>
          <w:i/>
          <w:iCs/>
          <w:color w:val="000000" w:themeColor="text1"/>
          <w:vertAlign w:val="superscript"/>
        </w:rPr>
        <w:t>Cre</w:t>
      </w:r>
      <w:r w:rsidR="00AD1465" w:rsidRPr="00586264">
        <w:rPr>
          <w:rFonts w:ascii="Adobe Garamond Pro" w:hAnsi="Adobe Garamond Pro"/>
          <w:i/>
          <w:iCs/>
          <w:color w:val="000000" w:themeColor="text1"/>
        </w:rPr>
        <w:t>;Maf</w:t>
      </w:r>
      <w:r w:rsidR="00AD1465" w:rsidRPr="00586264">
        <w:rPr>
          <w:rFonts w:ascii="Adobe Garamond Pro" w:hAnsi="Adobe Garamond Pro"/>
          <w:i/>
          <w:iCs/>
          <w:color w:val="000000" w:themeColor="text1"/>
          <w:vertAlign w:val="superscript"/>
        </w:rPr>
        <w:t>fl</w:t>
      </w:r>
      <w:proofErr w:type="gramEnd"/>
      <w:r w:rsidR="00AD1465" w:rsidRPr="00586264">
        <w:rPr>
          <w:rFonts w:ascii="Adobe Garamond Pro" w:hAnsi="Adobe Garamond Pro"/>
          <w:i/>
          <w:iCs/>
          <w:color w:val="000000" w:themeColor="text1"/>
          <w:vertAlign w:val="superscript"/>
        </w:rPr>
        <w:t>/</w:t>
      </w:r>
      <w:proofErr w:type="spellStart"/>
      <w:r w:rsidR="00AD1465" w:rsidRPr="00586264">
        <w:rPr>
          <w:rFonts w:ascii="Adobe Garamond Pro" w:hAnsi="Adobe Garamond Pro"/>
          <w:i/>
          <w:iCs/>
          <w:color w:val="000000" w:themeColor="text1"/>
          <w:vertAlign w:val="superscript"/>
        </w:rPr>
        <w:t>fl</w:t>
      </w:r>
      <w:proofErr w:type="spellEnd"/>
      <w:r w:rsidR="00AD1465">
        <w:rPr>
          <w:rFonts w:ascii="Adobe Garamond Pro" w:hAnsi="Adobe Garamond Pro"/>
          <w:i/>
          <w:iCs/>
          <w:color w:val="000000" w:themeColor="text1"/>
          <w:vertAlign w:val="superscript"/>
        </w:rPr>
        <w:t xml:space="preserve"> </w:t>
      </w:r>
      <w:r w:rsidR="00AD1465">
        <w:rPr>
          <w:rFonts w:ascii="Adobe Garamond Pro" w:hAnsi="Adobe Garamond Pro"/>
          <w:color w:val="000000" w:themeColor="text1"/>
        </w:rPr>
        <w:t>and</w:t>
      </w:r>
      <w:r w:rsidR="00AD1465" w:rsidRPr="00787A8E">
        <w:rPr>
          <w:rFonts w:ascii="Adobe Garamond Pro" w:hAnsi="Adobe Garamond Pro"/>
          <w:i/>
          <w:iCs/>
          <w:color w:val="000000" w:themeColor="text1"/>
        </w:rPr>
        <w:t xml:space="preserve"> </w:t>
      </w:r>
      <w:r w:rsidR="00AD1465">
        <w:rPr>
          <w:rFonts w:ascii="Adobe Garamond Pro" w:hAnsi="Adobe Garamond Pro"/>
          <w:color w:val="000000" w:themeColor="text1"/>
        </w:rPr>
        <w:t>littermate controls.</w:t>
      </w:r>
      <w:r w:rsidR="00F43FAA">
        <w:rPr>
          <w:rFonts w:ascii="Adobe Garamond Pro" w:hAnsi="Adobe Garamond Pro"/>
          <w:color w:val="000000" w:themeColor="text1"/>
        </w:rPr>
        <w:t xml:space="preserve"> </w:t>
      </w:r>
      <w:r w:rsidR="00530A42">
        <w:rPr>
          <w:rFonts w:ascii="Adobe Garamond Pro" w:hAnsi="Adobe Garamond Pro"/>
          <w:bCs/>
        </w:rPr>
        <w:t>(C</w:t>
      </w:r>
      <w:r w:rsidR="005A421C">
        <w:rPr>
          <w:rFonts w:ascii="Adobe Garamond Pro" w:hAnsi="Adobe Garamond Pro"/>
          <w:bCs/>
        </w:rPr>
        <w:t xml:space="preserve">, E, </w:t>
      </w:r>
      <w:r w:rsidR="006B69F1">
        <w:rPr>
          <w:rFonts w:ascii="Adobe Garamond Pro" w:hAnsi="Adobe Garamond Pro"/>
          <w:bCs/>
        </w:rPr>
        <w:t>I</w:t>
      </w:r>
      <w:r w:rsidR="00530A42">
        <w:rPr>
          <w:rFonts w:ascii="Adobe Garamond Pro" w:hAnsi="Adobe Garamond Pro"/>
          <w:bCs/>
        </w:rPr>
        <w:t>) Data show mean +/</w:t>
      </w:r>
      <w:ins w:id="122" w:author="Domien Vanneste" w:date="2022-01-24T11:19:00Z">
        <w:r w:rsidR="006D0202" w:rsidRPr="006D0202">
          <w:rPr>
            <w:rFonts w:ascii="Adobe Garamond Pro" w:hAnsi="Adobe Garamond Pro"/>
            <w:bCs/>
          </w:rPr>
          <w:t>−</w:t>
        </w:r>
      </w:ins>
      <w:del w:id="123" w:author="Domien Vanneste" w:date="2022-01-24T11:19:00Z">
        <w:r w:rsidR="00530A42" w:rsidDel="006D0202">
          <w:rPr>
            <w:rFonts w:ascii="Adobe Garamond Pro" w:hAnsi="Adobe Garamond Pro"/>
            <w:bCs/>
          </w:rPr>
          <w:delText>-</w:delText>
        </w:r>
      </w:del>
      <w:r w:rsidR="00530A42">
        <w:rPr>
          <w:rFonts w:ascii="Adobe Garamond Pro" w:hAnsi="Adobe Garamond Pro"/>
          <w:bCs/>
        </w:rPr>
        <w:t xml:space="preserve"> SEM and individual values and are pooled from </w:t>
      </w:r>
      <w:r w:rsidR="005A421C">
        <w:rPr>
          <w:rFonts w:ascii="Adobe Garamond Pro" w:hAnsi="Adobe Garamond Pro"/>
          <w:bCs/>
        </w:rPr>
        <w:t xml:space="preserve">(C) </w:t>
      </w:r>
      <w:r w:rsidR="00530A42">
        <w:rPr>
          <w:rFonts w:ascii="Adobe Garamond Pro" w:hAnsi="Adobe Garamond Pro"/>
          <w:bCs/>
        </w:rPr>
        <w:t xml:space="preserve">3 independent </w:t>
      </w:r>
      <w:r w:rsidR="00530A42" w:rsidRPr="00D50A15">
        <w:rPr>
          <w:rFonts w:ascii="Adobe Garamond Pro" w:hAnsi="Adobe Garamond Pro"/>
          <w:bCs/>
        </w:rPr>
        <w:t>experiments (n=</w:t>
      </w:r>
      <w:r w:rsidR="00530A42">
        <w:rPr>
          <w:rFonts w:ascii="Adobe Garamond Pro" w:hAnsi="Adobe Garamond Pro"/>
          <w:bCs/>
        </w:rPr>
        <w:t>9</w:t>
      </w:r>
      <w:r w:rsidR="00530A42" w:rsidRPr="00D50A15">
        <w:rPr>
          <w:rFonts w:ascii="Adobe Garamond Pro" w:hAnsi="Adobe Garamond Pro"/>
          <w:bCs/>
        </w:rPr>
        <w:t>/group</w:t>
      </w:r>
      <w:r w:rsidR="00530A42">
        <w:rPr>
          <w:rFonts w:ascii="Adobe Garamond Pro" w:hAnsi="Adobe Garamond Pro"/>
          <w:bCs/>
        </w:rPr>
        <w:t>)</w:t>
      </w:r>
      <w:r w:rsidR="005A421C">
        <w:rPr>
          <w:rFonts w:ascii="Adobe Garamond Pro" w:hAnsi="Adobe Garamond Pro"/>
          <w:bCs/>
        </w:rPr>
        <w:t xml:space="preserve"> or (E, </w:t>
      </w:r>
      <w:r w:rsidR="006B69F1">
        <w:rPr>
          <w:rFonts w:ascii="Adobe Garamond Pro" w:hAnsi="Adobe Garamond Pro"/>
          <w:bCs/>
        </w:rPr>
        <w:t>I</w:t>
      </w:r>
      <w:r w:rsidR="005A421C">
        <w:rPr>
          <w:rFonts w:ascii="Adobe Garamond Pro" w:hAnsi="Adobe Garamond Pro"/>
          <w:bCs/>
        </w:rPr>
        <w:t>) 2 independent experiments (n=4-5/group)</w:t>
      </w:r>
      <w:r w:rsidR="00530A42">
        <w:rPr>
          <w:rFonts w:ascii="Adobe Garamond Pro" w:hAnsi="Adobe Garamond Pro"/>
          <w:bCs/>
        </w:rPr>
        <w:t xml:space="preserve">. </w:t>
      </w:r>
      <w:r w:rsidR="00530A42" w:rsidRPr="00305CB0">
        <w:rPr>
          <w:rFonts w:ascii="Adobe Garamond Pro" w:hAnsi="Adobe Garamond Pro"/>
          <w:bCs/>
          <w:i/>
          <w:iCs/>
        </w:rPr>
        <w:t>P</w:t>
      </w:r>
      <w:r w:rsidR="00530A42">
        <w:rPr>
          <w:rFonts w:ascii="Adobe Garamond Pro" w:hAnsi="Adobe Garamond Pro"/>
          <w:bCs/>
        </w:rPr>
        <w:t xml:space="preserve"> values were calculated using </w:t>
      </w:r>
      <w:r w:rsidR="00FA38B6">
        <w:rPr>
          <w:rFonts w:ascii="Adobe Garamond Pro" w:hAnsi="Adobe Garamond Pro"/>
          <w:bCs/>
        </w:rPr>
        <w:t xml:space="preserve">(C) </w:t>
      </w:r>
      <w:r w:rsidR="00530A42">
        <w:rPr>
          <w:rFonts w:ascii="Adobe Garamond Pro" w:hAnsi="Adobe Garamond Pro"/>
          <w:bCs/>
        </w:rPr>
        <w:t>a one</w:t>
      </w:r>
      <w:r w:rsidR="00530A42" w:rsidRPr="00FA38B6">
        <w:rPr>
          <w:rFonts w:ascii="Adobe Garamond Pro" w:hAnsi="Adobe Garamond Pro"/>
          <w:bCs/>
        </w:rPr>
        <w:t xml:space="preserve">-way ANOVA with Tukey’s post-hoc test (for bulk IM) or a two-tailed Student’s </w:t>
      </w:r>
      <w:r w:rsidR="00530A42" w:rsidRPr="00FA38B6">
        <w:rPr>
          <w:rFonts w:ascii="Adobe Garamond Pro" w:hAnsi="Adobe Garamond Pro"/>
          <w:bCs/>
          <w:i/>
          <w:iCs/>
        </w:rPr>
        <w:t>t</w:t>
      </w:r>
      <w:r w:rsidR="00530A42" w:rsidRPr="00FA38B6">
        <w:rPr>
          <w:rFonts w:ascii="Adobe Garamond Pro" w:hAnsi="Adobe Garamond Pro"/>
          <w:bCs/>
        </w:rPr>
        <w:t xml:space="preserve"> test (for IM subsets)</w:t>
      </w:r>
      <w:r w:rsidR="00FA38B6" w:rsidRPr="00FA38B6">
        <w:rPr>
          <w:rFonts w:ascii="Adobe Garamond Pro" w:hAnsi="Adobe Garamond Pro"/>
          <w:bCs/>
        </w:rPr>
        <w:t xml:space="preserve">, or (E, </w:t>
      </w:r>
      <w:r w:rsidR="006B69F1">
        <w:rPr>
          <w:rFonts w:ascii="Adobe Garamond Pro" w:hAnsi="Adobe Garamond Pro"/>
          <w:bCs/>
        </w:rPr>
        <w:t>I</w:t>
      </w:r>
      <w:r w:rsidR="00FA38B6" w:rsidRPr="00FA38B6">
        <w:rPr>
          <w:rFonts w:ascii="Adobe Garamond Pro" w:hAnsi="Adobe Garamond Pro"/>
          <w:bCs/>
        </w:rPr>
        <w:t>) a two- way ANOVA with Tukey’s post-hoc test</w:t>
      </w:r>
      <w:r w:rsidR="00530A42" w:rsidRPr="00FA38B6">
        <w:rPr>
          <w:rFonts w:ascii="Adobe Garamond Pro" w:hAnsi="Adobe Garamond Pro"/>
          <w:bCs/>
        </w:rPr>
        <w:t xml:space="preserve">. </w:t>
      </w:r>
      <w:r w:rsidR="00FA38B6" w:rsidRPr="00FA38B6">
        <w:rPr>
          <w:rFonts w:ascii="Adobe Garamond Pro" w:hAnsi="Adobe Garamond Pro"/>
          <w:bCs/>
          <w:vertAlign w:val="superscript"/>
        </w:rPr>
        <w:t>*</w:t>
      </w:r>
      <w:r w:rsidR="00FA38B6" w:rsidRPr="00FA38B6">
        <w:rPr>
          <w:rFonts w:ascii="Adobe Garamond Pro" w:hAnsi="Adobe Garamond Pro"/>
          <w:bCs/>
        </w:rPr>
        <w:t xml:space="preserve">, </w:t>
      </w:r>
      <w:r w:rsidR="00FA38B6" w:rsidRPr="00FA38B6">
        <w:rPr>
          <w:rFonts w:ascii="Adobe Garamond Pro" w:hAnsi="Adobe Garamond Pro"/>
          <w:bCs/>
          <w:i/>
          <w:iCs/>
        </w:rPr>
        <w:t xml:space="preserve">P </w:t>
      </w:r>
      <w:r w:rsidR="00FA38B6" w:rsidRPr="00FA38B6">
        <w:rPr>
          <w:rFonts w:ascii="Adobe Garamond Pro" w:hAnsi="Adobe Garamond Pro"/>
          <w:bCs/>
        </w:rPr>
        <w:t xml:space="preserve">&lt; 0.05; </w:t>
      </w:r>
      <w:r w:rsidR="00530A42" w:rsidRPr="00FA38B6">
        <w:rPr>
          <w:rFonts w:ascii="Adobe Garamond Pro" w:hAnsi="Adobe Garamond Pro"/>
          <w:bCs/>
          <w:vertAlign w:val="superscript"/>
        </w:rPr>
        <w:t>****</w:t>
      </w:r>
      <w:r w:rsidR="00530A42" w:rsidRPr="00FA38B6">
        <w:rPr>
          <w:rFonts w:ascii="Adobe Garamond Pro" w:hAnsi="Adobe Garamond Pro"/>
          <w:bCs/>
        </w:rPr>
        <w:t xml:space="preserve">, </w:t>
      </w:r>
      <w:r w:rsidR="00530A42" w:rsidRPr="00FA38B6">
        <w:rPr>
          <w:rFonts w:ascii="Adobe Garamond Pro" w:hAnsi="Adobe Garamond Pro"/>
          <w:bCs/>
          <w:i/>
          <w:iCs/>
        </w:rPr>
        <w:t xml:space="preserve">P </w:t>
      </w:r>
      <w:r w:rsidR="00530A42" w:rsidRPr="00FA38B6">
        <w:rPr>
          <w:rFonts w:ascii="Adobe Garamond Pro" w:hAnsi="Adobe Garamond Pro"/>
          <w:bCs/>
        </w:rPr>
        <w:t>&lt; 0.0001</w:t>
      </w:r>
      <w:r w:rsidR="00FA38B6" w:rsidRPr="00FA38B6">
        <w:rPr>
          <w:rFonts w:ascii="Adobe Garamond Pro" w:hAnsi="Adobe Garamond Pro"/>
          <w:bCs/>
        </w:rPr>
        <w:t>; ns, not significant</w:t>
      </w:r>
      <w:r w:rsidR="00530A42">
        <w:rPr>
          <w:rFonts w:ascii="Adobe Garamond Pro" w:hAnsi="Adobe Garamond Pro"/>
          <w:bCs/>
        </w:rPr>
        <w:t>.</w:t>
      </w:r>
      <w:r>
        <w:rPr>
          <w:rFonts w:ascii="Adobe Garamond Pro" w:hAnsi="Adobe Garamond Pro"/>
          <w:bCs/>
        </w:rPr>
        <w:br w:type="page"/>
      </w:r>
    </w:p>
    <w:p w14:paraId="3486F163" w14:textId="47091C85" w:rsidR="00D40EFB" w:rsidRDefault="00D40EFB" w:rsidP="00D40EFB">
      <w:pPr>
        <w:spacing w:line="480" w:lineRule="auto"/>
        <w:jc w:val="both"/>
        <w:rPr>
          <w:rFonts w:ascii="Adobe Garamond Pro" w:hAnsi="Adobe Garamond Pro"/>
          <w:b/>
          <w:sz w:val="28"/>
          <w:szCs w:val="28"/>
        </w:rPr>
      </w:pPr>
      <w:r w:rsidRPr="00D40EFB">
        <w:rPr>
          <w:rFonts w:ascii="Adobe Garamond Pro" w:hAnsi="Adobe Garamond Pro"/>
          <w:b/>
          <w:sz w:val="28"/>
          <w:szCs w:val="28"/>
        </w:rPr>
        <w:lastRenderedPageBreak/>
        <w:t>STAR Methods text</w:t>
      </w:r>
    </w:p>
    <w:p w14:paraId="4397EFA9" w14:textId="36D1FBF7" w:rsidR="00D40EFB" w:rsidRDefault="00D40EFB" w:rsidP="000C3357">
      <w:pPr>
        <w:spacing w:line="480" w:lineRule="auto"/>
        <w:jc w:val="both"/>
        <w:rPr>
          <w:rFonts w:ascii="Adobe Garamond Pro" w:hAnsi="Adobe Garamond Pro"/>
          <w:b/>
          <w:sz w:val="28"/>
          <w:szCs w:val="28"/>
        </w:rPr>
      </w:pPr>
    </w:p>
    <w:p w14:paraId="30BBF6D7" w14:textId="5B5BE357" w:rsidR="00D40EFB" w:rsidRDefault="008E1BF5" w:rsidP="000C3357">
      <w:pPr>
        <w:spacing w:line="480" w:lineRule="auto"/>
        <w:jc w:val="both"/>
        <w:rPr>
          <w:rFonts w:ascii="Adobe Garamond Pro" w:hAnsi="Adobe Garamond Pro"/>
          <w:b/>
        </w:rPr>
      </w:pPr>
      <w:r>
        <w:rPr>
          <w:rFonts w:ascii="Adobe Garamond Pro" w:hAnsi="Adobe Garamond Pro"/>
          <w:b/>
        </w:rPr>
        <w:t>RESOURCE AVAILABILITY</w:t>
      </w:r>
    </w:p>
    <w:p w14:paraId="6F2D5BDE" w14:textId="77777777" w:rsidR="000C3357" w:rsidRDefault="000C3357" w:rsidP="000C3357">
      <w:pPr>
        <w:spacing w:line="480" w:lineRule="auto"/>
        <w:jc w:val="both"/>
        <w:rPr>
          <w:rFonts w:ascii="Adobe Garamond Pro" w:hAnsi="Adobe Garamond Pro"/>
          <w:b/>
        </w:rPr>
      </w:pPr>
    </w:p>
    <w:p w14:paraId="0D7DEE00" w14:textId="33203AB6" w:rsidR="000C3357" w:rsidRPr="000C3357" w:rsidRDefault="000C3357" w:rsidP="000C3357">
      <w:pPr>
        <w:spacing w:line="480" w:lineRule="auto"/>
        <w:rPr>
          <w:rFonts w:ascii="Adobe Garamond Pro" w:hAnsi="Adobe Garamond Pro"/>
          <w:b/>
        </w:rPr>
      </w:pPr>
      <w:r w:rsidRPr="000C3357">
        <w:rPr>
          <w:rFonts w:ascii="Adobe Garamond Pro" w:hAnsi="Adobe Garamond Pro"/>
          <w:b/>
        </w:rPr>
        <w:t>Lead contact</w:t>
      </w:r>
    </w:p>
    <w:p w14:paraId="27FD28E4" w14:textId="3A2A36A1" w:rsidR="000C3357" w:rsidRDefault="000C3357" w:rsidP="000C3357">
      <w:pPr>
        <w:spacing w:line="480" w:lineRule="auto"/>
        <w:rPr>
          <w:rFonts w:ascii="Adobe Garamond Pro" w:hAnsi="Adobe Garamond Pro" w:cs="Arial"/>
        </w:rPr>
      </w:pPr>
      <w:r w:rsidRPr="000C3357">
        <w:rPr>
          <w:rFonts w:ascii="Adobe Garamond Pro" w:hAnsi="Adobe Garamond Pro" w:cs="Arial"/>
        </w:rPr>
        <w:t>Further information and requests for resources and reagents should be directed to, and will fulfilled by, the Lead Contact, Thomas Marichal (</w:t>
      </w:r>
      <w:hyperlink r:id="rId11" w:history="1">
        <w:r w:rsidRPr="00AC07A5">
          <w:rPr>
            <w:rStyle w:val="Hyperlink"/>
            <w:rFonts w:ascii="Adobe Garamond Pro" w:hAnsi="Adobe Garamond Pro" w:cs="Arial"/>
          </w:rPr>
          <w:t>t.marichal@uliege.be</w:t>
        </w:r>
      </w:hyperlink>
      <w:r w:rsidRPr="000C3357">
        <w:rPr>
          <w:rFonts w:ascii="Adobe Garamond Pro" w:hAnsi="Adobe Garamond Pro" w:cs="Arial"/>
        </w:rPr>
        <w:t>).</w:t>
      </w:r>
    </w:p>
    <w:p w14:paraId="007E9662" w14:textId="135BE38E" w:rsidR="000C3357" w:rsidRDefault="000C3357" w:rsidP="000C3357">
      <w:pPr>
        <w:spacing w:line="480" w:lineRule="auto"/>
        <w:rPr>
          <w:rFonts w:ascii="Adobe Garamond Pro" w:hAnsi="Adobe Garamond Pro" w:cs="Arial"/>
        </w:rPr>
      </w:pPr>
    </w:p>
    <w:p w14:paraId="473569AC" w14:textId="4BA7B380" w:rsidR="000C3357" w:rsidRPr="000C3357" w:rsidRDefault="001A0826" w:rsidP="001A0826">
      <w:pPr>
        <w:spacing w:line="480" w:lineRule="auto"/>
        <w:rPr>
          <w:rFonts w:ascii="Adobe Garamond Pro" w:hAnsi="Adobe Garamond Pro" w:cs="Arial"/>
          <w:b/>
          <w:bCs/>
        </w:rPr>
      </w:pPr>
      <w:r>
        <w:rPr>
          <w:rFonts w:ascii="Adobe Garamond Pro" w:hAnsi="Adobe Garamond Pro" w:cs="Arial"/>
          <w:b/>
          <w:bCs/>
        </w:rPr>
        <w:t>Data and code</w:t>
      </w:r>
      <w:r w:rsidR="000C3357" w:rsidRPr="000C3357">
        <w:rPr>
          <w:rFonts w:ascii="Adobe Garamond Pro" w:hAnsi="Adobe Garamond Pro" w:cs="Arial"/>
          <w:b/>
          <w:bCs/>
        </w:rPr>
        <w:t xml:space="preserve"> availability</w:t>
      </w:r>
    </w:p>
    <w:p w14:paraId="58150D6E" w14:textId="77777777" w:rsidR="001A0826" w:rsidRDefault="001A0826" w:rsidP="001A0826">
      <w:pPr>
        <w:pStyle w:val="NormalWeb"/>
        <w:spacing w:beforeLines="0" w:afterLines="0" w:line="480" w:lineRule="auto"/>
        <w:jc w:val="both"/>
        <w:rPr>
          <w:rFonts w:ascii="Adobe Garamond Pro" w:hAnsi="Adobe Garamond Pro" w:cs="Arial"/>
          <w:sz w:val="24"/>
          <w:szCs w:val="24"/>
        </w:rPr>
      </w:pPr>
      <w:r w:rsidRPr="001A0826">
        <w:rPr>
          <w:rFonts w:ascii="Adobe Garamond Pro" w:hAnsi="Adobe Garamond Pro" w:cs="Arial"/>
          <w:sz w:val="24"/>
          <w:szCs w:val="24"/>
        </w:rPr>
        <w:t xml:space="preserve">Single-cell RNA-seq and bulk RNA-seq data have been deposited at GEO and are publicly available as of the date of publication. Accession numbers are listed in the key resources table. </w:t>
      </w:r>
      <w:r w:rsidRPr="001A0826">
        <w:rPr>
          <w:rFonts w:ascii="Adobe Garamond Pro" w:hAnsi="Adobe Garamond Pro" w:cs="Arial"/>
          <w:sz w:val="24"/>
          <w:szCs w:val="24"/>
          <w:highlight w:val="yellow"/>
        </w:rPr>
        <w:t>The DOI is listed in the key resources table.</w:t>
      </w:r>
      <w:r w:rsidRPr="001A0826">
        <w:rPr>
          <w:rFonts w:ascii="Adobe Garamond Pro" w:hAnsi="Adobe Garamond Pro" w:cs="Arial"/>
          <w:sz w:val="24"/>
          <w:szCs w:val="24"/>
        </w:rPr>
        <w:t xml:space="preserve"> </w:t>
      </w:r>
    </w:p>
    <w:p w14:paraId="6295325F" w14:textId="5C565D51" w:rsidR="001A0826" w:rsidRPr="000D246B" w:rsidRDefault="001A0826" w:rsidP="000D246B">
      <w:pPr>
        <w:pStyle w:val="NormalWeb"/>
        <w:spacing w:beforeLines="0" w:afterLines="0" w:line="480" w:lineRule="auto"/>
        <w:ind w:firstLine="720"/>
        <w:jc w:val="both"/>
        <w:rPr>
          <w:rFonts w:ascii="Adobe Garamond Pro" w:hAnsi="Adobe Garamond Pro" w:cs="Arial"/>
          <w:sz w:val="24"/>
          <w:szCs w:val="24"/>
          <w:highlight w:val="yellow"/>
        </w:rPr>
      </w:pPr>
      <w:r w:rsidRPr="001A0826">
        <w:rPr>
          <w:rFonts w:ascii="Adobe Garamond Pro" w:hAnsi="Adobe Garamond Pro" w:cs="Arial"/>
          <w:sz w:val="24"/>
          <w:szCs w:val="24"/>
        </w:rPr>
        <w:t>All original code</w:t>
      </w:r>
      <w:r>
        <w:rPr>
          <w:rFonts w:ascii="Adobe Garamond Pro" w:hAnsi="Adobe Garamond Pro" w:cs="Arial"/>
          <w:sz w:val="24"/>
          <w:szCs w:val="24"/>
        </w:rPr>
        <w:t>s</w:t>
      </w:r>
      <w:r w:rsidRPr="001A0826">
        <w:rPr>
          <w:rFonts w:ascii="Adobe Garamond Pro" w:hAnsi="Adobe Garamond Pro" w:cs="Arial"/>
          <w:sz w:val="24"/>
          <w:szCs w:val="24"/>
        </w:rPr>
        <w:t xml:space="preserve"> ha</w:t>
      </w:r>
      <w:r>
        <w:rPr>
          <w:rFonts w:ascii="Adobe Garamond Pro" w:hAnsi="Adobe Garamond Pro" w:cs="Arial"/>
          <w:sz w:val="24"/>
          <w:szCs w:val="24"/>
        </w:rPr>
        <w:t>ve</w:t>
      </w:r>
      <w:r w:rsidRPr="001A0826">
        <w:rPr>
          <w:rFonts w:ascii="Adobe Garamond Pro" w:hAnsi="Adobe Garamond Pro" w:cs="Arial"/>
          <w:sz w:val="24"/>
          <w:szCs w:val="24"/>
        </w:rPr>
        <w:t xml:space="preserve"> </w:t>
      </w:r>
      <w:r w:rsidRPr="000D246B">
        <w:rPr>
          <w:rFonts w:ascii="Adobe Garamond Pro" w:hAnsi="Adobe Garamond Pro" w:cs="Arial"/>
          <w:sz w:val="24"/>
          <w:szCs w:val="24"/>
        </w:rPr>
        <w:t xml:space="preserve">been deposited at GitHub and are available for reviewers with the following </w:t>
      </w:r>
      <w:r w:rsidR="000D246B" w:rsidRPr="000D246B">
        <w:rPr>
          <w:rFonts w:ascii="Adobe Garamond Pro" w:hAnsi="Adobe Garamond Pro" w:cs="Arial"/>
          <w:sz w:val="24"/>
          <w:szCs w:val="24"/>
        </w:rPr>
        <w:t>credentials: l</w:t>
      </w:r>
      <w:r w:rsidR="00BF77F4" w:rsidRPr="000D246B">
        <w:rPr>
          <w:rFonts w:ascii="Adobe Garamond Pro" w:hAnsi="Adobe Garamond Pro" w:cs="Arial"/>
          <w:sz w:val="24"/>
          <w:szCs w:val="24"/>
        </w:rPr>
        <w:t>ink</w:t>
      </w:r>
      <w:r w:rsidR="000D246B" w:rsidRPr="000D246B">
        <w:rPr>
          <w:rFonts w:ascii="Adobe Garamond Pro" w:hAnsi="Adobe Garamond Pro" w:cs="Arial"/>
          <w:sz w:val="24"/>
          <w:szCs w:val="24"/>
        </w:rPr>
        <w:t xml:space="preserve">: </w:t>
      </w:r>
      <w:hyperlink r:id="rId12" w:history="1">
        <w:r w:rsidR="000D246B" w:rsidRPr="000D246B">
          <w:rPr>
            <w:rStyle w:val="Hyperlink"/>
            <w:rFonts w:ascii="Adobe Garamond Pro" w:hAnsi="Adobe Garamond Pro"/>
            <w:sz w:val="24"/>
            <w:szCs w:val="24"/>
          </w:rPr>
          <w:t>https://github.com/BlanQwall/Lung_IM_differentiation</w:t>
        </w:r>
      </w:hyperlink>
      <w:r w:rsidR="000D246B" w:rsidRPr="000D246B">
        <w:rPr>
          <w:rFonts w:ascii="Adobe Garamond Pro" w:hAnsi="Adobe Garamond Pro"/>
          <w:color w:val="000000"/>
          <w:sz w:val="24"/>
          <w:szCs w:val="24"/>
        </w:rPr>
        <w:t xml:space="preserve">, ID: </w:t>
      </w:r>
      <w:proofErr w:type="spellStart"/>
      <w:r w:rsidR="000D246B" w:rsidRPr="000D246B">
        <w:rPr>
          <w:rFonts w:ascii="Adobe Garamond Pro" w:hAnsi="Adobe Garamond Pro"/>
          <w:color w:val="000000"/>
          <w:sz w:val="24"/>
          <w:szCs w:val="24"/>
        </w:rPr>
        <w:t>FictiveReviewer</w:t>
      </w:r>
      <w:proofErr w:type="spellEnd"/>
      <w:r w:rsidR="000D246B" w:rsidRPr="000D246B">
        <w:rPr>
          <w:rFonts w:ascii="Adobe Garamond Pro" w:hAnsi="Adobe Garamond Pro"/>
          <w:color w:val="000000"/>
          <w:sz w:val="24"/>
          <w:szCs w:val="24"/>
        </w:rPr>
        <w:t xml:space="preserve">; password: </w:t>
      </w:r>
      <w:proofErr w:type="spellStart"/>
      <w:r w:rsidR="000D246B" w:rsidRPr="000D246B">
        <w:rPr>
          <w:rFonts w:ascii="Adobe Garamond Pro" w:hAnsi="Adobe Garamond Pro"/>
          <w:color w:val="000000"/>
          <w:sz w:val="24"/>
          <w:szCs w:val="24"/>
        </w:rPr>
        <w:t>ImmunoPhysiology</w:t>
      </w:r>
      <w:proofErr w:type="spellEnd"/>
      <w:r w:rsidR="000D246B">
        <w:rPr>
          <w:rFonts w:ascii="Adobe Garamond Pro" w:hAnsi="Adobe Garamond Pro"/>
          <w:color w:val="000000"/>
          <w:sz w:val="24"/>
          <w:szCs w:val="24"/>
        </w:rPr>
        <w:t>.</w:t>
      </w:r>
      <w:r w:rsidR="000D246B">
        <w:rPr>
          <w:rFonts w:ascii="Adobe Garamond Pro" w:hAnsi="Adobe Garamond Pro" w:cs="Arial"/>
          <w:sz w:val="24"/>
          <w:szCs w:val="24"/>
          <w:highlight w:val="yellow"/>
        </w:rPr>
        <w:t xml:space="preserve"> </w:t>
      </w:r>
      <w:r w:rsidRPr="001A0826">
        <w:rPr>
          <w:rFonts w:ascii="Adobe Garamond Pro" w:hAnsi="Adobe Garamond Pro" w:cs="Arial"/>
          <w:sz w:val="24"/>
          <w:szCs w:val="24"/>
          <w:highlight w:val="yellow"/>
        </w:rPr>
        <w:t>DOIs</w:t>
      </w:r>
      <w:r w:rsidRPr="001A0826">
        <w:rPr>
          <w:rFonts w:ascii="Adobe Garamond Pro" w:hAnsi="Adobe Garamond Pro" w:cs="Arial"/>
          <w:sz w:val="24"/>
          <w:szCs w:val="24"/>
        </w:rPr>
        <w:t xml:space="preserve"> are listed in the key resources table</w:t>
      </w:r>
      <w:r w:rsidR="00747267">
        <w:rPr>
          <w:rFonts w:ascii="Adobe Garamond Pro" w:hAnsi="Adobe Garamond Pro" w:cs="Arial"/>
          <w:sz w:val="24"/>
          <w:szCs w:val="24"/>
        </w:rPr>
        <w:t xml:space="preserve"> </w:t>
      </w:r>
      <w:commentRangeStart w:id="124"/>
      <w:r w:rsidR="00747267">
        <w:rPr>
          <w:rFonts w:ascii="Adobe Garamond Pro" w:hAnsi="Adobe Garamond Pro" w:cs="Arial"/>
          <w:sz w:val="24"/>
          <w:szCs w:val="24"/>
        </w:rPr>
        <w:t>[</w:t>
      </w:r>
      <w:proofErr w:type="spellStart"/>
      <w:r w:rsidR="00747267" w:rsidRPr="00747267">
        <w:rPr>
          <w:rFonts w:ascii="Adobe Garamond Pro" w:hAnsi="Adobe Garamond Pro" w:cs="Arial"/>
          <w:sz w:val="24"/>
          <w:szCs w:val="24"/>
          <w:highlight w:val="yellow"/>
        </w:rPr>
        <w:t>Qiang</w:t>
      </w:r>
      <w:proofErr w:type="spellEnd"/>
      <w:r w:rsidR="00747267" w:rsidRPr="00747267">
        <w:rPr>
          <w:rFonts w:ascii="Adobe Garamond Pro" w:hAnsi="Adobe Garamond Pro" w:cs="Arial"/>
          <w:sz w:val="24"/>
          <w:szCs w:val="24"/>
          <w:highlight w:val="yellow"/>
        </w:rPr>
        <w:t>, do we have DOIs at this point?]</w:t>
      </w:r>
      <w:commentRangeEnd w:id="124"/>
      <w:r w:rsidR="00200483">
        <w:rPr>
          <w:rStyle w:val="CommentReference"/>
          <w:rFonts w:ascii="Times New Roman" w:eastAsia="Times New Roman" w:hAnsi="Times New Roman"/>
        </w:rPr>
        <w:commentReference w:id="124"/>
      </w:r>
      <w:r w:rsidRPr="00747267">
        <w:rPr>
          <w:rFonts w:ascii="Adobe Garamond Pro" w:hAnsi="Adobe Garamond Pro" w:cs="Arial"/>
          <w:sz w:val="24"/>
          <w:szCs w:val="24"/>
          <w:highlight w:val="yellow"/>
        </w:rPr>
        <w:t>.</w:t>
      </w:r>
      <w:r w:rsidRPr="001A0826">
        <w:rPr>
          <w:rFonts w:ascii="Adobe Garamond Pro" w:hAnsi="Adobe Garamond Pro" w:cs="Arial"/>
          <w:sz w:val="24"/>
          <w:szCs w:val="24"/>
        </w:rPr>
        <w:t xml:space="preserve"> </w:t>
      </w:r>
    </w:p>
    <w:p w14:paraId="10BA5FC0" w14:textId="6F19A568" w:rsidR="001A0826" w:rsidRDefault="001A0826" w:rsidP="001A0826">
      <w:pPr>
        <w:pStyle w:val="NormalWeb"/>
        <w:spacing w:beforeLines="0" w:afterLines="0" w:line="480" w:lineRule="auto"/>
        <w:ind w:firstLine="720"/>
        <w:jc w:val="both"/>
        <w:rPr>
          <w:rFonts w:ascii="Adobe Garamond Pro" w:hAnsi="Adobe Garamond Pro" w:cs="Arial"/>
          <w:sz w:val="24"/>
          <w:szCs w:val="24"/>
        </w:rPr>
      </w:pPr>
      <w:r w:rsidRPr="001A0826">
        <w:rPr>
          <w:rFonts w:ascii="Adobe Garamond Pro" w:hAnsi="Adobe Garamond Pro" w:cs="Arial"/>
          <w:sz w:val="24"/>
          <w:szCs w:val="24"/>
        </w:rPr>
        <w:t xml:space="preserve">Any additional information required to reanalyze the data reported in this paper is available from the lead contact upon request. </w:t>
      </w:r>
    </w:p>
    <w:p w14:paraId="056FE8FB" w14:textId="3149A074" w:rsidR="001A0826" w:rsidRDefault="001A0826" w:rsidP="001A0826">
      <w:pPr>
        <w:pStyle w:val="NormalWeb"/>
        <w:spacing w:beforeLines="0" w:afterLines="0" w:line="480" w:lineRule="auto"/>
        <w:jc w:val="both"/>
        <w:rPr>
          <w:rFonts w:ascii="Adobe Garamond Pro" w:hAnsi="Adobe Garamond Pro" w:cs="Arial"/>
          <w:sz w:val="24"/>
          <w:szCs w:val="24"/>
        </w:rPr>
      </w:pPr>
    </w:p>
    <w:p w14:paraId="709D4F9D" w14:textId="77777777" w:rsidR="001A0826" w:rsidRPr="001A0826" w:rsidRDefault="001A0826" w:rsidP="001A0826">
      <w:pPr>
        <w:pStyle w:val="NormalWeb"/>
        <w:spacing w:beforeLines="0" w:afterLines="0" w:line="480" w:lineRule="auto"/>
        <w:jc w:val="both"/>
        <w:rPr>
          <w:rFonts w:ascii="Adobe Garamond Pro" w:hAnsi="Adobe Garamond Pro" w:cs="Arial"/>
          <w:sz w:val="24"/>
          <w:szCs w:val="24"/>
        </w:rPr>
      </w:pPr>
    </w:p>
    <w:p w14:paraId="23C9217D" w14:textId="77777777" w:rsidR="000C3357" w:rsidRPr="000C3357" w:rsidRDefault="000C3357" w:rsidP="000C3357">
      <w:pPr>
        <w:spacing w:line="480" w:lineRule="auto"/>
        <w:rPr>
          <w:rFonts w:ascii="Adobe Garamond Pro" w:hAnsi="Adobe Garamond Pro" w:cs="Arial"/>
        </w:rPr>
      </w:pPr>
    </w:p>
    <w:p w14:paraId="4EB8B90F" w14:textId="6450DEBD" w:rsidR="008E1BF5" w:rsidRPr="000C3357" w:rsidRDefault="008E1BF5" w:rsidP="000C3357">
      <w:pPr>
        <w:spacing w:line="480" w:lineRule="auto"/>
        <w:rPr>
          <w:rFonts w:ascii="Adobe Garamond Pro" w:hAnsi="Adobe Garamond Pro"/>
          <w:b/>
        </w:rPr>
      </w:pPr>
      <w:r w:rsidRPr="000C3357">
        <w:rPr>
          <w:rFonts w:ascii="Adobe Garamond Pro" w:hAnsi="Adobe Garamond Pro"/>
          <w:b/>
        </w:rPr>
        <w:br w:type="page"/>
      </w:r>
    </w:p>
    <w:p w14:paraId="678B94A7" w14:textId="2C4D667B" w:rsidR="008E1BF5" w:rsidRDefault="008E1BF5" w:rsidP="00D40EFB">
      <w:pPr>
        <w:spacing w:line="480" w:lineRule="auto"/>
        <w:jc w:val="both"/>
        <w:rPr>
          <w:rFonts w:ascii="Adobe Garamond Pro" w:hAnsi="Adobe Garamond Pro"/>
          <w:b/>
        </w:rPr>
      </w:pPr>
      <w:r>
        <w:rPr>
          <w:rFonts w:ascii="Adobe Garamond Pro" w:hAnsi="Adobe Garamond Pro"/>
          <w:b/>
        </w:rPr>
        <w:lastRenderedPageBreak/>
        <w:t>EXPERIMENTAL MODELS AND SUBJECT DETAILS</w:t>
      </w:r>
    </w:p>
    <w:p w14:paraId="306158FF" w14:textId="21A00016" w:rsidR="00930597" w:rsidRDefault="00930597" w:rsidP="00D40EFB">
      <w:pPr>
        <w:spacing w:line="480" w:lineRule="auto"/>
        <w:jc w:val="both"/>
        <w:rPr>
          <w:rFonts w:ascii="Adobe Garamond Pro" w:hAnsi="Adobe Garamond Pro"/>
          <w:b/>
        </w:rPr>
      </w:pPr>
    </w:p>
    <w:p w14:paraId="274E820F" w14:textId="6C0A275D" w:rsidR="00930597" w:rsidRPr="00622709" w:rsidRDefault="008835EF" w:rsidP="00622709">
      <w:pPr>
        <w:spacing w:line="480" w:lineRule="auto"/>
        <w:jc w:val="both"/>
        <w:rPr>
          <w:rFonts w:ascii="Adobe Garamond Pro" w:hAnsi="Adobe Garamond Pro"/>
          <w:b/>
        </w:rPr>
      </w:pPr>
      <w:r>
        <w:rPr>
          <w:rFonts w:ascii="Adobe Garamond Pro" w:hAnsi="Adobe Garamond Pro"/>
          <w:b/>
        </w:rPr>
        <w:t>Mice</w:t>
      </w:r>
    </w:p>
    <w:p w14:paraId="13E0FD44" w14:textId="47CEA5FD" w:rsidR="00B97395" w:rsidRPr="008F1548" w:rsidRDefault="00622709" w:rsidP="00D97F85">
      <w:pPr>
        <w:spacing w:line="480" w:lineRule="auto"/>
        <w:jc w:val="both"/>
        <w:rPr>
          <w:rFonts w:ascii="Adobe Garamond Pro" w:hAnsi="Adobe Garamond Pro" w:cs="Arial"/>
          <w:iCs/>
        </w:rPr>
      </w:pPr>
      <w:r w:rsidRPr="00622709">
        <w:rPr>
          <w:rFonts w:ascii="Adobe Garamond Pro" w:hAnsi="Adobe Garamond Pro" w:cs="Arial"/>
        </w:rPr>
        <w:t xml:space="preserve">The following mice </w:t>
      </w:r>
      <w:r w:rsidR="00D97F85">
        <w:rPr>
          <w:rFonts w:ascii="Adobe Garamond Pro" w:hAnsi="Adobe Garamond Pro" w:cs="Arial"/>
        </w:rPr>
        <w:t xml:space="preserve">of the C57BL/6 background </w:t>
      </w:r>
      <w:r w:rsidRPr="00622709">
        <w:rPr>
          <w:rFonts w:ascii="Adobe Garamond Pro" w:hAnsi="Adobe Garamond Pro" w:cs="Arial"/>
        </w:rPr>
        <w:t>were used in this study</w:t>
      </w:r>
      <w:r>
        <w:rPr>
          <w:rFonts w:ascii="Adobe Garamond Pro" w:hAnsi="Adobe Garamond Pro" w:cs="Arial"/>
        </w:rPr>
        <w:t>:</w:t>
      </w:r>
      <w:r w:rsidRPr="00622709">
        <w:rPr>
          <w:rFonts w:ascii="Adobe Garamond Pro" w:hAnsi="Adobe Garamond Pro" w:cs="Arial"/>
        </w:rPr>
        <w:t xml:space="preserve"> CD45.2 </w:t>
      </w:r>
      <w:r>
        <w:rPr>
          <w:rFonts w:ascii="Adobe Garamond Pro" w:hAnsi="Adobe Garamond Pro" w:cs="Arial"/>
        </w:rPr>
        <w:t xml:space="preserve">C57BL/6 wild-type (WT) </w:t>
      </w:r>
      <w:r w:rsidRPr="00622709">
        <w:rPr>
          <w:rFonts w:ascii="Adobe Garamond Pro" w:hAnsi="Adobe Garamond Pro" w:cs="Arial"/>
        </w:rPr>
        <w:t xml:space="preserve">(The Jackson Laboratory), CD45.1 </w:t>
      </w:r>
      <w:r>
        <w:rPr>
          <w:rFonts w:ascii="Adobe Garamond Pro" w:hAnsi="Adobe Garamond Pro" w:cs="Arial"/>
        </w:rPr>
        <w:t xml:space="preserve">C57BL/6J </w:t>
      </w:r>
      <w:r w:rsidRPr="00622709">
        <w:rPr>
          <w:rFonts w:ascii="Adobe Garamond Pro" w:hAnsi="Adobe Garamond Pro" w:cs="Arial"/>
        </w:rPr>
        <w:t xml:space="preserve">WT </w:t>
      </w:r>
      <w:r>
        <w:rPr>
          <w:rFonts w:ascii="Adobe Garamond Pro" w:hAnsi="Adobe Garamond Pro" w:cs="Arial"/>
        </w:rPr>
        <w:fldChar w:fldCharType="begin"/>
      </w:r>
      <w:r>
        <w:rPr>
          <w:rFonts w:ascii="Adobe Garamond Pro" w:hAnsi="Adobe Garamond Pro" w:cs="Arial"/>
        </w:rPr>
        <w:instrText xml:space="preserve"> ADDIN ZOTERO_ITEM CSL_CITATION {"citationID":"XRkleYtB","properties":{"formattedCitation":"(Shen et al., 1985)","plainCitation":"(Shen et al., 1985)","noteIndex":0},"citationItems":[{"id":2845,"uris":["http://zotero.org/users/local/ScSpagv3/items/D3N2JVUR"],"uri":["http://zotero.org/users/local/ScSpagv3/items/D3N2JVUR"],"itemData":{"id":2845,"type":"article-journal","abstract":"A notable feature of Ly-5, among immunogenetic systems that identify glycoproteins of the cell surface and define the surface phenotype of cells according to their lineage, is that the Ly-5 locus specifies a range of molecular isoforms that distinguish cells of different stages and branches of hematopoietic development. The composition of the Ly-5 locus is of much interest in regard to how these isoforms are constructed and differentially regulated according to cell lineage. We describe here a cDNA clone, pLy-5-68, that identifies Ly-5. The Ly-5 specificity of the pLy-5-68 clone was first indicated by a restriction fragment length polymorphism (RFLP), which in Southern blotting distinguishes genomic DNA of C57BL/6 (B6) mice (Ly-5a) from that of B6-Ly-5b congeneic mice whose genome is the same as B6 except for the segment of chromosome 1 that bears Ly-5b. For the following reasons it is unlikely that pLy-5-68 represents a gene linked to Ly-5 that was carried over with Ly-5b during serial backcrossing to make the B6-Ly-5b congeneic strain. In all mouse strains tested, the serological Ly-5 allotype (Ly-5.1 vs. Ly-5.2) accorded with the RFLP pattern. Cells of the ST/bJ mouse strain have unique Ly-5 serological reactions and ST/bJ DNA gives a unique (third) RFLP pattern (Ly-5c) with pLy-5-68. All Ly-5+ cell types reacted positively with pLy-5-68 in RNA transfer blotting, and all Ly-5- cell types tested did not. The difference in size of mRNA reactive with pLy-5-68 in cells expressing the 200-kDa Ly-5 isoform as compared with cells expressing the 220-kDa Ly-5 isoform corresponded with the difference in size of the protein components of those isoforms.","container-title":"Proceedings of the National Academy of Sciences of the United States of America","DOI":"10.1073/pnas.82.21.7360","ISSN":"0027-8424","issue":"21","journalAbbreviation":"Proc Natl Acad Sci U S A","language":"eng","note":"PMID: 3864163\nPMCID: PMC391344","page":"7360-7363","source":"PubMed","title":"Cloning of Ly-5 cDNA","volume":"82","author":[{"family":"Shen","given":"F. W."},{"family":"Saga","given":"Y."},{"family":"Litman","given":"G."},{"family":"Freeman","given":"G."},{"family":"Tung","given":"J. S."},{"family":"Cantor","given":"H."},{"family":"Boyse","given":"E. A."}],"issued":{"date-parts":[["1985",11]]}}}],"schema":"https://github.com/citation-style-language/schema/raw/master/csl-citation.json"} </w:instrText>
      </w:r>
      <w:r>
        <w:rPr>
          <w:rFonts w:ascii="Adobe Garamond Pro" w:hAnsi="Adobe Garamond Pro" w:cs="Arial"/>
        </w:rPr>
        <w:fldChar w:fldCharType="separate"/>
      </w:r>
      <w:r>
        <w:rPr>
          <w:rFonts w:ascii="Adobe Garamond Pro" w:hAnsi="Adobe Garamond Pro" w:cs="Arial"/>
          <w:noProof/>
        </w:rPr>
        <w:t>(Shen et al., 1985)</w:t>
      </w:r>
      <w:r>
        <w:rPr>
          <w:rFonts w:ascii="Adobe Garamond Pro" w:hAnsi="Adobe Garamond Pro" w:cs="Arial"/>
        </w:rPr>
        <w:fldChar w:fldCharType="end"/>
      </w:r>
      <w:r w:rsidRPr="00622709">
        <w:rPr>
          <w:rFonts w:ascii="Adobe Garamond Pro" w:hAnsi="Adobe Garamond Pro" w:cs="Arial"/>
        </w:rPr>
        <w:t xml:space="preserve"> (The Jackson Laboratory, Strain #002014), </w:t>
      </w:r>
      <w:r w:rsidRPr="00622709">
        <w:rPr>
          <w:rFonts w:ascii="Adobe Garamond Pro" w:hAnsi="Adobe Garamond Pro" w:cs="Arial"/>
          <w:i/>
        </w:rPr>
        <w:t>Cx3cr1</w:t>
      </w:r>
      <w:r w:rsidRPr="00622709">
        <w:rPr>
          <w:rFonts w:ascii="Adobe Garamond Pro" w:hAnsi="Adobe Garamond Pro" w:cs="Arial"/>
          <w:i/>
          <w:vertAlign w:val="superscript"/>
        </w:rPr>
        <w:t>Gfp/+</w:t>
      </w:r>
      <w:r w:rsidRPr="00622709">
        <w:rPr>
          <w:rFonts w:ascii="Adobe Garamond Pro" w:hAnsi="Adobe Garamond Pro" w:cs="Arial"/>
          <w:i/>
        </w:rPr>
        <w:t xml:space="preserve"> </w:t>
      </w:r>
      <w:r w:rsidRPr="00622709">
        <w:rPr>
          <w:rFonts w:ascii="Adobe Garamond Pro" w:hAnsi="Adobe Garamond Pro" w:cs="Arial"/>
          <w:iCs/>
        </w:rPr>
        <w:fldChar w:fldCharType="begin"/>
      </w:r>
      <w:r w:rsidRPr="00622709">
        <w:rPr>
          <w:rFonts w:ascii="Adobe Garamond Pro" w:hAnsi="Adobe Garamond Pro" w:cs="Arial"/>
          <w:iCs/>
        </w:rPr>
        <w:instrText xml:space="preserve"> ADDIN ZOTERO_ITEM CSL_CITATION {"citationID":"cYNH0YKd","properties":{"formattedCitation":"(Jung et al., 2000)","plainCitation":"(Jung et al., 2000)","noteIndex":0},"citationItems":[{"id":1330,"uris":["http://zotero.org/users/local/ScSpagv3/items/JDQ3XYQS"],"uri":["http://zotero.org/users/local/ScSpagv3/items/JDQ3XYQS"],"itemData":{"id":1330,"type":"article-journal","abstract":"The seven-transmembrane receptor CX(3)CR1 is a specific receptor for the novel CX(3)C chemokine fractalkine (FKN) (neurotactin). In vitro data suggest that membrane anchoring of FKN, and the existence of a shed, soluble FKN isoform allow for both adhesive and chemoattractive properties. Expression on activated endothelium and neurons defines FKN as a potential target for therapeutic intervention in inflammatory conditions, particularly central nervous system diseases. To investigate the physiological function of CX(3)CR1-FKN interactions, we generated a mouse strain in which the CX(3)CR1 gene was replaced by a green fluorescent protein (GFP) reporter gene. In addition to the creation of a mutant CX(3)CR1 locus, this approach enabled us to assign murine CX(3)CR1 expression to monocytes, subsets of NK and dendritic cells, and the brain microglia. Analysis of CX(3)CR1-deficient mice indicates that CX(3)CR1 is the only murine FKN receptor. Yet, defying anticipated FKN functions, absence of CX(3)CR1 interferes neither with monocyte extravasation in a peritonitis model nor with DC migration and differentiation in response to microbial antigens or contact sensitizers. Furthermore, a prominent response of CX(3)CR1-deficient microglia to peripheral nerve injury indicates unimpaired neuronal-glial cross talk in the absence of CX(3)CR1.","archive_location":"10805752","container-title":"Mol Cell Biol","ISSN":"0270-7306 (Print) 0270-7306 (Linking)","issue":"11","page":"4106-14","title":"Analysis of fractalkine receptor CX(3)CR1 function by targeted deletion and green fluorescent protein reporter gene insertion","volume":"20","author":[{"family":"Jung","given":"S."},{"family":"Aliberti","given":"J."},{"family":"Graemmel","given":"P."},{"family":"Sunshine","given":"M. J."},{"family":"Kreutzberg","given":"G. W."},{"family":"Sher","given":"A."},{"family":"Littman","given":"D. R."}],"issued":{"date-parts":[["2000",6]]}}}],"schema":"https://github.com/citation-style-language/schema/raw/master/csl-citation.json"} </w:instrText>
      </w:r>
      <w:r w:rsidRPr="00622709">
        <w:rPr>
          <w:rFonts w:ascii="Adobe Garamond Pro" w:hAnsi="Adobe Garamond Pro" w:cs="Arial"/>
          <w:iCs/>
        </w:rPr>
        <w:fldChar w:fldCharType="separate"/>
      </w:r>
      <w:r w:rsidRPr="00622709">
        <w:rPr>
          <w:rFonts w:ascii="Adobe Garamond Pro" w:hAnsi="Adobe Garamond Pro" w:cs="Arial"/>
          <w:iCs/>
          <w:noProof/>
        </w:rPr>
        <w:t>(Jung et al., 2000)</w:t>
      </w:r>
      <w:r w:rsidRPr="00622709">
        <w:rPr>
          <w:rFonts w:ascii="Adobe Garamond Pro" w:hAnsi="Adobe Garamond Pro" w:cs="Arial"/>
          <w:iCs/>
        </w:rPr>
        <w:fldChar w:fldCharType="end"/>
      </w:r>
      <w:r>
        <w:rPr>
          <w:rFonts w:ascii="Adobe Garamond Pro" w:hAnsi="Adobe Garamond Pro" w:cs="Arial"/>
        </w:rPr>
        <w:t xml:space="preserve"> </w:t>
      </w:r>
      <w:r w:rsidRPr="00622709">
        <w:rPr>
          <w:rFonts w:ascii="Adobe Garamond Pro" w:hAnsi="Adobe Garamond Pro" w:cs="Arial"/>
        </w:rPr>
        <w:t xml:space="preserve">(The Jackson Laboratory, Strain #005582), </w:t>
      </w:r>
      <w:r w:rsidRPr="00622709">
        <w:rPr>
          <w:rFonts w:ascii="Adobe Garamond Pro" w:hAnsi="Adobe Garamond Pro" w:cs="Arial"/>
          <w:i/>
        </w:rPr>
        <w:t>Tmem119</w:t>
      </w:r>
      <w:r w:rsidRPr="00622709">
        <w:rPr>
          <w:rFonts w:ascii="Adobe Garamond Pro" w:hAnsi="Adobe Garamond Pro" w:cs="Arial"/>
          <w:i/>
          <w:vertAlign w:val="superscript"/>
        </w:rPr>
        <w:t>Cre</w:t>
      </w:r>
      <w:r w:rsidRPr="00622709">
        <w:rPr>
          <w:rFonts w:ascii="Adobe Garamond Pro" w:hAnsi="Adobe Garamond Pro" w:cs="Arial"/>
          <w:i/>
        </w:rPr>
        <w:t xml:space="preserve"> </w:t>
      </w:r>
      <w:r w:rsidRPr="00622709">
        <w:rPr>
          <w:rFonts w:ascii="Adobe Garamond Pro" w:hAnsi="Adobe Garamond Pro" w:cs="Arial"/>
        </w:rPr>
        <w:t>(</w:t>
      </w:r>
      <w:r w:rsidR="00760A72">
        <w:rPr>
          <w:rFonts w:ascii="Adobe Garamond Pro" w:hAnsi="Adobe Garamond Pro" w:cs="Arial"/>
        </w:rPr>
        <w:t xml:space="preserve">see below), </w:t>
      </w:r>
      <w:r w:rsidRPr="00760A72">
        <w:rPr>
          <w:rFonts w:ascii="Adobe Garamond Pro" w:hAnsi="Adobe Garamond Pro" w:cs="Arial"/>
          <w:i/>
          <w:iCs/>
        </w:rPr>
        <w:t>Cx3cr1</w:t>
      </w:r>
      <w:r w:rsidRPr="00760A72">
        <w:rPr>
          <w:rFonts w:ascii="Adobe Garamond Pro" w:hAnsi="Adobe Garamond Pro" w:cs="Arial"/>
          <w:i/>
          <w:iCs/>
          <w:vertAlign w:val="superscript"/>
        </w:rPr>
        <w:t>LSL-DTR/+</w:t>
      </w:r>
      <w:r w:rsidRPr="00622709">
        <w:rPr>
          <w:rFonts w:ascii="Adobe Garamond Pro" w:hAnsi="Adobe Garamond Pro" w:cs="Arial"/>
        </w:rPr>
        <w:t xml:space="preserve"> </w:t>
      </w:r>
      <w:r w:rsidR="00760A72">
        <w:rPr>
          <w:rFonts w:ascii="Adobe Garamond Pro" w:hAnsi="Adobe Garamond Pro" w:cs="Arial"/>
        </w:rPr>
        <w:fldChar w:fldCharType="begin"/>
      </w:r>
      <w:r w:rsidR="00760A72">
        <w:rPr>
          <w:rFonts w:ascii="Adobe Garamond Pro" w:hAnsi="Adobe Garamond Pro" w:cs="Arial"/>
        </w:rPr>
        <w:instrText xml:space="preserve"> ADDIN ZOTERO_ITEM CSL_CITATION {"citationID":"OjdfTM09","properties":{"formattedCitation":"(Diehl et al., 2013)","plainCitation":"(Diehl et al., 2013)","noteIndex":0},"citationItems":[{"id":2116,"uris":["http://zotero.org/users/local/ScSpagv3/items/V8KHL4NZ"],"uri":["http://zotero.org/users/local/ScSpagv3/items/V8KHL4NZ"],"itemData":{"id":2116,"type":"article-journal","abstract":"The intestinal microbiota has a critical role in immune system and metabolic homeostasis, but it must be tolerated by the host to avoid inflammatory responses that can damage the epithelial barrier separating the host from the luminal contents. Breakdown of this regulation and the resulting inappropriate immune response to commensals are thought to lead to the development of inflammatory bowel diseases such as Crohn's disease and ulcerative colitis. We proposed that the intestinal immune system is instructed by the microbiota to limit responses to luminal antigens. Here we demonstrate in mice that, at steady state, the microbiota inhibits the transport of both commensal and pathogenic bacteria from the lumen to a key immune inductive site, the mesenteric lymph nodes (MLNs). However, in the absence of Myd88 or under conditions of antibiotic-induced dysbiosis, non-invasive bacteria were trafficked to the MLNs in a CCR7-dependent manner, and induced both T-cell responses and IgA production. Trafficking was carried out by CX(3)CR1(hi) mononuclear phagocytes, an intestinal-cell population previously reported to be non-migratory. These findings define a central role for commensals in regulating the migration to the MLNs of CX(3)CR1(hi) mononuclear phagocytes endowed with the ability to capture luminal bacteria, thereby compartmentalizing the intestinal immune response to avoid inflammation.","container-title":"Nature","DOI":"10.1038/nature11809","ISSN":"1476-4687","issue":"7435","journalAbbreviation":"Nature","language":"eng","note":"PMID: 23334413\nPMCID: PMC3711636","page":"116-120","source":"PubMed","title":"Microbiota restricts trafficking of bacteria to mesenteric lymph nodes by CX(3)CR1(hi) cells","volume":"494","author":[{"family":"Diehl","given":"Gretchen E."},{"family":"Longman","given":"Randy S."},{"family":"Zhang","given":"Jing-Xin"},{"family":"Breart","given":"Beatrice"},{"family":"Galan","given":"Carolina"},{"family":"Cuesta","given":"Adolfo"},{"family":"Schwab","given":"Susan R."},{"family":"Littman","given":"Dan R."}],"issued":{"date-parts":[["2013",2,7]]}}}],"schema":"https://github.com/citation-style-language/schema/raw/master/csl-citation.json"} </w:instrText>
      </w:r>
      <w:r w:rsidR="00760A72">
        <w:rPr>
          <w:rFonts w:ascii="Adobe Garamond Pro" w:hAnsi="Adobe Garamond Pro" w:cs="Arial"/>
        </w:rPr>
        <w:fldChar w:fldCharType="separate"/>
      </w:r>
      <w:r w:rsidR="00760A72">
        <w:rPr>
          <w:rFonts w:ascii="Adobe Garamond Pro" w:hAnsi="Adobe Garamond Pro" w:cs="Arial"/>
          <w:noProof/>
        </w:rPr>
        <w:t>(Diehl et al., 2013)</w:t>
      </w:r>
      <w:r w:rsidR="00760A72">
        <w:rPr>
          <w:rFonts w:ascii="Adobe Garamond Pro" w:hAnsi="Adobe Garamond Pro" w:cs="Arial"/>
        </w:rPr>
        <w:fldChar w:fldCharType="end"/>
      </w:r>
      <w:r w:rsidR="00760A72">
        <w:rPr>
          <w:rFonts w:ascii="Adobe Garamond Pro" w:hAnsi="Adobe Garamond Pro" w:cs="Arial"/>
        </w:rPr>
        <w:t xml:space="preserve"> </w:t>
      </w:r>
      <w:r w:rsidRPr="00622709">
        <w:rPr>
          <w:rFonts w:ascii="Adobe Garamond Pro" w:hAnsi="Adobe Garamond Pro" w:cs="Arial"/>
        </w:rPr>
        <w:t xml:space="preserve">(The Jackson Laboratory, Strain #025629), </w:t>
      </w:r>
      <w:r w:rsidRPr="00622709">
        <w:rPr>
          <w:rFonts w:ascii="Adobe Garamond Pro" w:hAnsi="Adobe Garamond Pro" w:cs="Arial"/>
          <w:i/>
        </w:rPr>
        <w:t>Nr4a1</w:t>
      </w:r>
      <w:r w:rsidRPr="00622709">
        <w:rPr>
          <w:rFonts w:ascii="Adobe Garamond Pro" w:hAnsi="Adobe Garamond Pro" w:cs="Arial"/>
          <w:i/>
          <w:vertAlign w:val="superscript"/>
        </w:rPr>
        <w:t>-/-</w:t>
      </w:r>
      <w:r w:rsidRPr="00622709">
        <w:rPr>
          <w:rFonts w:ascii="Adobe Garamond Pro" w:hAnsi="Adobe Garamond Pro" w:cs="Arial"/>
        </w:rPr>
        <w:t xml:space="preserve"> </w:t>
      </w:r>
      <w:r w:rsidR="00760A72">
        <w:rPr>
          <w:rFonts w:ascii="Adobe Garamond Pro" w:hAnsi="Adobe Garamond Pro" w:cs="Arial"/>
        </w:rPr>
        <w:fldChar w:fldCharType="begin"/>
      </w:r>
      <w:r w:rsidR="00760A72">
        <w:rPr>
          <w:rFonts w:ascii="Adobe Garamond Pro" w:hAnsi="Adobe Garamond Pro" w:cs="Arial"/>
        </w:rPr>
        <w:instrText xml:space="preserve"> ADDIN ZOTERO_ITEM CSL_CITATION {"citationID":"0HnIPp1R","properties":{"formattedCitation":"(Lee et al., 1995)","plainCitation":"(Lee et al., 1995)","noteIndex":0},"citationItems":[{"id":2854,"uris":["http://zotero.org/users/local/ScSpagv3/items/QWTFPRZF"],"uri":["http://zotero.org/users/local/ScSpagv3/items/QWTFPRZF"],"itemData":{"id":2854,"type":"article-journal","abstract":"T cell hybridomas require the immediate-early gene NGFI-B (nur77) for T cell receptor (TCR)-mediated apoptosis, a model for negative selection of self-reactive T cells. TCR-mediated death was examined in mice bearing an NGFI-B loss-of-function mutation, either by administration of antibodies to CD3 (anti-CD3) or in two well-characterized transgenic models expressing self-reactive TCRs. Both the extent and the rate of thymocyte death were unimpaired. Anti-CD3-induced death was normal in CD4+ peripheral T cells, in which death is mediated predominantly by the Fas signaling pathway. Thus, no unique requirement for NGFI-B is observed for thymic or peripheral T cell death.","container-title":"Science (New York, N.Y.)","DOI":"10.1126/science.7624775","ISSN":"0036-8075","issue":"5223","journalAbbreviation":"Science","language":"eng","note":"PMID: 7624775","page":"532-535","source":"PubMed","title":"Unimpaired thymic and peripheral T cell death in mice lacking the nuclear receptor NGFI-B (Nur77)","volume":"269","author":[{"family":"Lee","given":"S. L."},{"family":"Wesselschmidt","given":"R. L."},{"family":"Linette","given":"G. P."},{"family":"Kanagawa","given":"O."},{"family":"Russell","given":"J. H."},{"family":"Milbrandt","given":"J."}],"issued":{"date-parts":[["1995",7,28]]}}}],"schema":"https://github.com/citation-style-language/schema/raw/master/csl-citation.json"} </w:instrText>
      </w:r>
      <w:r w:rsidR="00760A72">
        <w:rPr>
          <w:rFonts w:ascii="Adobe Garamond Pro" w:hAnsi="Adobe Garamond Pro" w:cs="Arial"/>
        </w:rPr>
        <w:fldChar w:fldCharType="separate"/>
      </w:r>
      <w:r w:rsidR="00760A72">
        <w:rPr>
          <w:rFonts w:ascii="Adobe Garamond Pro" w:hAnsi="Adobe Garamond Pro" w:cs="Arial"/>
          <w:noProof/>
        </w:rPr>
        <w:t>(Lee et al., 1995)</w:t>
      </w:r>
      <w:r w:rsidR="00760A72">
        <w:rPr>
          <w:rFonts w:ascii="Adobe Garamond Pro" w:hAnsi="Adobe Garamond Pro" w:cs="Arial"/>
        </w:rPr>
        <w:fldChar w:fldCharType="end"/>
      </w:r>
      <w:r w:rsidR="00760A72" w:rsidRPr="00622709">
        <w:rPr>
          <w:rFonts w:ascii="Adobe Garamond Pro" w:hAnsi="Adobe Garamond Pro" w:cs="Arial"/>
        </w:rPr>
        <w:t xml:space="preserve"> </w:t>
      </w:r>
      <w:r w:rsidRPr="00622709">
        <w:rPr>
          <w:rFonts w:ascii="Adobe Garamond Pro" w:hAnsi="Adobe Garamond Pro" w:cs="Arial"/>
        </w:rPr>
        <w:t xml:space="preserve">(The Jackson Laboratory, Strain #006187), </w:t>
      </w:r>
      <w:proofErr w:type="spellStart"/>
      <w:r w:rsidRPr="00760A72">
        <w:rPr>
          <w:rFonts w:ascii="Adobe Garamond Pro" w:hAnsi="Adobe Garamond Pro" w:cs="Arial"/>
          <w:i/>
          <w:iCs/>
        </w:rPr>
        <w:t>Maf</w:t>
      </w:r>
      <w:r w:rsidRPr="00760A72">
        <w:rPr>
          <w:rFonts w:ascii="Adobe Garamond Pro" w:hAnsi="Adobe Garamond Pro" w:cs="Arial"/>
          <w:i/>
          <w:iCs/>
          <w:vertAlign w:val="superscript"/>
        </w:rPr>
        <w:t>fl</w:t>
      </w:r>
      <w:proofErr w:type="spellEnd"/>
      <w:r w:rsidRPr="00760A72">
        <w:rPr>
          <w:rFonts w:ascii="Adobe Garamond Pro" w:hAnsi="Adobe Garamond Pro" w:cs="Arial"/>
          <w:i/>
          <w:iCs/>
          <w:vertAlign w:val="superscript"/>
        </w:rPr>
        <w:t>/</w:t>
      </w:r>
      <w:proofErr w:type="spellStart"/>
      <w:r w:rsidRPr="00760A72">
        <w:rPr>
          <w:rFonts w:ascii="Adobe Garamond Pro" w:hAnsi="Adobe Garamond Pro" w:cs="Arial"/>
          <w:i/>
          <w:iCs/>
          <w:vertAlign w:val="superscript"/>
        </w:rPr>
        <w:t>fl</w:t>
      </w:r>
      <w:proofErr w:type="spellEnd"/>
      <w:r w:rsidRPr="00622709">
        <w:rPr>
          <w:rFonts w:ascii="Adobe Garamond Pro" w:hAnsi="Adobe Garamond Pro" w:cs="Arial"/>
        </w:rPr>
        <w:t xml:space="preserve"> </w:t>
      </w:r>
      <w:r w:rsidR="00760A72">
        <w:rPr>
          <w:rFonts w:ascii="Adobe Garamond Pro" w:hAnsi="Adobe Garamond Pro" w:cs="Arial"/>
        </w:rPr>
        <w:fldChar w:fldCharType="begin"/>
      </w:r>
      <w:r w:rsidR="00760A72">
        <w:rPr>
          <w:rFonts w:ascii="Adobe Garamond Pro" w:hAnsi="Adobe Garamond Pro" w:cs="Arial"/>
        </w:rPr>
        <w:instrText xml:space="preserve"> ADDIN ZOTERO_ITEM CSL_CITATION {"citationID":"MLeTGFI3","properties":{"formattedCitation":"(Wende et al., 2012)","plainCitation":"(Wende et al., 2012)","noteIndex":0},"citationItems":[{"id":2843,"uris":["http://zotero.org/users/local/ScSpagv3/items/AE2IFIZG"],"uri":["http://zotero.org/users/local/ScSpagv3/items/AE2IFIZG"],"itemData":{"id":2843,"type":"article-journal","abstract":"The sense of touch relies on detection of mechanical stimuli by specialized mechanosensory neurons. The scarcity of molecular data has made it difficult to analyze development of mechanoreceptors and to define the basis of their diversity and function. We show that the transcription factor c-Maf/c-MAF is crucial for mechanosensory function in mice and humans. The development and function of several rapidly adapting mechanoreceptor types are disrupted in c-Maf mutant mice. In particular, Pacinian corpuscles, a type of mechanoreceptor specialized to detect high-frequency vibrations, are severely atrophied. In line with this, sensitivity to high-frequency vibration is reduced in humans carrying a dominant mutation in the c-MAF gene. Thus, our work identifies a key transcription factor specifying development and function of mechanoreceptors and their end organs.","container-title":"Science (New York, N.Y.)","DOI":"10.1126/science.1214314","ISSN":"1095-9203","issue":"6074","journalAbbreviation":"Science","language":"eng","note":"PMID: 22345400","page":"1373-1376","source":"PubMed","title":"The transcription factor c-Maf controls touch receptor development and function","volume":"335","author":[{"family":"Wende","given":"Hagen"},{"family":"Lechner","given":"Stefan G."},{"family":"Cheret","given":"Cyril"},{"family":"Bourane","given":"Steeve"},{"family":"Kolanczyk","given":"Maria E."},{"family":"Pattyn","given":"Alexandre"},{"family":"Reuter","given":"Katja"},{"family":"Munier","given":"Francis L."},{"family":"Carroll","given":"Patrick"},{"family":"Lewin","given":"Gary R."},{"family":"Birchmeier","given":"Carmen"}],"issued":{"date-parts":[["2012",3,16]]}}}],"schema":"https://github.com/citation-style-language/schema/raw/master/csl-citation.json"} </w:instrText>
      </w:r>
      <w:r w:rsidR="00760A72">
        <w:rPr>
          <w:rFonts w:ascii="Adobe Garamond Pro" w:hAnsi="Adobe Garamond Pro" w:cs="Arial"/>
        </w:rPr>
        <w:fldChar w:fldCharType="separate"/>
      </w:r>
      <w:r w:rsidR="00760A72">
        <w:rPr>
          <w:rFonts w:ascii="Adobe Garamond Pro" w:hAnsi="Adobe Garamond Pro" w:cs="Arial"/>
          <w:noProof/>
        </w:rPr>
        <w:t>(Wende et al., 2012)</w:t>
      </w:r>
      <w:r w:rsidR="00760A72">
        <w:rPr>
          <w:rFonts w:ascii="Adobe Garamond Pro" w:hAnsi="Adobe Garamond Pro" w:cs="Arial"/>
        </w:rPr>
        <w:fldChar w:fldCharType="end"/>
      </w:r>
      <w:r w:rsidR="00760A72">
        <w:rPr>
          <w:rFonts w:ascii="Adobe Garamond Pro" w:hAnsi="Adobe Garamond Pro" w:cs="Arial"/>
        </w:rPr>
        <w:t xml:space="preserve"> </w:t>
      </w:r>
      <w:r w:rsidRPr="00622709">
        <w:rPr>
          <w:rFonts w:ascii="Adobe Garamond Pro" w:hAnsi="Adobe Garamond Pro" w:cs="Arial"/>
        </w:rPr>
        <w:t>(kindly provided by</w:t>
      </w:r>
      <w:r w:rsidR="00760A72">
        <w:rPr>
          <w:rFonts w:ascii="Adobe Garamond Pro" w:hAnsi="Adobe Garamond Pro" w:cs="Arial"/>
        </w:rPr>
        <w:t xml:space="preserve"> Dr. Fabienne Andris</w:t>
      </w:r>
      <w:r w:rsidRPr="00622709">
        <w:rPr>
          <w:rFonts w:ascii="Adobe Garamond Pro" w:hAnsi="Adobe Garamond Pro" w:cs="Arial"/>
        </w:rPr>
        <w:t xml:space="preserve">), </w:t>
      </w:r>
      <w:proofErr w:type="spellStart"/>
      <w:r w:rsidRPr="00760A72">
        <w:rPr>
          <w:rFonts w:ascii="Adobe Garamond Pro" w:hAnsi="Adobe Garamond Pro" w:cs="Arial"/>
          <w:i/>
          <w:iCs/>
        </w:rPr>
        <w:t>Mafb</w:t>
      </w:r>
      <w:r w:rsidRPr="00760A72">
        <w:rPr>
          <w:rFonts w:ascii="Adobe Garamond Pro" w:hAnsi="Adobe Garamond Pro" w:cs="Arial"/>
          <w:i/>
          <w:iCs/>
          <w:vertAlign w:val="superscript"/>
        </w:rPr>
        <w:t>fl</w:t>
      </w:r>
      <w:proofErr w:type="spellEnd"/>
      <w:r w:rsidRPr="00760A72">
        <w:rPr>
          <w:rFonts w:ascii="Adobe Garamond Pro" w:hAnsi="Adobe Garamond Pro" w:cs="Arial"/>
          <w:i/>
          <w:iCs/>
          <w:vertAlign w:val="superscript"/>
        </w:rPr>
        <w:t>/</w:t>
      </w:r>
      <w:proofErr w:type="spellStart"/>
      <w:r w:rsidRPr="00760A72">
        <w:rPr>
          <w:rFonts w:ascii="Adobe Garamond Pro" w:hAnsi="Adobe Garamond Pro" w:cs="Arial"/>
          <w:i/>
          <w:iCs/>
          <w:vertAlign w:val="superscript"/>
        </w:rPr>
        <w:t>fl</w:t>
      </w:r>
      <w:proofErr w:type="spellEnd"/>
      <w:r w:rsidRPr="00622709">
        <w:rPr>
          <w:rFonts w:ascii="Adobe Garamond Pro" w:hAnsi="Adobe Garamond Pro" w:cs="Arial"/>
        </w:rPr>
        <w:t xml:space="preserve"> (</w:t>
      </w:r>
      <w:r w:rsidR="00760A72">
        <w:rPr>
          <w:rFonts w:ascii="Adobe Garamond Pro" w:hAnsi="Adobe Garamond Pro" w:cs="Arial"/>
        </w:rPr>
        <w:t>generated</w:t>
      </w:r>
      <w:r w:rsidRPr="00622709">
        <w:rPr>
          <w:rFonts w:ascii="Adobe Garamond Pro" w:hAnsi="Adobe Garamond Pro" w:cs="Arial"/>
        </w:rPr>
        <w:t xml:space="preserve"> by </w:t>
      </w:r>
      <w:r w:rsidR="00760A72">
        <w:rPr>
          <w:rFonts w:ascii="Adobe Garamond Pro" w:hAnsi="Adobe Garamond Pro" w:cs="Arial"/>
        </w:rPr>
        <w:t xml:space="preserve">Dimitri </w:t>
      </w:r>
      <w:proofErr w:type="spellStart"/>
      <w:r w:rsidR="00760A72">
        <w:rPr>
          <w:rFonts w:ascii="Adobe Garamond Pro" w:hAnsi="Adobe Garamond Pro" w:cs="Arial"/>
        </w:rPr>
        <w:t>Pirottin</w:t>
      </w:r>
      <w:proofErr w:type="spellEnd"/>
      <w:r w:rsidRPr="00622709">
        <w:rPr>
          <w:rFonts w:ascii="Adobe Garamond Pro" w:hAnsi="Adobe Garamond Pro" w:cs="Arial"/>
        </w:rPr>
        <w:t xml:space="preserve"> and </w:t>
      </w:r>
      <w:r w:rsidR="00760A72">
        <w:rPr>
          <w:rFonts w:ascii="Adobe Garamond Pro" w:hAnsi="Adobe Garamond Pro" w:cs="Arial"/>
        </w:rPr>
        <w:t xml:space="preserve">the </w:t>
      </w:r>
      <w:r w:rsidR="00760A72">
        <w:rPr>
          <w:rFonts w:ascii="Adobe Garamond Pro" w:hAnsi="Adobe Garamond Pro"/>
          <w:bCs/>
        </w:rPr>
        <w:t>GIGA Mouse facility and Transgenics Platform</w:t>
      </w:r>
      <w:r w:rsidRPr="00622709">
        <w:rPr>
          <w:rFonts w:ascii="Adobe Garamond Pro" w:hAnsi="Adobe Garamond Pro" w:cs="Arial"/>
        </w:rPr>
        <w:t xml:space="preserve">, </w:t>
      </w:r>
      <w:r w:rsidR="00760A72">
        <w:rPr>
          <w:rFonts w:ascii="Adobe Garamond Pro" w:hAnsi="Adobe Garamond Pro" w:cs="Arial"/>
        </w:rPr>
        <w:t xml:space="preserve">Liège </w:t>
      </w:r>
      <w:r w:rsidRPr="00622709">
        <w:rPr>
          <w:rFonts w:ascii="Adobe Garamond Pro" w:hAnsi="Adobe Garamond Pro" w:cs="Arial"/>
        </w:rPr>
        <w:t>University</w:t>
      </w:r>
      <w:r w:rsidR="00760A72">
        <w:rPr>
          <w:rFonts w:ascii="Adobe Garamond Pro" w:hAnsi="Adobe Garamond Pro" w:cs="Arial"/>
        </w:rPr>
        <w:t xml:space="preserve">, </w:t>
      </w:r>
      <w:r w:rsidRPr="00622709">
        <w:rPr>
          <w:rFonts w:ascii="Adobe Garamond Pro" w:hAnsi="Adobe Garamond Pro" w:cs="Arial"/>
        </w:rPr>
        <w:t xml:space="preserve">Belgium), </w:t>
      </w:r>
      <w:r w:rsidRPr="00622709">
        <w:rPr>
          <w:rFonts w:ascii="Adobe Garamond Pro" w:hAnsi="Adobe Garamond Pro" w:cs="Arial"/>
          <w:i/>
        </w:rPr>
        <w:t>Lyz2</w:t>
      </w:r>
      <w:r w:rsidRPr="00622709">
        <w:rPr>
          <w:rFonts w:ascii="Adobe Garamond Pro" w:hAnsi="Adobe Garamond Pro" w:cs="Arial"/>
          <w:i/>
          <w:vertAlign w:val="superscript"/>
        </w:rPr>
        <w:t>Cr</w:t>
      </w:r>
      <w:r w:rsidR="00760A72">
        <w:rPr>
          <w:rFonts w:ascii="Adobe Garamond Pro" w:hAnsi="Adobe Garamond Pro" w:cs="Arial"/>
          <w:i/>
          <w:vertAlign w:val="superscript"/>
        </w:rPr>
        <w:t>e</w:t>
      </w:r>
      <w:r w:rsidRPr="00622709">
        <w:rPr>
          <w:rFonts w:ascii="Adobe Garamond Pro" w:hAnsi="Adobe Garamond Pro" w:cs="Arial"/>
        </w:rPr>
        <w:t xml:space="preserve"> </w:t>
      </w:r>
      <w:r w:rsidR="00477822">
        <w:rPr>
          <w:rFonts w:ascii="Adobe Garamond Pro" w:hAnsi="Adobe Garamond Pro" w:cs="Arial"/>
        </w:rPr>
        <w:fldChar w:fldCharType="begin"/>
      </w:r>
      <w:r w:rsidR="00477822">
        <w:rPr>
          <w:rFonts w:ascii="Adobe Garamond Pro" w:hAnsi="Adobe Garamond Pro" w:cs="Arial"/>
        </w:rPr>
        <w:instrText xml:space="preserve"> ADDIN ZOTERO_ITEM CSL_CITATION {"citationID":"tu63Qr6U","properties":{"formattedCitation":"(Clausen et al., 1999)","plainCitation":"(Clausen et al., 1999)","noteIndex":0},"citationItems":[{"id":85,"uris":["http://zotero.org/users/local/ScSpagv3/items/542EIK87"],"uri":["http://zotero.org/users/local/ScSpagv3/items/542EIK87"],"itemData":{"id":85,"type":"article-journal","archive_location":"10621974","container-title":"Transgenic Res","ISSN":"0962-8819 (Print) 0962-8819 (Linking)","issue":"4","journalAbbreviation":"Transgenic research","page":"265-77","title":"Conditional gene targeting in macrophages and granulocytes using LysMcre mice","volume":"8","author":[{"family":"Clausen","given":"B. E."},{"family":"Burkhardt","given":"C."},{"family":"Reith","given":"W."},{"family":"Renkawitz","given":"R."},{"family":"Forster","given":"I."}],"issued":{"date-parts":[["1999",8]]}}}],"schema":"https://github.com/citation-style-language/schema/raw/master/csl-citation.json"} </w:instrText>
      </w:r>
      <w:r w:rsidR="00477822">
        <w:rPr>
          <w:rFonts w:ascii="Adobe Garamond Pro" w:hAnsi="Adobe Garamond Pro" w:cs="Arial"/>
        </w:rPr>
        <w:fldChar w:fldCharType="separate"/>
      </w:r>
      <w:r w:rsidR="00477822">
        <w:rPr>
          <w:rFonts w:ascii="Adobe Garamond Pro" w:hAnsi="Adobe Garamond Pro" w:cs="Arial"/>
          <w:noProof/>
        </w:rPr>
        <w:t>(Clausen et al., 1999)</w:t>
      </w:r>
      <w:r w:rsidR="00477822">
        <w:rPr>
          <w:rFonts w:ascii="Adobe Garamond Pro" w:hAnsi="Adobe Garamond Pro" w:cs="Arial"/>
        </w:rPr>
        <w:fldChar w:fldCharType="end"/>
      </w:r>
      <w:r w:rsidR="00477822" w:rsidRPr="00622709">
        <w:rPr>
          <w:rFonts w:ascii="Adobe Garamond Pro" w:hAnsi="Adobe Garamond Pro" w:cs="Arial"/>
        </w:rPr>
        <w:t xml:space="preserve"> </w:t>
      </w:r>
      <w:r w:rsidRPr="00622709">
        <w:rPr>
          <w:rFonts w:ascii="Adobe Garamond Pro" w:hAnsi="Adobe Garamond Pro" w:cs="Arial"/>
        </w:rPr>
        <w:t xml:space="preserve">(The Jackson Laboratory, Strain #004781) and </w:t>
      </w:r>
      <w:r w:rsidRPr="00622709">
        <w:rPr>
          <w:rFonts w:ascii="Adobe Garamond Pro" w:hAnsi="Adobe Garamond Pro" w:cs="Arial"/>
          <w:i/>
        </w:rPr>
        <w:t>Ms4a3</w:t>
      </w:r>
      <w:r w:rsidRPr="00622709">
        <w:rPr>
          <w:rFonts w:ascii="Adobe Garamond Pro" w:hAnsi="Adobe Garamond Pro" w:cs="Arial"/>
          <w:i/>
          <w:vertAlign w:val="superscript"/>
        </w:rPr>
        <w:t>Cre</w:t>
      </w:r>
      <w:r w:rsidRPr="00622709">
        <w:rPr>
          <w:rFonts w:ascii="Adobe Garamond Pro" w:hAnsi="Adobe Garamond Pro" w:cs="Arial"/>
        </w:rPr>
        <w:t xml:space="preserve"> </w:t>
      </w:r>
      <w:r w:rsidR="00044556">
        <w:rPr>
          <w:rFonts w:ascii="Adobe Garamond Pro" w:hAnsi="Adobe Garamond Pro" w:cs="Arial"/>
        </w:rPr>
        <w:fldChar w:fldCharType="begin"/>
      </w:r>
      <w:r w:rsidR="00044556">
        <w:rPr>
          <w:rFonts w:ascii="Adobe Garamond Pro" w:hAnsi="Adobe Garamond Pro" w:cs="Arial"/>
        </w:rPr>
        <w:instrText xml:space="preserve"> ADDIN ZOTERO_ITEM CSL_CITATION {"citationID":"1Ythn9PP","properties":{"formattedCitation":"(Liu et al., 2019)","plainCitation":"(Liu et al., 2019)","noteIndex":0},"citationItems":[{"id":1777,"uris":["http://zotero.org/users/local/ScSpagv3/items/CL9Y6SFH"],"uri":["http://zotero.org/users/local/ScSpagv3/items/CL9Y6SFH"],"itemData":{"id":1777,"type":"article-journal","abstract":"Most tissue-resident macrophage (RTM) populations are seeded by waves of embryonic hematopoiesis and are self-maintained independently of a bone marrow contribution during adulthood. A proportion of RTMs, however, is constantly replaced by blood monocytes, and their functions compared to embryonic RTMs remain unclear. The kinetics and extent of the contribution of circulating monocytes to RTM replacement during homeostasis, inflammation, and disease are highly debated. Here, we identified Ms4a3 as a specific gene expressed by granulocyte-monocyte progenitors (GMPs) and subsequently generated Ms4a3TdT reporter, Ms4a3Cre, and Ms4a3CreERT2 fate-mapping models. These models traced efficiently monocytes and granulocytes, but no lymphocytes or tissue dendritic cells. Using these models, we precisely quantified the contribution of monocytes to the RTM pool during homeostasis and inflammation. The unambiguous identification of monocyte-derived cells will permit future studies of their function under any condition.","container-title":"Cell","DOI":"10.1016/j.cell.2019.08.009","ISSN":"1097-4172","issue":"6","journalAbbreviation":"Cell","language":"eng","note":"PMID: 31491389","page":"1509-1525.e19","source":"PubMed","title":"Fate Mapping via Ms4a3-Expression History Traces Monocyte-Derived Cells","volume":"178","author":[{"family":"Liu","given":"Zhaoyuan"},{"family":"Gu","given":"Yaqi"},{"family":"Chakarov","given":"Svetoslav"},{"family":"Bleriot","given":"Camille"},{"family":"Kwok","given":"Immanuel"},{"family":"Chen","given":"Xin"},{"family":"Shin","given":"Amanda"},{"family":"Huang","given":"Weijie"},{"family":"Dress","given":"Regine J."},{"family":"Dutertre","given":"Charles-Antoine"},{"family":"Schlitzer","given":"Andreas"},{"family":"Chen","given":"Jinmiao"},{"family":"Ng","given":"Lai Guan"},{"family":"Wang","given":"Honglin"},{"family":"Liu","given":"Zhiduo"},{"family":"Su","given":"Bing"},{"family":"Ginhoux","given":"Florent"}],"issued":{"date-parts":[["2019",9,5]]}}}],"schema":"https://github.com/citation-style-language/schema/raw/master/csl-citation.json"} </w:instrText>
      </w:r>
      <w:r w:rsidR="00044556">
        <w:rPr>
          <w:rFonts w:ascii="Adobe Garamond Pro" w:hAnsi="Adobe Garamond Pro" w:cs="Arial"/>
        </w:rPr>
        <w:fldChar w:fldCharType="separate"/>
      </w:r>
      <w:r w:rsidR="00044556">
        <w:rPr>
          <w:rFonts w:ascii="Adobe Garamond Pro" w:hAnsi="Adobe Garamond Pro" w:cs="Arial"/>
          <w:noProof/>
        </w:rPr>
        <w:t>(Liu et al., 2019)</w:t>
      </w:r>
      <w:r w:rsidR="00044556">
        <w:rPr>
          <w:rFonts w:ascii="Adobe Garamond Pro" w:hAnsi="Adobe Garamond Pro" w:cs="Arial"/>
        </w:rPr>
        <w:fldChar w:fldCharType="end"/>
      </w:r>
      <w:r w:rsidR="00044556" w:rsidRPr="00622709">
        <w:rPr>
          <w:rFonts w:ascii="Adobe Garamond Pro" w:hAnsi="Adobe Garamond Pro" w:cs="Arial"/>
        </w:rPr>
        <w:t xml:space="preserve"> </w:t>
      </w:r>
      <w:r w:rsidRPr="00622709">
        <w:rPr>
          <w:rFonts w:ascii="Adobe Garamond Pro" w:hAnsi="Adobe Garamond Pro" w:cs="Arial"/>
        </w:rPr>
        <w:t xml:space="preserve">(kindly provided by </w:t>
      </w:r>
      <w:r w:rsidR="00044556">
        <w:rPr>
          <w:rFonts w:ascii="Adobe Garamond Pro" w:hAnsi="Adobe Garamond Pro" w:cs="Arial"/>
        </w:rPr>
        <w:t xml:space="preserve">Dr. </w:t>
      </w:r>
      <w:r w:rsidRPr="00D97F85">
        <w:rPr>
          <w:rFonts w:ascii="Adobe Garamond Pro" w:hAnsi="Adobe Garamond Pro" w:cs="Arial"/>
        </w:rPr>
        <w:t xml:space="preserve">Florent </w:t>
      </w:r>
      <w:proofErr w:type="spellStart"/>
      <w:r w:rsidRPr="00D97F85">
        <w:rPr>
          <w:rFonts w:ascii="Adobe Garamond Pro" w:hAnsi="Adobe Garamond Pro" w:cs="Arial"/>
        </w:rPr>
        <w:t>Ginhoux</w:t>
      </w:r>
      <w:proofErr w:type="spellEnd"/>
      <w:r w:rsidRPr="00D97F85">
        <w:rPr>
          <w:rFonts w:ascii="Adobe Garamond Pro" w:hAnsi="Adobe Garamond Pro" w:cs="Arial"/>
        </w:rPr>
        <w:t xml:space="preserve">). </w:t>
      </w:r>
      <w:r w:rsidR="008F1548">
        <w:rPr>
          <w:rFonts w:ascii="Adobe Garamond Pro" w:hAnsi="Adobe Garamond Pro" w:cs="Arial"/>
        </w:rPr>
        <w:t>Myeloid-</w:t>
      </w:r>
      <w:proofErr w:type="spellStart"/>
      <w:r w:rsidR="008F1548">
        <w:rPr>
          <w:rFonts w:ascii="Adobe Garamond Pro" w:hAnsi="Adobe Garamond Pro" w:cs="Arial"/>
        </w:rPr>
        <w:t>restriced</w:t>
      </w:r>
      <w:proofErr w:type="spellEnd"/>
      <w:r w:rsidR="008F1548">
        <w:rPr>
          <w:rFonts w:ascii="Adobe Garamond Pro" w:hAnsi="Adobe Garamond Pro" w:cs="Arial"/>
        </w:rPr>
        <w:t xml:space="preserve"> </w:t>
      </w:r>
      <w:proofErr w:type="spellStart"/>
      <w:r w:rsidR="008F1548" w:rsidRPr="008F1548">
        <w:rPr>
          <w:rFonts w:ascii="Adobe Garamond Pro" w:hAnsi="Adobe Garamond Pro" w:cs="Arial"/>
          <w:i/>
          <w:iCs/>
        </w:rPr>
        <w:t>Maf</w:t>
      </w:r>
      <w:proofErr w:type="spellEnd"/>
      <w:r w:rsidR="008F1548">
        <w:rPr>
          <w:rFonts w:ascii="Adobe Garamond Pro" w:hAnsi="Adobe Garamond Pro" w:cs="Arial"/>
        </w:rPr>
        <w:t xml:space="preserve"> or </w:t>
      </w:r>
      <w:proofErr w:type="spellStart"/>
      <w:r w:rsidR="008F1548" w:rsidRPr="008F1548">
        <w:rPr>
          <w:rFonts w:ascii="Adobe Garamond Pro" w:hAnsi="Adobe Garamond Pro" w:cs="Arial"/>
          <w:i/>
          <w:iCs/>
        </w:rPr>
        <w:t>Mafb</w:t>
      </w:r>
      <w:proofErr w:type="spellEnd"/>
      <w:r w:rsidR="008F1548">
        <w:rPr>
          <w:rFonts w:ascii="Adobe Garamond Pro" w:hAnsi="Adobe Garamond Pro" w:cs="Arial"/>
        </w:rPr>
        <w:t xml:space="preserve"> depletion was achieved by crossing </w:t>
      </w:r>
      <w:proofErr w:type="spellStart"/>
      <w:r w:rsidR="008F1548" w:rsidRPr="00760A72">
        <w:rPr>
          <w:rFonts w:ascii="Adobe Garamond Pro" w:hAnsi="Adobe Garamond Pro" w:cs="Arial"/>
          <w:i/>
          <w:iCs/>
        </w:rPr>
        <w:t>Maf</w:t>
      </w:r>
      <w:r w:rsidR="008F1548" w:rsidRPr="00760A72">
        <w:rPr>
          <w:rFonts w:ascii="Adobe Garamond Pro" w:hAnsi="Adobe Garamond Pro" w:cs="Arial"/>
          <w:i/>
          <w:iCs/>
          <w:vertAlign w:val="superscript"/>
        </w:rPr>
        <w:t>fl</w:t>
      </w:r>
      <w:proofErr w:type="spellEnd"/>
      <w:r w:rsidR="008F1548" w:rsidRPr="00760A72">
        <w:rPr>
          <w:rFonts w:ascii="Adobe Garamond Pro" w:hAnsi="Adobe Garamond Pro" w:cs="Arial"/>
          <w:i/>
          <w:iCs/>
          <w:vertAlign w:val="superscript"/>
        </w:rPr>
        <w:t>/</w:t>
      </w:r>
      <w:proofErr w:type="spellStart"/>
      <w:r w:rsidR="008F1548" w:rsidRPr="00760A72">
        <w:rPr>
          <w:rFonts w:ascii="Adobe Garamond Pro" w:hAnsi="Adobe Garamond Pro" w:cs="Arial"/>
          <w:i/>
          <w:iCs/>
          <w:vertAlign w:val="superscript"/>
        </w:rPr>
        <w:t>fl</w:t>
      </w:r>
      <w:proofErr w:type="spellEnd"/>
      <w:r w:rsidR="008F1548" w:rsidRPr="00622709">
        <w:rPr>
          <w:rFonts w:ascii="Adobe Garamond Pro" w:hAnsi="Adobe Garamond Pro" w:cs="Arial"/>
        </w:rPr>
        <w:t xml:space="preserve"> </w:t>
      </w:r>
      <w:r w:rsidR="008F1548">
        <w:rPr>
          <w:rFonts w:ascii="Adobe Garamond Pro" w:hAnsi="Adobe Garamond Pro" w:cs="Arial"/>
        </w:rPr>
        <w:t xml:space="preserve">or </w:t>
      </w:r>
      <w:proofErr w:type="spellStart"/>
      <w:r w:rsidR="008F1548" w:rsidRPr="00760A72">
        <w:rPr>
          <w:rFonts w:ascii="Adobe Garamond Pro" w:hAnsi="Adobe Garamond Pro" w:cs="Arial"/>
          <w:i/>
          <w:iCs/>
        </w:rPr>
        <w:t>Mafb</w:t>
      </w:r>
      <w:r w:rsidR="008F1548" w:rsidRPr="00760A72">
        <w:rPr>
          <w:rFonts w:ascii="Adobe Garamond Pro" w:hAnsi="Adobe Garamond Pro" w:cs="Arial"/>
          <w:i/>
          <w:iCs/>
          <w:vertAlign w:val="superscript"/>
        </w:rPr>
        <w:t>fl</w:t>
      </w:r>
      <w:proofErr w:type="spellEnd"/>
      <w:r w:rsidR="008F1548" w:rsidRPr="00760A72">
        <w:rPr>
          <w:rFonts w:ascii="Adobe Garamond Pro" w:hAnsi="Adobe Garamond Pro" w:cs="Arial"/>
          <w:i/>
          <w:iCs/>
          <w:vertAlign w:val="superscript"/>
        </w:rPr>
        <w:t>/</w:t>
      </w:r>
      <w:proofErr w:type="spellStart"/>
      <w:r w:rsidR="008F1548" w:rsidRPr="00760A72">
        <w:rPr>
          <w:rFonts w:ascii="Adobe Garamond Pro" w:hAnsi="Adobe Garamond Pro" w:cs="Arial"/>
          <w:i/>
          <w:iCs/>
          <w:vertAlign w:val="superscript"/>
        </w:rPr>
        <w:t>fl</w:t>
      </w:r>
      <w:proofErr w:type="spellEnd"/>
      <w:r w:rsidR="008F1548">
        <w:rPr>
          <w:rFonts w:ascii="Adobe Garamond Pro" w:hAnsi="Adobe Garamond Pro" w:cs="Arial"/>
          <w:i/>
          <w:iCs/>
          <w:vertAlign w:val="superscript"/>
        </w:rPr>
        <w:t xml:space="preserve"> </w:t>
      </w:r>
      <w:r w:rsidR="008F1548">
        <w:rPr>
          <w:rFonts w:ascii="Adobe Garamond Pro" w:hAnsi="Adobe Garamond Pro" w:cs="Arial"/>
        </w:rPr>
        <w:t xml:space="preserve">mice with </w:t>
      </w:r>
      <w:r w:rsidR="008F1548" w:rsidRPr="00622709">
        <w:rPr>
          <w:rFonts w:ascii="Adobe Garamond Pro" w:hAnsi="Adobe Garamond Pro" w:cs="Arial"/>
          <w:i/>
        </w:rPr>
        <w:t>Lyz2</w:t>
      </w:r>
      <w:r w:rsidR="008F1548" w:rsidRPr="00622709">
        <w:rPr>
          <w:rFonts w:ascii="Adobe Garamond Pro" w:hAnsi="Adobe Garamond Pro" w:cs="Arial"/>
          <w:i/>
          <w:vertAlign w:val="superscript"/>
        </w:rPr>
        <w:t>Cr</w:t>
      </w:r>
      <w:r w:rsidR="008F1548">
        <w:rPr>
          <w:rFonts w:ascii="Adobe Garamond Pro" w:hAnsi="Adobe Garamond Pro" w:cs="Arial"/>
          <w:i/>
          <w:vertAlign w:val="superscript"/>
        </w:rPr>
        <w:t>e</w:t>
      </w:r>
      <w:r w:rsidR="008F1548" w:rsidRPr="008F1548">
        <w:rPr>
          <w:rFonts w:ascii="Adobe Garamond Pro" w:hAnsi="Adobe Garamond Pro" w:cs="Arial"/>
          <w:iCs/>
        </w:rPr>
        <w:t xml:space="preserve"> or </w:t>
      </w:r>
      <w:r w:rsidR="008F1548" w:rsidRPr="00622709">
        <w:rPr>
          <w:rFonts w:ascii="Adobe Garamond Pro" w:hAnsi="Adobe Garamond Pro" w:cs="Arial"/>
          <w:i/>
        </w:rPr>
        <w:t>Ms4a3</w:t>
      </w:r>
      <w:r w:rsidR="008F1548" w:rsidRPr="00622709">
        <w:rPr>
          <w:rFonts w:ascii="Adobe Garamond Pro" w:hAnsi="Adobe Garamond Pro" w:cs="Arial"/>
          <w:i/>
          <w:vertAlign w:val="superscript"/>
        </w:rPr>
        <w:t>Cre</w:t>
      </w:r>
      <w:r w:rsidR="008F1548" w:rsidRPr="008F1548">
        <w:rPr>
          <w:rFonts w:ascii="Adobe Garamond Pro" w:hAnsi="Adobe Garamond Pro" w:cs="Arial"/>
          <w:i/>
        </w:rPr>
        <w:t xml:space="preserve"> </w:t>
      </w:r>
      <w:r w:rsidR="008F1548" w:rsidRPr="008F1548">
        <w:rPr>
          <w:rFonts w:ascii="Adobe Garamond Pro" w:hAnsi="Adobe Garamond Pro" w:cs="Arial"/>
          <w:iCs/>
        </w:rPr>
        <w:t xml:space="preserve">mice. </w:t>
      </w:r>
    </w:p>
    <w:p w14:paraId="7575D6D5" w14:textId="096083E9" w:rsidR="006053CD" w:rsidRDefault="00B97395" w:rsidP="00E67148">
      <w:pPr>
        <w:spacing w:line="480" w:lineRule="auto"/>
        <w:jc w:val="both"/>
        <w:rPr>
          <w:ins w:id="125" w:author="Bai Qiang" w:date="2022-01-26T13:27:00Z"/>
          <w:rFonts w:ascii="Adobe Garamond Pro" w:eastAsiaTheme="minorHAnsi" w:hAnsi="Adobe Garamond Pro" w:cs="á˝»”˛"/>
        </w:rPr>
      </w:pPr>
      <w:r w:rsidRPr="00D97F85">
        <w:rPr>
          <w:rFonts w:ascii="Adobe Garamond Pro" w:hAnsi="Adobe Garamond Pro" w:cs="Arial"/>
        </w:rPr>
        <w:tab/>
      </w:r>
      <w:r w:rsidR="00D97F85" w:rsidRPr="00D97F85">
        <w:rPr>
          <w:rFonts w:ascii="Adobe Garamond Pro" w:hAnsi="Adobe Garamond Pro" w:cs="Arial"/>
        </w:rPr>
        <w:t xml:space="preserve">C57BL/6 </w:t>
      </w:r>
      <w:r w:rsidR="00D97F85" w:rsidRPr="00D97F85">
        <w:rPr>
          <w:rFonts w:ascii="Adobe Garamond Pro" w:hAnsi="Adobe Garamond Pro" w:cs="Arial"/>
          <w:i/>
        </w:rPr>
        <w:t>Tmem119</w:t>
      </w:r>
      <w:r w:rsidR="00D97F85" w:rsidRPr="00D97F85">
        <w:rPr>
          <w:rFonts w:ascii="Adobe Garamond Pro" w:hAnsi="Adobe Garamond Pro" w:cs="Arial"/>
          <w:i/>
          <w:vertAlign w:val="superscript"/>
        </w:rPr>
        <w:t>Cre</w:t>
      </w:r>
      <w:r w:rsidR="00D97F85" w:rsidRPr="00D97F85">
        <w:rPr>
          <w:rFonts w:ascii="Adobe Garamond Pro" w:hAnsi="Adobe Garamond Pro" w:cs="Arial"/>
        </w:rPr>
        <w:t xml:space="preserve"> knock-in mice were generated using CRISPR/Cas-mediated genome engineering by </w:t>
      </w:r>
      <w:proofErr w:type="spellStart"/>
      <w:r w:rsidR="00D97F85" w:rsidRPr="00D97F85">
        <w:rPr>
          <w:rFonts w:ascii="Adobe Garamond Pro" w:hAnsi="Adobe Garamond Pro" w:cs="Arial"/>
        </w:rPr>
        <w:t>Cyagen</w:t>
      </w:r>
      <w:proofErr w:type="spellEnd"/>
      <w:r w:rsidR="00D97F85" w:rsidRPr="00D97F85">
        <w:rPr>
          <w:rFonts w:ascii="Adobe Garamond Pro" w:hAnsi="Adobe Garamond Pro" w:cs="Arial"/>
        </w:rPr>
        <w:t xml:space="preserve"> Bioscience (Santa Clara, CA, US). In brief, the </w:t>
      </w:r>
      <w:r w:rsidR="00D97F85" w:rsidRPr="00D97F85">
        <w:rPr>
          <w:rFonts w:ascii="Adobe Garamond Pro" w:hAnsi="Adobe Garamond Pro" w:cs="Arial"/>
          <w:i/>
        </w:rPr>
        <w:t>Tmem119</w:t>
      </w:r>
      <w:r w:rsidR="00D97F85" w:rsidRPr="00D97F85">
        <w:rPr>
          <w:rFonts w:ascii="Adobe Garamond Pro" w:hAnsi="Adobe Garamond Pro" w:cs="Arial"/>
        </w:rPr>
        <w:t xml:space="preserve"> targeting vector was designed by cloning a genomic fragment encompassing exon 2 of the </w:t>
      </w:r>
      <w:r w:rsidR="00D97F85" w:rsidRPr="00D97F85">
        <w:rPr>
          <w:rFonts w:ascii="Adobe Garamond Pro" w:hAnsi="Adobe Garamond Pro" w:cs="Arial"/>
          <w:i/>
        </w:rPr>
        <w:t>Tmem119</w:t>
      </w:r>
      <w:r w:rsidR="00D97F85" w:rsidRPr="00D97F85">
        <w:rPr>
          <w:rFonts w:ascii="Adobe Garamond Pro" w:hAnsi="Adobe Garamond Pro" w:cs="Arial"/>
        </w:rPr>
        <w:t xml:space="preserve"> gene from BAC clones RP23-187D5 and RP23-126P3. A</w:t>
      </w:r>
      <w:r w:rsidR="00D97F85" w:rsidRPr="00D97F85">
        <w:rPr>
          <w:rFonts w:ascii="Adobe Garamond Pro" w:hAnsi="Adobe Garamond Pro" w:cs="Arial"/>
          <w:i/>
        </w:rPr>
        <w:t xml:space="preserve"> </w:t>
      </w:r>
      <w:proofErr w:type="spellStart"/>
      <w:r w:rsidR="00D97F85" w:rsidRPr="00D97F85">
        <w:rPr>
          <w:rFonts w:ascii="Adobe Garamond Pro" w:hAnsi="Adobe Garamond Pro" w:cs="Arial"/>
          <w:i/>
        </w:rPr>
        <w:t>Cre-polyA</w:t>
      </w:r>
      <w:proofErr w:type="spellEnd"/>
      <w:r w:rsidR="00D97F85" w:rsidRPr="00D97F85">
        <w:rPr>
          <w:rFonts w:ascii="Adobe Garamond Pro" w:hAnsi="Adobe Garamond Pro" w:cs="Arial"/>
        </w:rPr>
        <w:t xml:space="preserve"> cassette was introduced in the </w:t>
      </w:r>
      <w:r w:rsidR="00D97F85" w:rsidRPr="00D97F85">
        <w:rPr>
          <w:rFonts w:ascii="Adobe Garamond Pro" w:hAnsi="Adobe Garamond Pro" w:cs="Arial"/>
          <w:i/>
        </w:rPr>
        <w:t>Tmem119</w:t>
      </w:r>
      <w:r w:rsidR="00D97F85" w:rsidRPr="00D97F85">
        <w:rPr>
          <w:rFonts w:ascii="Adobe Garamond Pro" w:hAnsi="Adobe Garamond Pro" w:cs="Arial"/>
        </w:rPr>
        <w:t xml:space="preserve"> targeting vector upstream of the ATG start codon between a 2.1 kb 5</w:t>
      </w:r>
      <w:r w:rsidR="00D97F85" w:rsidRPr="00D97F85">
        <w:t>′</w:t>
      </w:r>
      <w:r w:rsidR="00D97F85" w:rsidRPr="00D97F85">
        <w:rPr>
          <w:rFonts w:ascii="Adobe Garamond Pro" w:hAnsi="Adobe Garamond Pro" w:cs="Arial"/>
        </w:rPr>
        <w:t xml:space="preserve"> homology arm and 2.1 kb 3</w:t>
      </w:r>
      <w:r w:rsidR="00D97F85" w:rsidRPr="00D97F85">
        <w:t>′</w:t>
      </w:r>
      <w:r w:rsidR="00D97F85" w:rsidRPr="00D97F85">
        <w:rPr>
          <w:rFonts w:ascii="Adobe Garamond Pro" w:hAnsi="Adobe Garamond Pro" w:cs="Arial"/>
        </w:rPr>
        <w:t xml:space="preserve"> homology arm. </w:t>
      </w:r>
      <w:r w:rsidR="00D97F85" w:rsidRPr="00D97F85">
        <w:rPr>
          <w:rFonts w:ascii="Adobe Garamond Pro" w:hAnsi="Adobe Garamond Pro" w:cs="Arial"/>
          <w:i/>
        </w:rPr>
        <w:t>Tmem119</w:t>
      </w:r>
      <w:r w:rsidR="00D97F85" w:rsidRPr="00D97F85">
        <w:rPr>
          <w:rFonts w:ascii="Adobe Garamond Pro" w:hAnsi="Adobe Garamond Pro" w:cs="Arial"/>
        </w:rPr>
        <w:t>-gRNA (protospacer, CAGGGGACCATGTTGAGCTA</w:t>
      </w:r>
      <w:r w:rsidR="00D97F85" w:rsidRPr="00D97F85">
        <w:rPr>
          <w:rFonts w:ascii="Adobe Garamond Pro" w:hAnsi="Adobe Garamond Pro" w:cs="Arial"/>
          <w:u w:val="single"/>
        </w:rPr>
        <w:t>TGG</w:t>
      </w:r>
      <w:r w:rsidR="00D97F85" w:rsidRPr="00D97F85">
        <w:rPr>
          <w:rFonts w:ascii="Adobe Garamond Pro" w:hAnsi="Adobe Garamond Pro" w:cs="Arial"/>
        </w:rPr>
        <w:t xml:space="preserve">), </w:t>
      </w:r>
      <w:r w:rsidR="00D97F85" w:rsidRPr="00D97F85">
        <w:rPr>
          <w:rFonts w:ascii="Adobe Garamond Pro" w:hAnsi="Adobe Garamond Pro" w:cs="Arial"/>
          <w:i/>
        </w:rPr>
        <w:t>Cas9</w:t>
      </w:r>
      <w:r w:rsidR="00D97F85" w:rsidRPr="00D97F85">
        <w:rPr>
          <w:rFonts w:ascii="Adobe Garamond Pro" w:hAnsi="Adobe Garamond Pro" w:cs="Arial"/>
        </w:rPr>
        <w:t xml:space="preserve"> mRNA and </w:t>
      </w:r>
      <w:r w:rsidR="00D97F85" w:rsidRPr="00D97F85">
        <w:rPr>
          <w:rFonts w:ascii="Adobe Garamond Pro" w:hAnsi="Adobe Garamond Pro" w:cs="Arial"/>
          <w:i/>
        </w:rPr>
        <w:t>Tmem119</w:t>
      </w:r>
      <w:r w:rsidR="00D97F85" w:rsidRPr="00D97F85">
        <w:rPr>
          <w:rFonts w:ascii="Adobe Garamond Pro" w:hAnsi="Adobe Garamond Pro" w:cs="Arial"/>
        </w:rPr>
        <w:t xml:space="preserve"> targeting vector were co-injected into pronuclei of C57BL/6J one cell stage zygotes, followed by implantation of the zygotes into surrogate mothers to obtain targeted knock-in offspring. F0 knock-in founder animals were identified by PCR followed by sequence analysis. </w:t>
      </w:r>
      <w:r w:rsidR="00D97F85" w:rsidRPr="00D97F85">
        <w:rPr>
          <w:rFonts w:ascii="Adobe Garamond Pro" w:hAnsi="Adobe Garamond Pro" w:cs="Arial"/>
          <w:i/>
        </w:rPr>
        <w:t>Tmem119</w:t>
      </w:r>
      <w:r w:rsidR="00D97F85" w:rsidRPr="00D97F85">
        <w:rPr>
          <w:rFonts w:ascii="Adobe Garamond Pro" w:hAnsi="Adobe Garamond Pro" w:cs="Arial"/>
          <w:i/>
          <w:vertAlign w:val="superscript"/>
        </w:rPr>
        <w:t>Cre/+</w:t>
      </w:r>
      <w:r w:rsidR="00D97F85" w:rsidRPr="00D97F85">
        <w:rPr>
          <w:rFonts w:ascii="Adobe Garamond Pro" w:hAnsi="Adobe Garamond Pro" w:cs="Arial"/>
          <w:i/>
        </w:rPr>
        <w:t xml:space="preserve"> </w:t>
      </w:r>
      <w:r w:rsidR="00D97F85" w:rsidRPr="00D97F85">
        <w:rPr>
          <w:rFonts w:ascii="Adobe Garamond Pro" w:hAnsi="Adobe Garamond Pro" w:cs="Arial"/>
        </w:rPr>
        <w:t xml:space="preserve">mice were then </w:t>
      </w:r>
      <w:r w:rsidR="00D97F85">
        <w:rPr>
          <w:rFonts w:ascii="Adobe Garamond Pro" w:hAnsi="Adobe Garamond Pro" w:cs="Arial"/>
        </w:rPr>
        <w:t>back-</w:t>
      </w:r>
      <w:r w:rsidR="00D97F85" w:rsidRPr="00D97F85">
        <w:rPr>
          <w:rFonts w:ascii="Adobe Garamond Pro" w:hAnsi="Adobe Garamond Pro" w:cs="Arial"/>
        </w:rPr>
        <w:t xml:space="preserve">crossed to C57BL/6J </w:t>
      </w:r>
      <w:r w:rsidR="00D97F85">
        <w:rPr>
          <w:rFonts w:ascii="Adobe Garamond Pro" w:hAnsi="Adobe Garamond Pro" w:cs="Arial"/>
        </w:rPr>
        <w:t>WT</w:t>
      </w:r>
      <w:r w:rsidR="00D97F85" w:rsidRPr="00D97F85">
        <w:rPr>
          <w:rFonts w:ascii="Adobe Garamond Pro" w:hAnsi="Adobe Garamond Pro" w:cs="Arial"/>
        </w:rPr>
        <w:t xml:space="preserve"> mice for at least for </w:t>
      </w:r>
      <w:r w:rsidR="00D97F85">
        <w:rPr>
          <w:rFonts w:ascii="Adobe Garamond Pro" w:hAnsi="Adobe Garamond Pro" w:cs="Arial"/>
        </w:rPr>
        <w:t>four</w:t>
      </w:r>
      <w:r w:rsidR="00D97F85" w:rsidRPr="00D97F85">
        <w:rPr>
          <w:rFonts w:ascii="Adobe Garamond Pro" w:hAnsi="Adobe Garamond Pro" w:cs="Arial"/>
        </w:rPr>
        <w:t xml:space="preserve"> generations. </w:t>
      </w:r>
      <w:r w:rsidR="006053CD" w:rsidRPr="006053CD">
        <w:rPr>
          <w:rFonts w:ascii="Adobe Garamond Pro" w:hAnsi="Adobe Garamond Pro" w:cs="Arial"/>
          <w:i/>
          <w:iCs/>
        </w:rPr>
        <w:t>Tmem119</w:t>
      </w:r>
      <w:r w:rsidR="006053CD" w:rsidRPr="006053CD">
        <w:rPr>
          <w:rFonts w:ascii="Adobe Garamond Pro" w:hAnsi="Adobe Garamond Pro" w:cs="Arial"/>
          <w:i/>
          <w:iCs/>
          <w:vertAlign w:val="superscript"/>
        </w:rPr>
        <w:t>Cre</w:t>
      </w:r>
      <w:r w:rsidR="006053CD">
        <w:rPr>
          <w:rFonts w:ascii="Adobe Garamond Pro" w:hAnsi="Adobe Garamond Pro" w:cs="Arial"/>
        </w:rPr>
        <w:t xml:space="preserve"> mice were genotyped by PCR </w:t>
      </w:r>
      <w:r w:rsidR="006053CD" w:rsidRPr="006053CD">
        <w:rPr>
          <w:rFonts w:ascii="Adobe Garamond Pro" w:hAnsi="Adobe Garamond Pro" w:cs="Arial"/>
        </w:rPr>
        <w:t>using the following primers:</w:t>
      </w:r>
      <w:r w:rsidR="006053CD">
        <w:rPr>
          <w:rFonts w:ascii="Adobe Garamond Pro" w:hAnsi="Adobe Garamond Pro" w:cs="Arial"/>
        </w:rPr>
        <w:t xml:space="preserve"> </w:t>
      </w:r>
      <w:r w:rsidR="006053CD" w:rsidRPr="006053CD">
        <w:rPr>
          <w:rFonts w:ascii="Adobe Garamond Pro" w:eastAsiaTheme="minorHAnsi" w:hAnsi="Adobe Garamond Pro" w:cs="á˝»”˛"/>
        </w:rPr>
        <w:t>PCR Primers</w:t>
      </w:r>
      <w:r w:rsidR="006053CD">
        <w:rPr>
          <w:rFonts w:ascii="Adobe Garamond Pro" w:eastAsiaTheme="minorHAnsi" w:hAnsi="Adobe Garamond Pro" w:cs="á˝»”˛"/>
        </w:rPr>
        <w:t xml:space="preserve"> </w:t>
      </w:r>
      <w:r w:rsidR="006053CD" w:rsidRPr="006053CD">
        <w:rPr>
          <w:rFonts w:ascii="Adobe Garamond Pro" w:eastAsiaTheme="minorHAnsi" w:hAnsi="Adobe Garamond Pro" w:cs="á˝»”˛"/>
        </w:rPr>
        <w:t xml:space="preserve">1 </w:t>
      </w:r>
      <w:r w:rsidR="00E67148">
        <w:rPr>
          <w:rFonts w:ascii="Adobe Garamond Pro" w:eastAsiaTheme="minorHAnsi" w:hAnsi="Adobe Garamond Pro" w:cs="á˝»”˛"/>
        </w:rPr>
        <w:t xml:space="preserve">fur mutant allele </w:t>
      </w:r>
      <w:r w:rsidR="006053CD" w:rsidRPr="006053CD">
        <w:rPr>
          <w:rFonts w:ascii="Adobe Garamond Pro" w:eastAsiaTheme="minorHAnsi" w:hAnsi="Adobe Garamond Pro" w:cs="á˝»”˛"/>
        </w:rPr>
        <w:t>(Annealing Temperature 60.0 ºC)</w:t>
      </w:r>
      <w:r w:rsidR="00E67148">
        <w:rPr>
          <w:rFonts w:ascii="Adobe Garamond Pro" w:eastAsiaTheme="minorHAnsi" w:hAnsi="Adobe Garamond Pro" w:cs="á˝»”˛"/>
        </w:rPr>
        <w:t xml:space="preserve">: </w:t>
      </w:r>
      <w:r w:rsidR="006053CD">
        <w:rPr>
          <w:rFonts w:ascii="Adobe Garamond Pro" w:eastAsiaTheme="minorHAnsi" w:hAnsi="Adobe Garamond Pro" w:cs="á˝»”˛"/>
        </w:rPr>
        <w:t>Forward primer</w:t>
      </w:r>
      <w:r w:rsidR="006053CD" w:rsidRPr="006053CD">
        <w:rPr>
          <w:rFonts w:ascii="Adobe Garamond Pro" w:eastAsiaTheme="minorHAnsi" w:hAnsi="Adobe Garamond Pro" w:cs="á˝»”˛"/>
        </w:rPr>
        <w:t>: 5’- TCCGTAACCTGGATAGTGAAACAG -3’</w:t>
      </w:r>
      <w:r w:rsidR="00E67148">
        <w:rPr>
          <w:rFonts w:ascii="Adobe Garamond Pro" w:eastAsiaTheme="minorHAnsi" w:hAnsi="Adobe Garamond Pro" w:cs="á˝»”˛"/>
        </w:rPr>
        <w:t xml:space="preserve">, </w:t>
      </w:r>
      <w:r w:rsidR="006053CD">
        <w:rPr>
          <w:rFonts w:ascii="Adobe Garamond Pro" w:eastAsiaTheme="minorHAnsi" w:hAnsi="Adobe Garamond Pro" w:cs="á˝»”˛"/>
        </w:rPr>
        <w:t>Reverse primer</w:t>
      </w:r>
      <w:r w:rsidR="006053CD" w:rsidRPr="006053CD">
        <w:rPr>
          <w:rFonts w:ascii="Adobe Garamond Pro" w:eastAsiaTheme="minorHAnsi" w:hAnsi="Adobe Garamond Pro" w:cs="á˝»”˛"/>
        </w:rPr>
        <w:t xml:space="preserve">: 5’- </w:t>
      </w:r>
      <w:r w:rsidR="006053CD" w:rsidRPr="006053CD">
        <w:rPr>
          <w:rFonts w:ascii="Adobe Garamond Pro" w:eastAsiaTheme="minorHAnsi" w:hAnsi="Adobe Garamond Pro" w:cs="á˝»”˛"/>
        </w:rPr>
        <w:lastRenderedPageBreak/>
        <w:t>ATATGTCCTTCCGAGTGAGAGAC -3’</w:t>
      </w:r>
      <w:r w:rsidR="00E67148">
        <w:rPr>
          <w:rFonts w:ascii="Adobe Garamond Pro" w:eastAsiaTheme="minorHAnsi" w:hAnsi="Adobe Garamond Pro" w:cs="á˝»”˛"/>
        </w:rPr>
        <w:t xml:space="preserve">, </w:t>
      </w:r>
      <w:r w:rsidR="006053CD" w:rsidRPr="006053CD">
        <w:rPr>
          <w:rFonts w:ascii="Adobe Garamond Pro" w:eastAsiaTheme="minorHAnsi" w:hAnsi="Adobe Garamond Pro" w:cs="á˝»”˛"/>
        </w:rPr>
        <w:t>Product size: 270 bp</w:t>
      </w:r>
      <w:r w:rsidR="00E67148">
        <w:rPr>
          <w:rFonts w:ascii="Adobe Garamond Pro" w:eastAsiaTheme="minorHAnsi" w:hAnsi="Adobe Garamond Pro" w:cs="á˝»”˛"/>
        </w:rPr>
        <w:t xml:space="preserve"> (Mutant). PCR Primers </w:t>
      </w:r>
      <w:r w:rsidR="006053CD" w:rsidRPr="006053CD">
        <w:rPr>
          <w:rFonts w:ascii="Adobe Garamond Pro" w:eastAsiaTheme="minorHAnsi" w:hAnsi="Adobe Garamond Pro" w:cs="á˝»”˛"/>
        </w:rPr>
        <w:t xml:space="preserve">2 </w:t>
      </w:r>
      <w:r w:rsidR="00E67148">
        <w:rPr>
          <w:rFonts w:ascii="Adobe Garamond Pro" w:eastAsiaTheme="minorHAnsi" w:hAnsi="Adobe Garamond Pro" w:cs="á˝»”˛"/>
        </w:rPr>
        <w:t xml:space="preserve">for WT allele </w:t>
      </w:r>
      <w:r w:rsidR="006053CD" w:rsidRPr="006053CD">
        <w:rPr>
          <w:rFonts w:ascii="Adobe Garamond Pro" w:eastAsiaTheme="minorHAnsi" w:hAnsi="Adobe Garamond Pro" w:cs="á˝»”˛"/>
        </w:rPr>
        <w:t>(Annealing Temperature 60.0 ºC):</w:t>
      </w:r>
      <w:r w:rsidR="00E67148">
        <w:rPr>
          <w:rFonts w:ascii="Adobe Garamond Pro" w:eastAsiaTheme="minorHAnsi" w:hAnsi="Adobe Garamond Pro" w:cs="á˝»”˛"/>
        </w:rPr>
        <w:t xml:space="preserve"> </w:t>
      </w:r>
      <w:r w:rsidR="006053CD" w:rsidRPr="006053CD">
        <w:rPr>
          <w:rFonts w:ascii="Adobe Garamond Pro" w:eastAsiaTheme="minorHAnsi" w:hAnsi="Adobe Garamond Pro" w:cs="á˝»”˛"/>
        </w:rPr>
        <w:t>F</w:t>
      </w:r>
      <w:r w:rsidR="006053CD">
        <w:rPr>
          <w:rFonts w:ascii="Adobe Garamond Pro" w:eastAsiaTheme="minorHAnsi" w:hAnsi="Adobe Garamond Pro" w:cs="á˝»”˛"/>
        </w:rPr>
        <w:t>orward primer</w:t>
      </w:r>
      <w:r w:rsidR="006053CD" w:rsidRPr="006053CD">
        <w:rPr>
          <w:rFonts w:ascii="Adobe Garamond Pro" w:eastAsiaTheme="minorHAnsi" w:hAnsi="Adobe Garamond Pro" w:cs="á˝»”˛"/>
        </w:rPr>
        <w:t>: 5’- ACCGAGGACAGAAATGAATAAGATG -3’</w:t>
      </w:r>
      <w:r w:rsidR="00E67148">
        <w:rPr>
          <w:rFonts w:ascii="Adobe Garamond Pro" w:eastAsiaTheme="minorHAnsi" w:hAnsi="Adobe Garamond Pro" w:cs="á˝»”˛"/>
        </w:rPr>
        <w:t xml:space="preserve">; </w:t>
      </w:r>
      <w:r w:rsidR="006053CD" w:rsidRPr="006053CD">
        <w:rPr>
          <w:rFonts w:ascii="Adobe Garamond Pro" w:eastAsiaTheme="minorHAnsi" w:hAnsi="Adobe Garamond Pro" w:cs="á˝»”˛"/>
        </w:rPr>
        <w:t>R</w:t>
      </w:r>
      <w:r w:rsidR="006053CD">
        <w:rPr>
          <w:rFonts w:ascii="Adobe Garamond Pro" w:eastAsiaTheme="minorHAnsi" w:hAnsi="Adobe Garamond Pro" w:cs="á˝»”˛"/>
        </w:rPr>
        <w:t>everse primer</w:t>
      </w:r>
      <w:r w:rsidR="006053CD" w:rsidRPr="006053CD">
        <w:rPr>
          <w:rFonts w:ascii="Adobe Garamond Pro" w:eastAsiaTheme="minorHAnsi" w:hAnsi="Adobe Garamond Pro" w:cs="á˝»”˛"/>
        </w:rPr>
        <w:t>: 5’- AGGGAACGAGGATGGGTAGTAG -3’</w:t>
      </w:r>
      <w:r w:rsidR="00E67148">
        <w:rPr>
          <w:rFonts w:ascii="Adobe Garamond Pro" w:eastAsiaTheme="minorHAnsi" w:hAnsi="Adobe Garamond Pro" w:cs="á˝»”˛"/>
        </w:rPr>
        <w:t xml:space="preserve">; </w:t>
      </w:r>
      <w:r w:rsidR="006053CD" w:rsidRPr="006053CD">
        <w:rPr>
          <w:rFonts w:ascii="Adobe Garamond Pro" w:eastAsiaTheme="minorHAnsi" w:hAnsi="Adobe Garamond Pro" w:cs="á˝»”˛"/>
        </w:rPr>
        <w:t>Product size: 643 bp</w:t>
      </w:r>
      <w:r w:rsidR="00E67148">
        <w:rPr>
          <w:rFonts w:ascii="Adobe Garamond Pro" w:eastAsiaTheme="minorHAnsi" w:hAnsi="Adobe Garamond Pro" w:cs="á˝»”˛"/>
        </w:rPr>
        <w:t xml:space="preserve"> (WT). </w:t>
      </w:r>
    </w:p>
    <w:p w14:paraId="4A5A2838" w14:textId="260125C6" w:rsidR="00AB1A9B" w:rsidRPr="00AB1A9B" w:rsidRDefault="00AB1A9B" w:rsidP="00AB1A9B">
      <w:pPr>
        <w:spacing w:line="480" w:lineRule="auto"/>
        <w:jc w:val="both"/>
        <w:rPr>
          <w:ins w:id="126" w:author="Bai Qiang" w:date="2022-01-26T13:28:00Z"/>
          <w:rFonts w:ascii="Adobe Garamond Pro" w:eastAsiaTheme="minorHAnsi" w:hAnsi="Adobe Garamond Pro" w:cs="á˝»”˛"/>
          <w:rPrChange w:id="127" w:author="Bai Qiang" w:date="2022-01-26T13:31:00Z">
            <w:rPr>
              <w:ins w:id="128" w:author="Bai Qiang" w:date="2022-01-26T13:28:00Z"/>
              <w:rFonts w:ascii="Adobe Garamond Pro" w:eastAsiaTheme="minorHAnsi" w:hAnsi="Adobe Garamond Pro" w:cs="á˝»”˛"/>
              <w:lang w:val="en-BE"/>
            </w:rPr>
          </w:rPrChange>
        </w:rPr>
      </w:pPr>
      <w:ins w:id="129" w:author="Bai Qiang" w:date="2022-01-26T13:28:00Z">
        <w:r w:rsidRPr="00D97F85">
          <w:rPr>
            <w:rFonts w:ascii="Adobe Garamond Pro" w:hAnsi="Adobe Garamond Pro" w:cs="Arial"/>
          </w:rPr>
          <w:t xml:space="preserve">C57BL/6 </w:t>
        </w:r>
        <w:proofErr w:type="spellStart"/>
        <w:r w:rsidRPr="00AB1A9B">
          <w:rPr>
            <w:rFonts w:ascii="Adobe Garamond Pro" w:eastAsiaTheme="minorHAnsi" w:hAnsi="Adobe Garamond Pro" w:cs="á˝»”˛"/>
            <w:i/>
            <w:iCs/>
          </w:rPr>
          <w:t>Mafb</w:t>
        </w:r>
        <w:r w:rsidRPr="00AB1A9B">
          <w:rPr>
            <w:rFonts w:ascii="Adobe Garamond Pro" w:eastAsiaTheme="minorHAnsi" w:hAnsi="Adobe Garamond Pro" w:cs="á˝»”˛"/>
            <w:i/>
            <w:iCs/>
            <w:vertAlign w:val="superscript"/>
            <w:rPrChange w:id="130" w:author="Bai Qiang" w:date="2022-01-26T13:28:00Z">
              <w:rPr>
                <w:rFonts w:ascii="Adobe Garamond Pro" w:eastAsiaTheme="minorHAnsi" w:hAnsi="Adobe Garamond Pro" w:cs="á˝»”˛"/>
                <w:i/>
                <w:iCs/>
              </w:rPr>
            </w:rPrChange>
          </w:rPr>
          <w:t>flox</w:t>
        </w:r>
        <w:proofErr w:type="spellEnd"/>
        <w:r w:rsidRPr="00AB1A9B">
          <w:rPr>
            <w:rFonts w:ascii="Adobe Garamond Pro" w:eastAsiaTheme="minorHAnsi" w:hAnsi="Adobe Garamond Pro" w:cs="á˝»”˛"/>
          </w:rPr>
          <w:t> </w:t>
        </w:r>
      </w:ins>
      <w:ins w:id="131" w:author="Bai Qiang" w:date="2022-01-26T13:29:00Z">
        <w:r>
          <w:rPr>
            <w:rFonts w:ascii="Adobe Garamond Pro" w:eastAsiaTheme="minorHAnsi" w:hAnsi="Adobe Garamond Pro" w:cs="á˝»”˛"/>
          </w:rPr>
          <w:t xml:space="preserve">mice were generated using </w:t>
        </w:r>
        <w:proofErr w:type="spellStart"/>
        <w:r>
          <w:rPr>
            <w:rFonts w:ascii="Adobe Garamond Pro" w:eastAsiaTheme="minorHAnsi" w:hAnsi="Adobe Garamond Pro" w:cs="á˝»”˛"/>
          </w:rPr>
          <w:t>recombinerring</w:t>
        </w:r>
      </w:ins>
      <w:proofErr w:type="spellEnd"/>
      <w:ins w:id="132" w:author="Bai Qiang" w:date="2022-01-26T14:12:00Z">
        <w:r w:rsidR="008E6363">
          <w:rPr>
            <w:rFonts w:ascii="Adobe Garamond Pro" w:eastAsiaTheme="minorHAnsi" w:hAnsi="Adobe Garamond Pro" w:cs="á˝»”˛"/>
          </w:rPr>
          <w:t xml:space="preserve"> technologies</w:t>
        </w:r>
      </w:ins>
      <w:ins w:id="133" w:author="Bai Qiang" w:date="2022-01-26T13:29:00Z">
        <w:r>
          <w:rPr>
            <w:rFonts w:ascii="Adobe Garamond Pro" w:eastAsiaTheme="minorHAnsi" w:hAnsi="Adobe Garamond Pro" w:cs="á˝»”˛"/>
          </w:rPr>
          <w:t xml:space="preserve">, Briefly, </w:t>
        </w:r>
      </w:ins>
      <w:ins w:id="134" w:author="Bai Qiang" w:date="2022-01-26T13:28:00Z">
        <w:r w:rsidRPr="00AB1A9B">
          <w:rPr>
            <w:rFonts w:ascii="Adobe Garamond Pro" w:eastAsiaTheme="minorHAnsi" w:hAnsi="Adobe Garamond Pro" w:cs="á˝»”˛"/>
          </w:rPr>
          <w:t xml:space="preserve">genomic segment </w:t>
        </w:r>
      </w:ins>
      <w:ins w:id="135" w:author="Bai Qiang" w:date="2022-01-26T13:31:00Z">
        <w:r>
          <w:rPr>
            <w:rFonts w:ascii="Adobe Garamond Pro" w:eastAsiaTheme="minorHAnsi" w:hAnsi="Adobe Garamond Pro" w:cs="á˝»”˛"/>
          </w:rPr>
          <w:t>covering</w:t>
        </w:r>
      </w:ins>
      <w:ins w:id="136" w:author="Bai Qiang" w:date="2022-01-26T13:30:00Z">
        <w:r>
          <w:rPr>
            <w:rFonts w:ascii="Adobe Garamond Pro" w:eastAsiaTheme="minorHAnsi" w:hAnsi="Adobe Garamond Pro" w:cs="á˝»”˛"/>
          </w:rPr>
          <w:t xml:space="preserve"> </w:t>
        </w:r>
        <w:proofErr w:type="spellStart"/>
        <w:r w:rsidRPr="00BA2DB6">
          <w:rPr>
            <w:rFonts w:ascii="Adobe Garamond Pro" w:eastAsiaTheme="minorHAnsi" w:hAnsi="Adobe Garamond Pro" w:cs="á˝»”˛"/>
            <w:i/>
            <w:iCs/>
          </w:rPr>
          <w:t>Mafb</w:t>
        </w:r>
        <w:proofErr w:type="spellEnd"/>
        <w:r>
          <w:rPr>
            <w:rFonts w:ascii="Adobe Garamond Pro" w:eastAsiaTheme="minorHAnsi" w:hAnsi="Adobe Garamond Pro" w:cs="á˝»”˛"/>
          </w:rPr>
          <w:t xml:space="preserve"> </w:t>
        </w:r>
        <w:r>
          <w:rPr>
            <w:rFonts w:ascii="Adobe Garamond Pro" w:eastAsiaTheme="minorHAnsi" w:hAnsi="Adobe Garamond Pro" w:cs="á˝»”˛"/>
          </w:rPr>
          <w:t xml:space="preserve">single exon </w:t>
        </w:r>
      </w:ins>
      <w:ins w:id="137" w:author="Bai Qiang" w:date="2022-01-26T13:28:00Z">
        <w:r w:rsidRPr="00AB1A9B">
          <w:rPr>
            <w:rFonts w:ascii="Adobe Garamond Pro" w:eastAsiaTheme="minorHAnsi" w:hAnsi="Adobe Garamond Pro" w:cs="á˝»”˛"/>
          </w:rPr>
          <w:t>was retrieved to </w:t>
        </w:r>
        <w:r w:rsidRPr="00AB1A9B">
          <w:rPr>
            <w:rFonts w:ascii="Adobe Garamond Pro" w:eastAsiaTheme="minorHAnsi" w:hAnsi="Adobe Garamond Pro" w:cs="á˝»”˛"/>
            <w:lang w:val="en-BE"/>
          </w:rPr>
          <w:t>PL253</w:t>
        </w:r>
        <w:r w:rsidRPr="00AB1A9B">
          <w:rPr>
            <w:rFonts w:ascii="Adobe Garamond Pro" w:eastAsiaTheme="minorHAnsi" w:hAnsi="Adobe Garamond Pro" w:cs="á˝»”˛"/>
          </w:rPr>
          <w:t xml:space="preserve"> vector using BAC recombineering. The loxP-EM7-Neo-loxP cassette was cloned by PCR from PL452 plasmid and ligated to the 5’ of </w:t>
        </w:r>
        <w:proofErr w:type="spellStart"/>
        <w:r w:rsidRPr="00AB1A9B">
          <w:rPr>
            <w:rFonts w:ascii="Adobe Garamond Pro" w:eastAsiaTheme="minorHAnsi" w:hAnsi="Adobe Garamond Pro" w:cs="á˝»”˛"/>
          </w:rPr>
          <w:t>Mafb</w:t>
        </w:r>
        <w:proofErr w:type="spellEnd"/>
        <w:r w:rsidRPr="00AB1A9B">
          <w:rPr>
            <w:rFonts w:ascii="Adobe Garamond Pro" w:eastAsiaTheme="minorHAnsi" w:hAnsi="Adobe Garamond Pro" w:cs="á˝»”˛"/>
          </w:rPr>
          <w:t xml:space="preserve"> segment (PL253/</w:t>
        </w:r>
        <w:proofErr w:type="spellStart"/>
        <w:r w:rsidRPr="00AB1A9B">
          <w:rPr>
            <w:rFonts w:ascii="Adobe Garamond Pro" w:eastAsiaTheme="minorHAnsi" w:hAnsi="Adobe Garamond Pro" w:cs="á˝»”˛"/>
          </w:rPr>
          <w:t>Mafb</w:t>
        </w:r>
        <w:proofErr w:type="spellEnd"/>
        <w:r w:rsidRPr="00AB1A9B">
          <w:rPr>
            <w:rFonts w:ascii="Adobe Garamond Pro" w:eastAsiaTheme="minorHAnsi" w:hAnsi="Adobe Garamond Pro" w:cs="á˝»”˛"/>
          </w:rPr>
          <w:t xml:space="preserve">/Neo 5’) and then the cassette was “pop out” by electroporating to SW106 cells expressing </w:t>
        </w:r>
        <w:proofErr w:type="spellStart"/>
        <w:r w:rsidRPr="00AB1A9B">
          <w:rPr>
            <w:rFonts w:ascii="Adobe Garamond Pro" w:eastAsiaTheme="minorHAnsi" w:hAnsi="Adobe Garamond Pro" w:cs="á˝»”˛"/>
          </w:rPr>
          <w:t>Cre</w:t>
        </w:r>
        <w:proofErr w:type="spellEnd"/>
        <w:r w:rsidRPr="00AB1A9B">
          <w:rPr>
            <w:rFonts w:ascii="Adobe Garamond Pro" w:eastAsiaTheme="minorHAnsi" w:hAnsi="Adobe Garamond Pro" w:cs="á˝»”˛"/>
          </w:rPr>
          <w:t xml:space="preserve"> and 5’ </w:t>
        </w:r>
        <w:proofErr w:type="spellStart"/>
        <w:r w:rsidRPr="00AB1A9B">
          <w:rPr>
            <w:rFonts w:ascii="Adobe Garamond Pro" w:eastAsiaTheme="minorHAnsi" w:hAnsi="Adobe Garamond Pro" w:cs="á˝»”˛"/>
          </w:rPr>
          <w:t>loxP</w:t>
        </w:r>
        <w:proofErr w:type="spellEnd"/>
        <w:r w:rsidRPr="00AB1A9B">
          <w:rPr>
            <w:rFonts w:ascii="Adobe Garamond Pro" w:eastAsiaTheme="minorHAnsi" w:hAnsi="Adobe Garamond Pro" w:cs="á˝»”˛"/>
          </w:rPr>
          <w:t xml:space="preserve"> left in the construct. The FRT-Neo-FRT-</w:t>
        </w:r>
        <w:proofErr w:type="spellStart"/>
        <w:r w:rsidRPr="00AB1A9B">
          <w:rPr>
            <w:rFonts w:ascii="Adobe Garamond Pro" w:eastAsiaTheme="minorHAnsi" w:hAnsi="Adobe Garamond Pro" w:cs="á˝»”˛"/>
          </w:rPr>
          <w:t>loxP</w:t>
        </w:r>
        <w:proofErr w:type="spellEnd"/>
        <w:r w:rsidRPr="00AB1A9B">
          <w:rPr>
            <w:rFonts w:ascii="Adobe Garamond Pro" w:eastAsiaTheme="minorHAnsi" w:hAnsi="Adobe Garamond Pro" w:cs="á˝»”˛"/>
          </w:rPr>
          <w:t xml:space="preserve"> cassette was cloned from PL451 plasmid and ligated to the 3’ of </w:t>
        </w:r>
        <w:proofErr w:type="spellStart"/>
        <w:r w:rsidRPr="00AB1A9B">
          <w:rPr>
            <w:rFonts w:ascii="Adobe Garamond Pro" w:eastAsiaTheme="minorHAnsi" w:hAnsi="Adobe Garamond Pro" w:cs="á˝»”˛"/>
          </w:rPr>
          <w:t>Mafb</w:t>
        </w:r>
        <w:proofErr w:type="spellEnd"/>
        <w:r w:rsidRPr="00AB1A9B">
          <w:rPr>
            <w:rFonts w:ascii="Adobe Garamond Pro" w:eastAsiaTheme="minorHAnsi" w:hAnsi="Adobe Garamond Pro" w:cs="á˝»”˛"/>
          </w:rPr>
          <w:t xml:space="preserve"> segment. The purified plasmid was electroporated into mouse ES cells and the cells were selected under G418 treatment for 1 week. The bona fide clones with successful homologous recombination were screened by Southern blot. </w:t>
        </w:r>
      </w:ins>
      <w:ins w:id="138" w:author="Bai Qiang" w:date="2022-01-26T13:31:00Z">
        <w:r w:rsidRPr="00AB1A9B">
          <w:rPr>
            <w:rFonts w:ascii="Adobe Garamond Pro" w:eastAsiaTheme="minorHAnsi" w:hAnsi="Adobe Garamond Pro" w:cs="á˝»”˛"/>
          </w:rPr>
          <w:t xml:space="preserve">Successfully recombined clones were injected into blastocysts to make </w:t>
        </w:r>
        <w:proofErr w:type="spellStart"/>
        <w:r w:rsidRPr="00645104">
          <w:rPr>
            <w:rFonts w:ascii="Adobe Garamond Pro" w:eastAsiaTheme="minorHAnsi" w:hAnsi="Adobe Garamond Pro" w:cs="á˝»”˛"/>
            <w:i/>
            <w:iCs/>
            <w:rPrChange w:id="139" w:author="Bai Qiang" w:date="2022-01-26T13:32:00Z">
              <w:rPr>
                <w:rFonts w:ascii="Adobe Garamond Pro" w:eastAsiaTheme="minorHAnsi" w:hAnsi="Adobe Garamond Pro" w:cs="á˝»”˛"/>
              </w:rPr>
            </w:rPrChange>
          </w:rPr>
          <w:t>Mafb</w:t>
        </w:r>
        <w:r w:rsidRPr="00645104">
          <w:rPr>
            <w:rFonts w:ascii="Adobe Garamond Pro" w:eastAsiaTheme="minorHAnsi" w:hAnsi="Adobe Garamond Pro" w:cs="á˝»”˛"/>
            <w:i/>
            <w:iCs/>
            <w:vertAlign w:val="superscript"/>
            <w:rPrChange w:id="140" w:author="Bai Qiang" w:date="2022-01-26T13:32:00Z">
              <w:rPr>
                <w:rFonts w:ascii="Adobe Garamond Pro" w:eastAsiaTheme="minorHAnsi" w:hAnsi="Adobe Garamond Pro" w:cs="á˝»”˛"/>
              </w:rPr>
            </w:rPrChange>
          </w:rPr>
          <w:t>flox</w:t>
        </w:r>
        <w:proofErr w:type="spellEnd"/>
        <w:r w:rsidRPr="00645104">
          <w:rPr>
            <w:rFonts w:ascii="Adobe Garamond Pro" w:eastAsiaTheme="minorHAnsi" w:hAnsi="Adobe Garamond Pro" w:cs="á˝»”˛"/>
            <w:i/>
            <w:iCs/>
            <w:rPrChange w:id="141" w:author="Bai Qiang" w:date="2022-01-26T13:32:00Z">
              <w:rPr>
                <w:rFonts w:ascii="Adobe Garamond Pro" w:eastAsiaTheme="minorHAnsi" w:hAnsi="Adobe Garamond Pro" w:cs="á˝»”˛"/>
              </w:rPr>
            </w:rPrChange>
          </w:rPr>
          <w:t>-</w:t>
        </w:r>
      </w:ins>
      <w:ins w:id="142" w:author="Bai Qiang" w:date="2022-01-26T13:32:00Z">
        <w:r w:rsidR="00645104">
          <w:rPr>
            <w:rFonts w:ascii="Adobe Garamond Pro" w:eastAsiaTheme="minorHAnsi" w:hAnsi="Adobe Garamond Pro" w:cs="á˝»”˛"/>
            <w:i/>
            <w:iCs/>
          </w:rPr>
          <w:t>N</w:t>
        </w:r>
      </w:ins>
      <w:ins w:id="143" w:author="Bai Qiang" w:date="2022-01-26T13:31:00Z">
        <w:r w:rsidRPr="00645104">
          <w:rPr>
            <w:rFonts w:ascii="Adobe Garamond Pro" w:eastAsiaTheme="minorHAnsi" w:hAnsi="Adobe Garamond Pro" w:cs="á˝»”˛"/>
            <w:i/>
            <w:iCs/>
            <w:rPrChange w:id="144" w:author="Bai Qiang" w:date="2022-01-26T13:32:00Z">
              <w:rPr>
                <w:rFonts w:ascii="Adobe Garamond Pro" w:eastAsiaTheme="minorHAnsi" w:hAnsi="Adobe Garamond Pro" w:cs="á˝»”˛"/>
              </w:rPr>
            </w:rPrChange>
          </w:rPr>
          <w:t>eo</w:t>
        </w:r>
        <w:r w:rsidRPr="00AB1A9B">
          <w:rPr>
            <w:rFonts w:ascii="Adobe Garamond Pro" w:eastAsiaTheme="minorHAnsi" w:hAnsi="Adobe Garamond Pro" w:cs="á˝»”˛"/>
          </w:rPr>
          <w:t xml:space="preserve"> mice. These mice were crossed to a </w:t>
        </w:r>
        <w:commentRangeStart w:id="145"/>
        <w:r w:rsidRPr="00645104">
          <w:rPr>
            <w:rFonts w:ascii="Adobe Garamond Pro" w:eastAsiaTheme="minorHAnsi" w:hAnsi="Adobe Garamond Pro" w:cs="á˝»”˛"/>
            <w:i/>
            <w:iCs/>
            <w:rPrChange w:id="146" w:author="Bai Qiang" w:date="2022-01-26T13:33:00Z">
              <w:rPr>
                <w:rFonts w:ascii="Adobe Garamond Pro" w:eastAsiaTheme="minorHAnsi" w:hAnsi="Adobe Garamond Pro" w:cs="á˝»”˛"/>
              </w:rPr>
            </w:rPrChange>
          </w:rPr>
          <w:t>FLP</w:t>
        </w:r>
      </w:ins>
      <w:ins w:id="147" w:author="Bai Qiang" w:date="2022-01-26T13:34:00Z">
        <w:r w:rsidR="00645104">
          <w:rPr>
            <w:rFonts w:ascii="Adobe Garamond Pro" w:eastAsiaTheme="minorHAnsi" w:hAnsi="Adobe Garamond Pro" w:cs="á˝»”˛"/>
          </w:rPr>
          <w:t>-</w:t>
        </w:r>
      </w:ins>
      <w:ins w:id="148" w:author="Bai Qiang" w:date="2022-01-26T13:33:00Z">
        <w:r w:rsidR="00645104" w:rsidRPr="00645104">
          <w:rPr>
            <w:rFonts w:ascii="Adobe Garamond Pro" w:eastAsiaTheme="minorHAnsi" w:hAnsi="Adobe Garamond Pro" w:cs="á˝»”˛"/>
            <w:rPrChange w:id="149" w:author="Bai Qiang" w:date="2022-01-26T13:34:00Z">
              <w:rPr>
                <w:rFonts w:ascii="Adobe Garamond Pro" w:eastAsiaTheme="minorHAnsi" w:hAnsi="Adobe Garamond Pro" w:cs="á˝»”˛"/>
                <w:i/>
                <w:iCs/>
              </w:rPr>
            </w:rPrChange>
          </w:rPr>
          <w:t>expressing line</w:t>
        </w:r>
      </w:ins>
      <w:ins w:id="150" w:author="Bai Qiang" w:date="2022-01-26T13:31:00Z">
        <w:r w:rsidRPr="00AB1A9B">
          <w:rPr>
            <w:rFonts w:ascii="Adobe Garamond Pro" w:eastAsiaTheme="minorHAnsi" w:hAnsi="Adobe Garamond Pro" w:cs="á˝»”˛"/>
          </w:rPr>
          <w:t xml:space="preserve"> </w:t>
        </w:r>
      </w:ins>
      <w:commentRangeEnd w:id="145"/>
      <w:ins w:id="151" w:author="Bai Qiang" w:date="2022-01-26T13:34:00Z">
        <w:r w:rsidR="00645104">
          <w:rPr>
            <w:rStyle w:val="CommentReference"/>
          </w:rPr>
          <w:commentReference w:id="145"/>
        </w:r>
      </w:ins>
      <w:ins w:id="152" w:author="Bai Qiang" w:date="2022-01-26T13:31:00Z">
        <w:r w:rsidRPr="00AB1A9B">
          <w:rPr>
            <w:rFonts w:ascii="Adobe Garamond Pro" w:eastAsiaTheme="minorHAnsi" w:hAnsi="Adobe Garamond Pro" w:cs="á˝»”˛"/>
          </w:rPr>
          <w:t xml:space="preserve">to remove the </w:t>
        </w:r>
        <w:proofErr w:type="spellStart"/>
        <w:r w:rsidRPr="00AB1A9B">
          <w:rPr>
            <w:rFonts w:ascii="Adobe Garamond Pro" w:eastAsiaTheme="minorHAnsi" w:hAnsi="Adobe Garamond Pro" w:cs="á˝»”˛"/>
          </w:rPr>
          <w:t>Pgk</w:t>
        </w:r>
        <w:proofErr w:type="spellEnd"/>
        <w:r w:rsidRPr="00AB1A9B">
          <w:rPr>
            <w:rFonts w:ascii="Adobe Garamond Pro" w:eastAsiaTheme="minorHAnsi" w:hAnsi="Adobe Garamond Pro" w:cs="á˝»”˛"/>
          </w:rPr>
          <w:t xml:space="preserve">-Neo cassette and generate </w:t>
        </w:r>
        <w:proofErr w:type="spellStart"/>
        <w:r w:rsidRPr="00645104">
          <w:rPr>
            <w:rFonts w:ascii="Adobe Garamond Pro" w:eastAsiaTheme="minorHAnsi" w:hAnsi="Adobe Garamond Pro" w:cs="á˝»”˛"/>
            <w:i/>
            <w:iCs/>
            <w:rPrChange w:id="153" w:author="Bai Qiang" w:date="2022-01-26T13:32:00Z">
              <w:rPr>
                <w:rFonts w:ascii="Adobe Garamond Pro" w:eastAsiaTheme="minorHAnsi" w:hAnsi="Adobe Garamond Pro" w:cs="á˝»”˛"/>
              </w:rPr>
            </w:rPrChange>
          </w:rPr>
          <w:t>Mafb</w:t>
        </w:r>
        <w:r w:rsidRPr="00645104">
          <w:rPr>
            <w:rFonts w:ascii="Adobe Garamond Pro" w:eastAsiaTheme="minorHAnsi" w:hAnsi="Adobe Garamond Pro" w:cs="á˝»”˛"/>
            <w:i/>
            <w:iCs/>
            <w:vertAlign w:val="superscript"/>
            <w:rPrChange w:id="154" w:author="Bai Qiang" w:date="2022-01-26T13:32:00Z">
              <w:rPr>
                <w:rFonts w:ascii="Adobe Garamond Pro" w:eastAsiaTheme="minorHAnsi" w:hAnsi="Adobe Garamond Pro" w:cs="á˝»”˛"/>
              </w:rPr>
            </w:rPrChange>
          </w:rPr>
          <w:t>flox</w:t>
        </w:r>
        <w:proofErr w:type="spellEnd"/>
        <w:r w:rsidRPr="00AB1A9B">
          <w:rPr>
            <w:rFonts w:ascii="Adobe Garamond Pro" w:eastAsiaTheme="minorHAnsi" w:hAnsi="Adobe Garamond Pro" w:cs="á˝»”˛"/>
          </w:rPr>
          <w:t xml:space="preserve"> mice.</w:t>
        </w:r>
      </w:ins>
    </w:p>
    <w:p w14:paraId="56B13D36" w14:textId="77777777" w:rsidR="00AB1A9B" w:rsidRPr="00645104" w:rsidRDefault="00AB1A9B" w:rsidP="00E67148">
      <w:pPr>
        <w:spacing w:line="480" w:lineRule="auto"/>
        <w:jc w:val="both"/>
        <w:rPr>
          <w:rFonts w:ascii="Adobe Garamond Pro" w:eastAsiaTheme="minorHAnsi" w:hAnsi="Adobe Garamond Pro" w:cs="á˝»”˛"/>
        </w:rPr>
      </w:pPr>
    </w:p>
    <w:p w14:paraId="544CD11F" w14:textId="36800B12" w:rsidR="00B97395" w:rsidRPr="00D97F85" w:rsidRDefault="00D97F85" w:rsidP="00E67148">
      <w:pPr>
        <w:spacing w:line="480" w:lineRule="auto"/>
        <w:ind w:firstLine="720"/>
        <w:jc w:val="both"/>
        <w:rPr>
          <w:rFonts w:ascii="Adobe Garamond Pro" w:hAnsi="Adobe Garamond Pro" w:cs="Arial"/>
        </w:rPr>
      </w:pPr>
      <w:r w:rsidRPr="006053CD">
        <w:rPr>
          <w:rFonts w:ascii="Adobe Garamond Pro" w:hAnsi="Adobe Garamond Pro" w:cs="Arial"/>
          <w:i/>
        </w:rPr>
        <w:t>Tmem119</w:t>
      </w:r>
      <w:r w:rsidRPr="006053CD">
        <w:rPr>
          <w:rFonts w:ascii="Adobe Garamond Pro" w:hAnsi="Adobe Garamond Pro" w:cs="Arial"/>
          <w:i/>
          <w:vertAlign w:val="superscript"/>
        </w:rPr>
        <w:t>Cre/+</w:t>
      </w:r>
      <w:r w:rsidRPr="006053CD">
        <w:rPr>
          <w:rFonts w:ascii="Adobe Garamond Pro" w:hAnsi="Adobe Garamond Pro" w:cs="Arial"/>
        </w:rPr>
        <w:t xml:space="preserve"> and </w:t>
      </w:r>
      <w:r w:rsidRPr="006053CD">
        <w:rPr>
          <w:rFonts w:ascii="Adobe Garamond Pro" w:hAnsi="Adobe Garamond Pro" w:cs="Arial"/>
          <w:i/>
        </w:rPr>
        <w:t>Cx3cr1</w:t>
      </w:r>
      <w:r w:rsidRPr="006053CD">
        <w:rPr>
          <w:rFonts w:ascii="Adobe Garamond Pro" w:hAnsi="Adobe Garamond Pro" w:cs="Arial"/>
          <w:i/>
          <w:vertAlign w:val="superscript"/>
        </w:rPr>
        <w:t>LSL-DTR/+</w:t>
      </w:r>
      <w:r w:rsidRPr="006053CD">
        <w:rPr>
          <w:rFonts w:ascii="Adobe Garamond Pro" w:hAnsi="Adobe Garamond Pro" w:cs="Arial"/>
          <w:vertAlign w:val="superscript"/>
        </w:rPr>
        <w:t xml:space="preserve"> </w:t>
      </w:r>
      <w:r w:rsidRPr="006053CD">
        <w:rPr>
          <w:rFonts w:ascii="Adobe Garamond Pro" w:hAnsi="Adobe Garamond Pro" w:cs="Arial"/>
        </w:rPr>
        <w:t xml:space="preserve">mice were crossed to create </w:t>
      </w:r>
      <w:commentRangeStart w:id="155"/>
      <w:r w:rsidRPr="006053CD">
        <w:rPr>
          <w:rFonts w:ascii="Adobe Garamond Pro" w:hAnsi="Adobe Garamond Pro" w:cs="Arial"/>
          <w:i/>
        </w:rPr>
        <w:t>Tmem119</w:t>
      </w:r>
      <w:r w:rsidRPr="006053CD">
        <w:rPr>
          <w:rFonts w:ascii="Adobe Garamond Pro" w:hAnsi="Adobe Garamond Pro" w:cs="Arial"/>
          <w:i/>
          <w:vertAlign w:val="superscript"/>
        </w:rPr>
        <w:t>Cre/+</w:t>
      </w:r>
      <w:r w:rsidRPr="006053CD">
        <w:rPr>
          <w:rFonts w:ascii="Adobe Garamond Pro" w:hAnsi="Adobe Garamond Pro" w:cs="Arial"/>
          <w:i/>
        </w:rPr>
        <w:t>;</w:t>
      </w:r>
      <w:commentRangeEnd w:id="155"/>
      <w:r w:rsidR="006D0202">
        <w:rPr>
          <w:rStyle w:val="CommentReference"/>
        </w:rPr>
        <w:commentReference w:id="155"/>
      </w:r>
      <w:r w:rsidRPr="006053CD">
        <w:rPr>
          <w:rFonts w:ascii="Adobe Garamond Pro" w:hAnsi="Adobe Garamond Pro" w:cs="Arial"/>
          <w:i/>
        </w:rPr>
        <w:t>Cx3cr1</w:t>
      </w:r>
      <w:r w:rsidRPr="006053CD">
        <w:rPr>
          <w:rFonts w:ascii="Adobe Garamond Pro" w:hAnsi="Adobe Garamond Pro" w:cs="Arial"/>
          <w:i/>
          <w:vertAlign w:val="superscript"/>
        </w:rPr>
        <w:t>LSL-DTR/+</w:t>
      </w:r>
      <w:r w:rsidRPr="00D97F85">
        <w:rPr>
          <w:rFonts w:ascii="Adobe Garamond Pro" w:hAnsi="Adobe Garamond Pro" w:cs="Arial"/>
          <w:vertAlign w:val="superscript"/>
        </w:rPr>
        <w:t xml:space="preserve"> </w:t>
      </w:r>
      <w:r w:rsidRPr="00D97F85">
        <w:rPr>
          <w:rFonts w:ascii="Adobe Garamond Pro" w:hAnsi="Adobe Garamond Pro" w:cs="Arial"/>
        </w:rPr>
        <w:t xml:space="preserve">mice, referred as ‘IM-DTR’ mice. CD45.1/2 IM-DTR mice were generated by crossing IM-DTR mice to </w:t>
      </w:r>
      <w:r>
        <w:rPr>
          <w:rFonts w:ascii="Adobe Garamond Pro" w:hAnsi="Adobe Garamond Pro" w:cs="Arial"/>
        </w:rPr>
        <w:t xml:space="preserve">homozygous </w:t>
      </w:r>
      <w:r w:rsidRPr="00D97F85">
        <w:rPr>
          <w:rFonts w:ascii="Adobe Garamond Pro" w:hAnsi="Adobe Garamond Pro" w:cs="Arial"/>
        </w:rPr>
        <w:t xml:space="preserve">CD45.1 </w:t>
      </w:r>
      <w:r>
        <w:rPr>
          <w:rFonts w:ascii="Adobe Garamond Pro" w:hAnsi="Adobe Garamond Pro" w:cs="Arial"/>
        </w:rPr>
        <w:t>WT</w:t>
      </w:r>
      <w:r w:rsidRPr="00D97F85">
        <w:rPr>
          <w:rFonts w:ascii="Adobe Garamond Pro" w:hAnsi="Adobe Garamond Pro" w:cs="Arial"/>
        </w:rPr>
        <w:t xml:space="preserve"> mice.</w:t>
      </w:r>
    </w:p>
    <w:p w14:paraId="3C0613F3" w14:textId="4100D88E" w:rsidR="00622709" w:rsidRDefault="008F1548" w:rsidP="00B97395">
      <w:pPr>
        <w:spacing w:line="480" w:lineRule="auto"/>
        <w:ind w:firstLine="720"/>
        <w:jc w:val="both"/>
        <w:rPr>
          <w:rFonts w:ascii="Adobe Garamond Pro" w:hAnsi="Adobe Garamond Pro" w:cs="Arial"/>
        </w:rPr>
      </w:pPr>
      <w:r>
        <w:rPr>
          <w:rFonts w:ascii="Adobe Garamond Pro" w:hAnsi="Adobe Garamond Pro" w:cs="Arial"/>
        </w:rPr>
        <w:t>A</w:t>
      </w:r>
      <w:r w:rsidR="00622709" w:rsidRPr="00622709">
        <w:rPr>
          <w:rFonts w:ascii="Adobe Garamond Pro" w:hAnsi="Adobe Garamond Pro" w:cs="Arial"/>
        </w:rPr>
        <w:t xml:space="preserve"> mix of male and female mice between 6 and 1</w:t>
      </w:r>
      <w:r w:rsidR="00B97395">
        <w:rPr>
          <w:rFonts w:ascii="Adobe Garamond Pro" w:hAnsi="Adobe Garamond Pro" w:cs="Arial"/>
        </w:rPr>
        <w:t>0</w:t>
      </w:r>
      <w:r w:rsidR="00622709" w:rsidRPr="00622709">
        <w:rPr>
          <w:rFonts w:ascii="Adobe Garamond Pro" w:hAnsi="Adobe Garamond Pro" w:cs="Arial"/>
        </w:rPr>
        <w:t xml:space="preserve"> weeks of age were used for each experiment, unless otherwise stated. The mice were bred and housed under specific pathogen-free conditions at the GIGA Institute (Liège University, Belgium), maintained in a 12-h light-dark cycle, and had access to normal diet chow and water </w:t>
      </w:r>
      <w:r w:rsidR="00622709" w:rsidRPr="00622709">
        <w:rPr>
          <w:rFonts w:ascii="Adobe Garamond Pro" w:hAnsi="Adobe Garamond Pro" w:cs="Arial"/>
          <w:i/>
        </w:rPr>
        <w:t>ad libitum</w:t>
      </w:r>
      <w:r w:rsidR="00622709" w:rsidRPr="00622709">
        <w:rPr>
          <w:rFonts w:ascii="Adobe Garamond Pro" w:hAnsi="Adobe Garamond Pro" w:cs="Arial"/>
        </w:rPr>
        <w:t xml:space="preserve">. All animal experiments described in this study were reviewed and approved by the Institutional Animal Care and Use Committee of the University of Liège. The ‘Guide for the Care and Use of Laboratory Animals,’ prepared by the </w:t>
      </w:r>
      <w:r w:rsidR="00622709" w:rsidRPr="00622709">
        <w:rPr>
          <w:rFonts w:ascii="Adobe Garamond Pro" w:hAnsi="Adobe Garamond Pro" w:cs="Arial"/>
        </w:rPr>
        <w:lastRenderedPageBreak/>
        <w:t>Institute of Laboratory Animal Resources, National Research Council, and published by the National Academy Press, as well as European and local legislations, were followed carefully.</w:t>
      </w:r>
    </w:p>
    <w:p w14:paraId="10559439" w14:textId="3E23FF1C" w:rsidR="008E1BF5" w:rsidRDefault="008E1BF5">
      <w:pPr>
        <w:rPr>
          <w:rFonts w:ascii="Adobe Garamond Pro" w:hAnsi="Adobe Garamond Pro"/>
          <w:b/>
        </w:rPr>
      </w:pPr>
      <w:r>
        <w:rPr>
          <w:rFonts w:ascii="Adobe Garamond Pro" w:hAnsi="Adobe Garamond Pro"/>
          <w:b/>
        </w:rPr>
        <w:br w:type="page"/>
      </w:r>
    </w:p>
    <w:p w14:paraId="05FEBC0D" w14:textId="46BF2614" w:rsidR="008E1BF5" w:rsidRDefault="008E1BF5" w:rsidP="00D40EFB">
      <w:pPr>
        <w:spacing w:line="480" w:lineRule="auto"/>
        <w:jc w:val="both"/>
        <w:rPr>
          <w:rFonts w:ascii="Adobe Garamond Pro" w:hAnsi="Adobe Garamond Pro"/>
          <w:b/>
        </w:rPr>
      </w:pPr>
      <w:r>
        <w:rPr>
          <w:rFonts w:ascii="Adobe Garamond Pro" w:hAnsi="Adobe Garamond Pro"/>
          <w:b/>
        </w:rPr>
        <w:lastRenderedPageBreak/>
        <w:t>METHOD DETAILS</w:t>
      </w:r>
    </w:p>
    <w:p w14:paraId="2E2499B2" w14:textId="49027FB0" w:rsidR="008835EF" w:rsidRDefault="008835EF" w:rsidP="00D40EFB">
      <w:pPr>
        <w:spacing w:line="480" w:lineRule="auto"/>
        <w:jc w:val="both"/>
        <w:rPr>
          <w:rFonts w:ascii="Adobe Garamond Pro" w:hAnsi="Adobe Garamond Pro"/>
          <w:b/>
        </w:rPr>
      </w:pPr>
    </w:p>
    <w:p w14:paraId="36067690" w14:textId="77777777" w:rsidR="007C3187" w:rsidRPr="00F55322" w:rsidRDefault="007C3187" w:rsidP="007C3187">
      <w:pPr>
        <w:spacing w:line="480" w:lineRule="auto"/>
        <w:jc w:val="both"/>
        <w:rPr>
          <w:rFonts w:ascii="Adobe Garamond Pro" w:hAnsi="Adobe Garamond Pro" w:cs="Arial"/>
          <w:b/>
          <w:bCs/>
        </w:rPr>
      </w:pPr>
      <w:r w:rsidRPr="00F55322">
        <w:rPr>
          <w:rFonts w:ascii="Adobe Garamond Pro" w:hAnsi="Adobe Garamond Pro" w:cs="Arial"/>
          <w:b/>
          <w:bCs/>
          <w:i/>
          <w:iCs/>
        </w:rPr>
        <w:t xml:space="preserve">In vivo </w:t>
      </w:r>
      <w:r w:rsidRPr="00F55322">
        <w:rPr>
          <w:rFonts w:ascii="Adobe Garamond Pro" w:hAnsi="Adobe Garamond Pro" w:cs="Arial"/>
          <w:b/>
          <w:bCs/>
        </w:rPr>
        <w:t>treatments with chemicals</w:t>
      </w:r>
    </w:p>
    <w:p w14:paraId="30FF37C6" w14:textId="0775E2D8" w:rsidR="007C3187" w:rsidRPr="00506999" w:rsidRDefault="007C3187" w:rsidP="007C3187">
      <w:pPr>
        <w:spacing w:line="480" w:lineRule="auto"/>
        <w:jc w:val="both"/>
        <w:rPr>
          <w:rFonts w:ascii="Adobe Garamond Pro" w:hAnsi="Adobe Garamond Pro" w:cs="Arial"/>
        </w:rPr>
      </w:pPr>
      <w:r>
        <w:rPr>
          <w:rFonts w:ascii="Adobe Garamond Pro" w:hAnsi="Adobe Garamond Pro" w:cs="Arial"/>
        </w:rPr>
        <w:t>For DT-induced depletion of IM</w:t>
      </w:r>
      <w:r w:rsidRPr="00F55322">
        <w:rPr>
          <w:rFonts w:ascii="Adobe Garamond Pro" w:hAnsi="Adobe Garamond Pro" w:cs="Arial"/>
        </w:rPr>
        <w:t>, IM-DTR mice were injected intraperitoneally (</w:t>
      </w:r>
      <w:proofErr w:type="spellStart"/>
      <w:r w:rsidRPr="00F55322">
        <w:rPr>
          <w:rFonts w:ascii="Adobe Garamond Pro" w:hAnsi="Adobe Garamond Pro" w:cs="Arial"/>
        </w:rPr>
        <w:t>i.p.</w:t>
      </w:r>
      <w:proofErr w:type="spellEnd"/>
      <w:r w:rsidRPr="00F55322">
        <w:rPr>
          <w:rFonts w:ascii="Adobe Garamond Pro" w:hAnsi="Adobe Garamond Pro" w:cs="Arial"/>
        </w:rPr>
        <w:t>) with a single dose of 50 ng of DT (</w:t>
      </w:r>
      <w:del w:id="156" w:author="Domien Vanneste" w:date="2022-01-24T10:13:00Z">
        <w:r w:rsidRPr="00F042F3" w:rsidDel="004B248A">
          <w:rPr>
            <w:rFonts w:ascii="Adobe Garamond Pro" w:hAnsi="Adobe Garamond Pro" w:cs="Arial"/>
            <w:highlight w:val="yellow"/>
          </w:rPr>
          <w:delText>Sigma</w:delText>
        </w:r>
        <w:r w:rsidR="00F042F3" w:rsidRPr="00F042F3" w:rsidDel="004B248A">
          <w:rPr>
            <w:rFonts w:ascii="Adobe Garamond Pro" w:hAnsi="Adobe Garamond Pro" w:cs="Arial"/>
            <w:highlight w:val="yellow"/>
          </w:rPr>
          <w:delText>, cat#</w:delText>
        </w:r>
      </w:del>
      <w:ins w:id="157" w:author="Domien Vanneste" w:date="2022-01-24T10:13:00Z">
        <w:r w:rsidR="004B248A">
          <w:rPr>
            <w:rFonts w:ascii="Adobe Garamond Pro" w:hAnsi="Adobe Garamond Pro" w:cs="Arial"/>
          </w:rPr>
          <w:t>List Biological Labs, Cat#150</w:t>
        </w:r>
      </w:ins>
      <w:r w:rsidRPr="00F55322">
        <w:rPr>
          <w:rFonts w:ascii="Adobe Garamond Pro" w:hAnsi="Adobe Garamond Pro" w:cs="Arial"/>
        </w:rPr>
        <w:t xml:space="preserve">), unless otherwise stated. </w:t>
      </w:r>
      <w:r>
        <w:rPr>
          <w:rFonts w:ascii="Adobe Garamond Pro" w:hAnsi="Adobe Garamond Pro" w:cs="Arial"/>
        </w:rPr>
        <w:t xml:space="preserve">Control mice were either IM-DTR mice injected with PBS, or </w:t>
      </w:r>
      <w:r w:rsidRPr="00F55322">
        <w:rPr>
          <w:rFonts w:ascii="Adobe Garamond Pro" w:hAnsi="Adobe Garamond Pro" w:cs="Arial"/>
          <w:i/>
          <w:iCs/>
        </w:rPr>
        <w:t>Tmem119</w:t>
      </w:r>
      <w:r w:rsidRPr="00F55322">
        <w:rPr>
          <w:rFonts w:ascii="Adobe Garamond Pro" w:hAnsi="Adobe Garamond Pro" w:cs="Arial"/>
          <w:i/>
          <w:iCs/>
          <w:vertAlign w:val="superscript"/>
        </w:rPr>
        <w:t>Cre/+</w:t>
      </w:r>
      <w:r>
        <w:rPr>
          <w:rFonts w:ascii="Adobe Garamond Pro" w:hAnsi="Adobe Garamond Pro" w:cs="Arial"/>
        </w:rPr>
        <w:t xml:space="preserve"> littermate control mice injected with DT. </w:t>
      </w:r>
      <w:r w:rsidRPr="00F55322">
        <w:rPr>
          <w:rFonts w:ascii="Adobe Garamond Pro" w:hAnsi="Adobe Garamond Pro" w:cs="Arial"/>
        </w:rPr>
        <w:t xml:space="preserve">For </w:t>
      </w:r>
      <w:proofErr w:type="spellStart"/>
      <w:r w:rsidRPr="00F55322">
        <w:rPr>
          <w:rFonts w:ascii="Adobe Garamond Pro" w:hAnsi="Adobe Garamond Pro" w:cs="Arial"/>
        </w:rPr>
        <w:t>EdU</w:t>
      </w:r>
      <w:proofErr w:type="spellEnd"/>
      <w:r w:rsidRPr="00F55322">
        <w:rPr>
          <w:rFonts w:ascii="Adobe Garamond Pro" w:hAnsi="Adobe Garamond Pro" w:cs="Arial"/>
        </w:rPr>
        <w:t xml:space="preserve"> incorporation</w:t>
      </w:r>
      <w:r>
        <w:rPr>
          <w:rFonts w:ascii="Adobe Garamond Pro" w:hAnsi="Adobe Garamond Pro" w:cs="Arial"/>
        </w:rPr>
        <w:t xml:space="preserve"> experiments</w:t>
      </w:r>
      <w:r w:rsidRPr="00F55322">
        <w:rPr>
          <w:rFonts w:ascii="Adobe Garamond Pro" w:hAnsi="Adobe Garamond Pro" w:cs="Arial"/>
        </w:rPr>
        <w:t xml:space="preserve">, </w:t>
      </w:r>
      <w:r>
        <w:rPr>
          <w:rFonts w:ascii="Adobe Garamond Pro" w:hAnsi="Adobe Garamond Pro" w:cs="Arial"/>
        </w:rPr>
        <w:t xml:space="preserve">IM-DTR </w:t>
      </w:r>
      <w:r w:rsidRPr="00F55322">
        <w:rPr>
          <w:rFonts w:ascii="Adobe Garamond Pro" w:hAnsi="Adobe Garamond Pro" w:cs="Arial"/>
        </w:rPr>
        <w:t>mice were</w:t>
      </w:r>
      <w:r>
        <w:rPr>
          <w:rFonts w:ascii="Adobe Garamond Pro" w:hAnsi="Adobe Garamond Pro" w:cs="Arial"/>
        </w:rPr>
        <w:t xml:space="preserve"> </w:t>
      </w:r>
      <w:r w:rsidRPr="00F55322">
        <w:rPr>
          <w:rFonts w:ascii="Adobe Garamond Pro" w:hAnsi="Adobe Garamond Pro" w:cs="Arial"/>
        </w:rPr>
        <w:t xml:space="preserve">injected </w:t>
      </w:r>
      <w:proofErr w:type="spellStart"/>
      <w:r w:rsidRPr="00F55322">
        <w:rPr>
          <w:rFonts w:ascii="Adobe Garamond Pro" w:hAnsi="Adobe Garamond Pro" w:cs="Arial"/>
        </w:rPr>
        <w:t>i.p.</w:t>
      </w:r>
      <w:proofErr w:type="spellEnd"/>
      <w:r w:rsidRPr="00F55322">
        <w:rPr>
          <w:rFonts w:ascii="Adobe Garamond Pro" w:hAnsi="Adobe Garamond Pro" w:cs="Arial"/>
        </w:rPr>
        <w:t xml:space="preserve"> with 1mg of </w:t>
      </w:r>
      <w:proofErr w:type="spellStart"/>
      <w:r w:rsidRPr="00F55322">
        <w:rPr>
          <w:rFonts w:ascii="Adobe Garamond Pro" w:hAnsi="Adobe Garamond Pro" w:cs="Arial"/>
        </w:rPr>
        <w:t>EdU</w:t>
      </w:r>
      <w:proofErr w:type="spellEnd"/>
      <w:ins w:id="158" w:author="Domien Vanneste" w:date="2022-01-24T10:14:00Z">
        <w:r w:rsidR="004B248A">
          <w:rPr>
            <w:rFonts w:ascii="Adobe Garamond Pro" w:hAnsi="Adobe Garamond Pro" w:cs="Arial"/>
          </w:rPr>
          <w:t xml:space="preserve"> (Santa Cruz Biotechnology, Cat#sc-284628)</w:t>
        </w:r>
      </w:ins>
      <w:r w:rsidRPr="00F55322">
        <w:rPr>
          <w:rFonts w:ascii="Adobe Garamond Pro" w:hAnsi="Adobe Garamond Pro" w:cs="Arial"/>
        </w:rPr>
        <w:t xml:space="preserve"> </w:t>
      </w:r>
      <w:r>
        <w:rPr>
          <w:rFonts w:ascii="Adobe Garamond Pro" w:hAnsi="Adobe Garamond Pro" w:cs="Arial"/>
        </w:rPr>
        <w:t xml:space="preserve">in </w:t>
      </w:r>
      <w:r w:rsidRPr="0076732C">
        <w:rPr>
          <w:rFonts w:ascii="Adobe Garamond Pro" w:hAnsi="Adobe Garamond Pro" w:cs="Arial"/>
          <w:highlight w:val="yellow"/>
        </w:rPr>
        <w:t>200 µL PBS</w:t>
      </w:r>
      <w:r>
        <w:rPr>
          <w:rFonts w:ascii="Adobe Garamond Pro" w:hAnsi="Adobe Garamond Pro" w:cs="Arial"/>
        </w:rPr>
        <w:t xml:space="preserve"> </w:t>
      </w:r>
      <w:r w:rsidRPr="00506999">
        <w:rPr>
          <w:rFonts w:ascii="Adobe Garamond Pro" w:hAnsi="Adobe Garamond Pro" w:cs="Arial"/>
        </w:rPr>
        <w:t>16</w:t>
      </w:r>
      <w:r w:rsidRPr="00506999">
        <w:t> </w:t>
      </w:r>
      <w:r w:rsidRPr="00506999">
        <w:rPr>
          <w:rFonts w:ascii="Adobe Garamond Pro" w:hAnsi="Adobe Garamond Pro" w:cs="Arial"/>
        </w:rPr>
        <w:t xml:space="preserve">h before sacrifice. For experiments with CSF1-R inhibitors, 100 mg/kg of </w:t>
      </w:r>
      <w:proofErr w:type="spellStart"/>
      <w:r w:rsidRPr="00506999">
        <w:rPr>
          <w:rFonts w:ascii="Adobe Garamond Pro" w:hAnsi="Adobe Garamond Pro"/>
          <w:bCs/>
        </w:rPr>
        <w:t>pexidartinib</w:t>
      </w:r>
      <w:proofErr w:type="spellEnd"/>
      <w:r w:rsidRPr="00506999">
        <w:rPr>
          <w:rFonts w:ascii="Adobe Garamond Pro" w:hAnsi="Adobe Garamond Pro"/>
          <w:bCs/>
        </w:rPr>
        <w:t xml:space="preserve"> (PLX3397)</w:t>
      </w:r>
      <w:r w:rsidRPr="00506999">
        <w:rPr>
          <w:rFonts w:ascii="Adobe Garamond Pro" w:hAnsi="Adobe Garamond Pro" w:cs="Arial"/>
        </w:rPr>
        <w:t xml:space="preserve"> (</w:t>
      </w:r>
      <w:proofErr w:type="spellStart"/>
      <w:del w:id="159" w:author="Domien Vanneste" w:date="2022-01-24T10:10:00Z">
        <w:r w:rsidRPr="00506999" w:rsidDel="004B248A">
          <w:rPr>
            <w:rFonts w:ascii="Adobe Garamond Pro" w:hAnsi="Adobe Garamond Pro" w:cs="Arial"/>
            <w:highlight w:val="yellow"/>
          </w:rPr>
          <w:delText>provider, cat nb</w:delText>
        </w:r>
      </w:del>
      <w:ins w:id="160" w:author="Domien Vanneste" w:date="2022-01-24T10:10:00Z">
        <w:r w:rsidR="004B248A">
          <w:rPr>
            <w:rFonts w:ascii="Adobe Garamond Pro" w:hAnsi="Adobe Garamond Pro" w:cs="Arial"/>
          </w:rPr>
          <w:t>MedChemExpress</w:t>
        </w:r>
        <w:proofErr w:type="spellEnd"/>
        <w:r w:rsidR="004B248A">
          <w:rPr>
            <w:rFonts w:ascii="Adobe Garamond Pro" w:hAnsi="Adobe Garamond Pro" w:cs="Arial"/>
          </w:rPr>
          <w:t xml:space="preserve">, </w:t>
        </w:r>
      </w:ins>
      <w:ins w:id="161" w:author="Domien Vanneste" w:date="2022-01-24T10:11:00Z">
        <w:r w:rsidR="004B248A">
          <w:rPr>
            <w:rFonts w:ascii="Adobe Garamond Pro" w:hAnsi="Adobe Garamond Pro" w:cs="Arial"/>
          </w:rPr>
          <w:t>Cat#HY</w:t>
        </w:r>
      </w:ins>
      <w:ins w:id="162" w:author="Domien Vanneste" w:date="2022-01-24T10:12:00Z">
        <w:r w:rsidR="004B248A">
          <w:rPr>
            <w:rFonts w:ascii="Adobe Garamond Pro" w:hAnsi="Adobe Garamond Pro" w:cs="Arial"/>
          </w:rPr>
          <w:t>-16749</w:t>
        </w:r>
      </w:ins>
      <w:r w:rsidRPr="00506999">
        <w:rPr>
          <w:rFonts w:ascii="Adobe Garamond Pro" w:hAnsi="Adobe Garamond Pro" w:cs="Arial"/>
        </w:rPr>
        <w:t xml:space="preserve">) was given by </w:t>
      </w:r>
      <w:proofErr w:type="spellStart"/>
      <w:r w:rsidRPr="00506999">
        <w:rPr>
          <w:rFonts w:ascii="Adobe Garamond Pro" w:hAnsi="Adobe Garamond Pro" w:cs="Arial"/>
        </w:rPr>
        <w:t>i.p.</w:t>
      </w:r>
      <w:proofErr w:type="spellEnd"/>
      <w:r w:rsidRPr="00506999">
        <w:rPr>
          <w:rFonts w:ascii="Adobe Garamond Pro" w:hAnsi="Adobe Garamond Pro" w:cs="Arial"/>
        </w:rPr>
        <w:t xml:space="preserve"> injection 24 and 48 </w:t>
      </w:r>
      <w:r>
        <w:rPr>
          <w:rFonts w:ascii="Adobe Garamond Pro" w:hAnsi="Adobe Garamond Pro" w:cs="Arial"/>
        </w:rPr>
        <w:t>h</w:t>
      </w:r>
      <w:r w:rsidRPr="00506999">
        <w:rPr>
          <w:rFonts w:ascii="Adobe Garamond Pro" w:hAnsi="Adobe Garamond Pro" w:cs="Arial"/>
        </w:rPr>
        <w:t xml:space="preserve"> post-DT injection.</w:t>
      </w:r>
    </w:p>
    <w:p w14:paraId="4A0B6904" w14:textId="77777777" w:rsidR="007C3187" w:rsidRPr="00506999" w:rsidRDefault="007C3187" w:rsidP="007C3187">
      <w:pPr>
        <w:spacing w:line="480" w:lineRule="auto"/>
        <w:jc w:val="both"/>
        <w:rPr>
          <w:rFonts w:ascii="Adobe Garamond Pro" w:hAnsi="Adobe Garamond Pro" w:cs="Arial"/>
        </w:rPr>
      </w:pPr>
    </w:p>
    <w:p w14:paraId="32C8A03C" w14:textId="77777777" w:rsidR="007C3187" w:rsidRPr="00506999" w:rsidRDefault="007C3187" w:rsidP="007C3187">
      <w:pPr>
        <w:spacing w:line="480" w:lineRule="auto"/>
        <w:jc w:val="both"/>
        <w:rPr>
          <w:rFonts w:ascii="Adobe Garamond Pro" w:hAnsi="Adobe Garamond Pro" w:cs="Arial"/>
          <w:b/>
          <w:iCs/>
        </w:rPr>
      </w:pPr>
      <w:r w:rsidRPr="00506999">
        <w:rPr>
          <w:rFonts w:ascii="Adobe Garamond Pro" w:hAnsi="Adobe Garamond Pro" w:cs="Arial"/>
          <w:b/>
          <w:iCs/>
        </w:rPr>
        <w:t>Generation of BM (competitive) chimeras</w:t>
      </w:r>
    </w:p>
    <w:p w14:paraId="55B7F935" w14:textId="7022C5C0" w:rsidR="007C3187" w:rsidRDefault="007C3187" w:rsidP="007C3187">
      <w:pPr>
        <w:spacing w:line="480" w:lineRule="auto"/>
        <w:jc w:val="both"/>
        <w:rPr>
          <w:rFonts w:ascii="Adobe Garamond Pro" w:hAnsi="Adobe Garamond Pro" w:cs="Arial"/>
        </w:rPr>
      </w:pPr>
      <w:r w:rsidRPr="00506999">
        <w:rPr>
          <w:rFonts w:ascii="Adobe Garamond Pro" w:hAnsi="Adobe Garamond Pro" w:cs="Arial"/>
        </w:rPr>
        <w:t xml:space="preserve">Eighteen-week-old CD45.2 or CD45.1/2 IM-DTR mice were anesthetized by </w:t>
      </w:r>
      <w:proofErr w:type="spellStart"/>
      <w:r>
        <w:rPr>
          <w:rFonts w:ascii="Adobe Garamond Pro" w:hAnsi="Adobe Garamond Pro" w:cs="Arial"/>
        </w:rPr>
        <w:t>i.p.</w:t>
      </w:r>
      <w:proofErr w:type="spellEnd"/>
      <w:r w:rsidRPr="00506999">
        <w:rPr>
          <w:rFonts w:ascii="Adobe Garamond Pro" w:hAnsi="Adobe Garamond Pro" w:cs="Arial"/>
        </w:rPr>
        <w:t xml:space="preserve"> injection of </w:t>
      </w:r>
      <w:r w:rsidRPr="00506999">
        <w:rPr>
          <w:rFonts w:ascii="Adobe Garamond Pro" w:hAnsi="Adobe Garamond Pro" w:cs="Arial"/>
          <w:highlight w:val="yellow"/>
        </w:rPr>
        <w:t>200 µL</w:t>
      </w:r>
      <w:r>
        <w:rPr>
          <w:rFonts w:ascii="Adobe Garamond Pro" w:hAnsi="Adobe Garamond Pro" w:cs="Arial"/>
        </w:rPr>
        <w:t xml:space="preserve"> of PBS containing </w:t>
      </w:r>
      <w:r w:rsidRPr="00506999">
        <w:rPr>
          <w:rFonts w:ascii="Adobe Garamond Pro" w:hAnsi="Adobe Garamond Pro" w:cs="Arial"/>
        </w:rPr>
        <w:t>Ketamine (75 mg/kg</w:t>
      </w:r>
      <w:r>
        <w:rPr>
          <w:rFonts w:ascii="Adobe Garamond Pro" w:hAnsi="Adobe Garamond Pro" w:cs="Arial"/>
        </w:rPr>
        <w:t xml:space="preserve">, </w:t>
      </w:r>
      <w:del w:id="163" w:author="Domien Vanneste" w:date="2022-01-24T10:15:00Z">
        <w:r w:rsidRPr="00506999" w:rsidDel="004B248A">
          <w:rPr>
            <w:rFonts w:ascii="Adobe Garamond Pro" w:hAnsi="Adobe Garamond Pro" w:cs="Arial"/>
            <w:highlight w:val="yellow"/>
          </w:rPr>
          <w:delText>provider, cat nb</w:delText>
        </w:r>
      </w:del>
      <w:proofErr w:type="spellStart"/>
      <w:ins w:id="164" w:author="Domien Vanneste" w:date="2022-01-24T10:15:00Z">
        <w:r w:rsidR="004B248A">
          <w:rPr>
            <w:rFonts w:ascii="Adobe Garamond Pro" w:hAnsi="Adobe Garamond Pro" w:cs="Arial"/>
          </w:rPr>
          <w:t>Dechra</w:t>
        </w:r>
        <w:proofErr w:type="spellEnd"/>
        <w:r w:rsidR="004B248A">
          <w:rPr>
            <w:rFonts w:ascii="Adobe Garamond Pro" w:hAnsi="Adobe Garamond Pro" w:cs="Arial"/>
          </w:rPr>
          <w:t>, Cat#804132</w:t>
        </w:r>
      </w:ins>
      <w:r w:rsidRPr="00506999">
        <w:rPr>
          <w:rFonts w:ascii="Adobe Garamond Pro" w:hAnsi="Adobe Garamond Pro" w:cs="Arial"/>
        </w:rPr>
        <w:t>) and Xylazine (10 mg/kg</w:t>
      </w:r>
      <w:r>
        <w:rPr>
          <w:rFonts w:ascii="Adobe Garamond Pro" w:hAnsi="Adobe Garamond Pro" w:cs="Arial"/>
        </w:rPr>
        <w:t xml:space="preserve">, </w:t>
      </w:r>
      <w:del w:id="165" w:author="Domien Vanneste" w:date="2022-01-24T10:15:00Z">
        <w:r w:rsidRPr="00506999" w:rsidDel="004B248A">
          <w:rPr>
            <w:rFonts w:ascii="Adobe Garamond Pro" w:hAnsi="Adobe Garamond Pro" w:cs="Arial"/>
            <w:highlight w:val="yellow"/>
          </w:rPr>
          <w:delText>provider, cat nb</w:delText>
        </w:r>
      </w:del>
      <w:ins w:id="166" w:author="Domien Vanneste" w:date="2022-01-24T10:15:00Z">
        <w:r w:rsidR="004B248A">
          <w:rPr>
            <w:rFonts w:ascii="Adobe Garamond Pro" w:hAnsi="Adobe Garamond Pro" w:cs="Arial"/>
          </w:rPr>
          <w:t>Bayer, Cat#0076</w:t>
        </w:r>
      </w:ins>
      <w:ins w:id="167" w:author="Domien Vanneste" w:date="2022-01-24T10:16:00Z">
        <w:r w:rsidR="004B248A">
          <w:rPr>
            <w:rFonts w:ascii="Adobe Garamond Pro" w:hAnsi="Adobe Garamond Pro" w:cs="Arial"/>
          </w:rPr>
          <w:t>901</w:t>
        </w:r>
      </w:ins>
      <w:r w:rsidRPr="00506999">
        <w:rPr>
          <w:rFonts w:ascii="Adobe Garamond Pro" w:hAnsi="Adobe Garamond Pro" w:cs="Arial"/>
        </w:rPr>
        <w:t xml:space="preserve">). </w:t>
      </w:r>
      <w:r>
        <w:rPr>
          <w:rFonts w:ascii="Adobe Garamond Pro" w:hAnsi="Adobe Garamond Pro" w:cs="Arial"/>
        </w:rPr>
        <w:t>The thoracic cavity</w:t>
      </w:r>
      <w:r w:rsidRPr="00506999">
        <w:rPr>
          <w:rFonts w:ascii="Adobe Garamond Pro" w:hAnsi="Adobe Garamond Pro" w:cs="Arial"/>
        </w:rPr>
        <w:t xml:space="preserve"> w</w:t>
      </w:r>
      <w:r>
        <w:rPr>
          <w:rFonts w:ascii="Adobe Garamond Pro" w:hAnsi="Adobe Garamond Pro" w:cs="Arial"/>
        </w:rPr>
        <w:t>as</w:t>
      </w:r>
      <w:r w:rsidRPr="00506999">
        <w:rPr>
          <w:rFonts w:ascii="Adobe Garamond Pro" w:hAnsi="Adobe Garamond Pro" w:cs="Arial"/>
        </w:rPr>
        <w:t xml:space="preserve"> protected with a 0.6-cm-thick lead cover and mice were lethally irradiated with two doses of 6</w:t>
      </w:r>
      <w:r w:rsidRPr="00506999">
        <w:t> </w:t>
      </w:r>
      <w:proofErr w:type="spellStart"/>
      <w:r w:rsidRPr="00506999">
        <w:rPr>
          <w:rFonts w:ascii="Adobe Garamond Pro" w:hAnsi="Adobe Garamond Pro" w:cs="Arial"/>
        </w:rPr>
        <w:t>Gy</w:t>
      </w:r>
      <w:proofErr w:type="spellEnd"/>
      <w:r w:rsidRPr="00506999">
        <w:rPr>
          <w:rFonts w:ascii="Adobe Garamond Pro" w:hAnsi="Adobe Garamond Pro" w:cs="Arial"/>
        </w:rPr>
        <w:t xml:space="preserve"> 15 min apart. Once recovered from the anesthesia, mice were reconstituted by intravenous (</w:t>
      </w:r>
      <w:proofErr w:type="spellStart"/>
      <w:r w:rsidRPr="00506999">
        <w:rPr>
          <w:rFonts w:ascii="Adobe Garamond Pro" w:hAnsi="Adobe Garamond Pro" w:cs="Arial"/>
        </w:rPr>
        <w:t>i.v.</w:t>
      </w:r>
      <w:proofErr w:type="spellEnd"/>
      <w:r w:rsidRPr="00506999">
        <w:rPr>
          <w:rFonts w:ascii="Adobe Garamond Pro" w:hAnsi="Adobe Garamond Pro" w:cs="Arial"/>
        </w:rPr>
        <w:t>) administration of 10</w:t>
      </w:r>
      <w:r>
        <w:rPr>
          <w:rFonts w:ascii="Adobe Garamond Pro" w:hAnsi="Adobe Garamond Pro" w:cs="Arial"/>
          <w:vertAlign w:val="superscript"/>
        </w:rPr>
        <w:t>7</w:t>
      </w:r>
      <w:r w:rsidRPr="00506999">
        <w:rPr>
          <w:rFonts w:ascii="Adobe Garamond Pro" w:hAnsi="Adobe Garamond Pro" w:cs="Arial"/>
        </w:rPr>
        <w:t xml:space="preserve"> </w:t>
      </w:r>
      <w:r>
        <w:rPr>
          <w:rFonts w:ascii="Adobe Garamond Pro" w:hAnsi="Adobe Garamond Pro" w:cs="Arial"/>
        </w:rPr>
        <w:t>BM</w:t>
      </w:r>
      <w:r w:rsidRPr="00506999">
        <w:rPr>
          <w:rFonts w:ascii="Adobe Garamond Pro" w:hAnsi="Adobe Garamond Pro" w:cs="Arial"/>
        </w:rPr>
        <w:t xml:space="preserve"> cells from congenic CD45.1 WT mice. For mixed </w:t>
      </w:r>
      <w:r>
        <w:rPr>
          <w:rFonts w:ascii="Adobe Garamond Pro" w:hAnsi="Adobe Garamond Pro" w:cs="Arial"/>
        </w:rPr>
        <w:t>BM</w:t>
      </w:r>
      <w:r w:rsidRPr="00506999">
        <w:rPr>
          <w:rFonts w:ascii="Adobe Garamond Pro" w:hAnsi="Adobe Garamond Pro" w:cs="Arial"/>
        </w:rPr>
        <w:t xml:space="preserve"> chimeras, mice were injected </w:t>
      </w:r>
      <w:proofErr w:type="spellStart"/>
      <w:r w:rsidRPr="00506999">
        <w:rPr>
          <w:rFonts w:ascii="Adobe Garamond Pro" w:hAnsi="Adobe Garamond Pro" w:cs="Arial"/>
        </w:rPr>
        <w:t>i.v.</w:t>
      </w:r>
      <w:proofErr w:type="spellEnd"/>
      <w:r w:rsidRPr="00506999">
        <w:rPr>
          <w:rFonts w:ascii="Adobe Garamond Pro" w:hAnsi="Adobe Garamond Pro" w:cs="Arial"/>
        </w:rPr>
        <w:t xml:space="preserve"> with 10</w:t>
      </w:r>
      <w:r>
        <w:rPr>
          <w:rFonts w:ascii="Adobe Garamond Pro" w:hAnsi="Adobe Garamond Pro" w:cs="Arial"/>
          <w:vertAlign w:val="superscript"/>
        </w:rPr>
        <w:t>7</w:t>
      </w:r>
      <w:r w:rsidRPr="00506999">
        <w:rPr>
          <w:rFonts w:ascii="Adobe Garamond Pro" w:hAnsi="Adobe Garamond Pro" w:cs="Arial"/>
        </w:rPr>
        <w:t xml:space="preserve"> </w:t>
      </w:r>
      <w:r>
        <w:rPr>
          <w:rFonts w:ascii="Adobe Garamond Pro" w:hAnsi="Adobe Garamond Pro" w:cs="Arial"/>
        </w:rPr>
        <w:t>BM</w:t>
      </w:r>
      <w:r w:rsidRPr="00506999">
        <w:rPr>
          <w:rFonts w:ascii="Adobe Garamond Pro" w:hAnsi="Adobe Garamond Pro" w:cs="Arial"/>
        </w:rPr>
        <w:t xml:space="preserve"> cells consisting of a 1:1 mix of cells obtained from CD45.1 WT and CD45.2 </w:t>
      </w:r>
      <w:r w:rsidRPr="00506999">
        <w:rPr>
          <w:rFonts w:ascii="Adobe Garamond Pro" w:hAnsi="Adobe Garamond Pro" w:cs="Arial"/>
          <w:i/>
        </w:rPr>
        <w:t>Nr4a1</w:t>
      </w:r>
      <w:r w:rsidRPr="00506999">
        <w:rPr>
          <w:rFonts w:ascii="Adobe Garamond Pro" w:hAnsi="Adobe Garamond Pro" w:cs="Arial"/>
          <w:i/>
          <w:vertAlign w:val="superscript"/>
        </w:rPr>
        <w:t>−/−</w:t>
      </w:r>
      <w:r w:rsidRPr="00506999">
        <w:rPr>
          <w:rFonts w:ascii="Adobe Garamond Pro" w:hAnsi="Adobe Garamond Pro" w:cs="Arial"/>
        </w:rPr>
        <w:t xml:space="preserve"> or </w:t>
      </w:r>
      <w:r w:rsidRPr="00506999">
        <w:rPr>
          <w:rFonts w:ascii="Adobe Garamond Pro" w:hAnsi="Adobe Garamond Pro" w:cs="Arial"/>
          <w:i/>
        </w:rPr>
        <w:t>Ms4a3</w:t>
      </w:r>
      <w:r w:rsidRPr="00506999">
        <w:rPr>
          <w:rFonts w:ascii="Adobe Garamond Pro" w:hAnsi="Adobe Garamond Pro" w:cs="Arial"/>
          <w:i/>
          <w:vertAlign w:val="superscript"/>
        </w:rPr>
        <w:t>Cre/+</w:t>
      </w:r>
      <w:r w:rsidRPr="00506999">
        <w:rPr>
          <w:rFonts w:ascii="Adobe Garamond Pro" w:hAnsi="Adobe Garamond Pro" w:cs="Arial"/>
          <w:i/>
        </w:rPr>
        <w:t xml:space="preserve"> </w:t>
      </w:r>
      <w:proofErr w:type="spellStart"/>
      <w:r w:rsidRPr="00506999">
        <w:rPr>
          <w:rFonts w:ascii="Adobe Garamond Pro" w:hAnsi="Adobe Garamond Pro" w:cs="Arial"/>
          <w:i/>
        </w:rPr>
        <w:t>Mafb</w:t>
      </w:r>
      <w:r w:rsidRPr="00506999">
        <w:rPr>
          <w:rFonts w:ascii="Adobe Garamond Pro" w:hAnsi="Adobe Garamond Pro" w:cs="Arial"/>
          <w:i/>
          <w:vertAlign w:val="superscript"/>
        </w:rPr>
        <w:t>fl</w:t>
      </w:r>
      <w:proofErr w:type="spellEnd"/>
      <w:r w:rsidRPr="00506999">
        <w:rPr>
          <w:rFonts w:ascii="Adobe Garamond Pro" w:hAnsi="Adobe Garamond Pro" w:cs="Arial"/>
          <w:i/>
          <w:vertAlign w:val="superscript"/>
        </w:rPr>
        <w:t>/</w:t>
      </w:r>
      <w:proofErr w:type="spellStart"/>
      <w:r w:rsidRPr="00506999">
        <w:rPr>
          <w:rFonts w:ascii="Adobe Garamond Pro" w:hAnsi="Adobe Garamond Pro" w:cs="Arial"/>
          <w:i/>
          <w:vertAlign w:val="superscript"/>
        </w:rPr>
        <w:t>fl</w:t>
      </w:r>
      <w:proofErr w:type="spellEnd"/>
      <w:r w:rsidRPr="00506999">
        <w:rPr>
          <w:rFonts w:ascii="Adobe Garamond Pro" w:hAnsi="Adobe Garamond Pro" w:cs="Arial"/>
        </w:rPr>
        <w:t xml:space="preserve"> mice. From the day of irradiation, mice were treated for 4 weeks with 0.05</w:t>
      </w:r>
      <w:r w:rsidRPr="00506999">
        <w:t> </w:t>
      </w:r>
      <w:r w:rsidRPr="00506999">
        <w:rPr>
          <w:rFonts w:ascii="Adobe Garamond Pro" w:hAnsi="Adobe Garamond Pro" w:cs="Arial"/>
        </w:rPr>
        <w:t>mg/mL of enrofloxacin (</w:t>
      </w:r>
      <w:proofErr w:type="spellStart"/>
      <w:r w:rsidRPr="00506999">
        <w:rPr>
          <w:rFonts w:ascii="Adobe Garamond Pro" w:hAnsi="Adobe Garamond Pro" w:cs="Arial"/>
        </w:rPr>
        <w:t>Baytril</w:t>
      </w:r>
      <w:proofErr w:type="spellEnd"/>
      <w:r w:rsidRPr="00506999">
        <w:rPr>
          <w:rFonts w:ascii="Adobe Garamond Pro" w:hAnsi="Adobe Garamond Pro" w:cs="Arial"/>
        </w:rPr>
        <w:t>, Bayer) in drinking water. Chimerism was assessed by flow cytometry in the blood and the lung 5 weeks after irradiation.</w:t>
      </w:r>
    </w:p>
    <w:p w14:paraId="78767A8F" w14:textId="3D51AD0F" w:rsidR="00E657EF" w:rsidRPr="00506999" w:rsidRDefault="00E657EF" w:rsidP="007C3187">
      <w:pPr>
        <w:spacing w:line="480" w:lineRule="auto"/>
        <w:jc w:val="both"/>
        <w:rPr>
          <w:rFonts w:ascii="Adobe Garamond Pro" w:hAnsi="Adobe Garamond Pro" w:cs="Arial"/>
        </w:rPr>
      </w:pPr>
      <w:r>
        <w:rPr>
          <w:rFonts w:ascii="Adobe Garamond Pro" w:hAnsi="Adobe Garamond Pro" w:cs="Arial"/>
        </w:rPr>
        <w:tab/>
      </w:r>
      <w:del w:id="168" w:author="Bai Qiang" w:date="2022-01-26T12:51:00Z">
        <w:r w:rsidDel="00920684">
          <w:rPr>
            <w:rFonts w:ascii="Adobe Garamond Pro" w:hAnsi="Adobe Garamond Pro" w:cs="Arial"/>
          </w:rPr>
          <w:delText>To calculate t</w:delText>
        </w:r>
      </w:del>
      <w:ins w:id="169" w:author="Bai Qiang" w:date="2022-01-26T12:51:00Z">
        <w:r w:rsidR="00920684">
          <w:rPr>
            <w:rFonts w:ascii="Adobe Garamond Pro" w:hAnsi="Adobe Garamond Pro" w:cs="Arial"/>
          </w:rPr>
          <w:t>T</w:t>
        </w:r>
      </w:ins>
      <w:r>
        <w:rPr>
          <w:rFonts w:ascii="Adobe Garamond Pro" w:hAnsi="Adobe Garamond Pro" w:cs="Arial"/>
        </w:rPr>
        <w:t>he refiling rate</w:t>
      </w:r>
      <w:ins w:id="170" w:author="Bai Qiang" w:date="2022-01-26T12:51:00Z">
        <w:r w:rsidR="00920684" w:rsidRPr="00920684">
          <w:rPr>
            <w:rFonts w:ascii="Adobe Garamond Pro" w:hAnsi="Adobe Garamond Pro" w:cs="Arial"/>
          </w:rPr>
          <w:t xml:space="preserve"> </w:t>
        </w:r>
        <w:r w:rsidR="00920684" w:rsidRPr="00920684">
          <w:rPr>
            <w:rFonts w:ascii="Adobe Garamond Pro" w:hAnsi="Adobe Garamond Pro" w:cs="Arial"/>
          </w:rPr>
          <w:t>of a cell type</w:t>
        </w:r>
      </w:ins>
      <w:r>
        <w:rPr>
          <w:rFonts w:ascii="Adobe Garamond Pro" w:hAnsi="Adobe Garamond Pro" w:cs="Arial"/>
        </w:rPr>
        <w:t xml:space="preserve"> </w:t>
      </w:r>
      <w:ins w:id="171" w:author="Bai Qiang" w:date="2022-01-26T12:52:00Z">
        <w:r w:rsidR="00920684" w:rsidRPr="00920684">
          <w:rPr>
            <w:rFonts w:ascii="Adobe Garamond Pro" w:hAnsi="Adobe Garamond Pro" w:cs="Arial"/>
          </w:rPr>
          <w:t xml:space="preserve">in bone-marrow chimera </w:t>
        </w:r>
        <w:r w:rsidR="00920684">
          <w:rPr>
            <w:rFonts w:ascii="Adobe Garamond Pro" w:hAnsi="Adobe Garamond Pro" w:cs="Arial"/>
          </w:rPr>
          <w:t xml:space="preserve">mice </w:t>
        </w:r>
      </w:ins>
      <w:r>
        <w:rPr>
          <w:rFonts w:ascii="Adobe Garamond Pro" w:hAnsi="Adobe Garamond Pro" w:cs="Arial"/>
        </w:rPr>
        <w:t>shown in Figure 3D</w:t>
      </w:r>
      <w:del w:id="172" w:author="Bai Qiang" w:date="2022-01-26T12:52:00Z">
        <w:r w:rsidDel="00920684">
          <w:rPr>
            <w:rFonts w:ascii="Adobe Garamond Pro" w:hAnsi="Adobe Garamond Pro" w:cs="Arial"/>
          </w:rPr>
          <w:delText xml:space="preserve">, </w:delText>
        </w:r>
      </w:del>
      <w:ins w:id="173" w:author="Bai Qiang" w:date="2022-01-26T12:51:00Z">
        <w:r w:rsidR="00920684" w:rsidRPr="00920684">
          <w:rPr>
            <w:rFonts w:ascii="Adobe Garamond Pro" w:hAnsi="Adobe Garamond Pro" w:cs="Arial"/>
          </w:rPr>
          <w:t xml:space="preserve"> was defined as chimerism</w:t>
        </w:r>
      </w:ins>
      <w:ins w:id="174" w:author="Bai Qiang" w:date="2022-01-26T12:52:00Z">
        <w:r w:rsidR="00920684">
          <w:rPr>
            <w:rFonts w:ascii="Adobe Garamond Pro" w:hAnsi="Adobe Garamond Pro" w:cs="Arial"/>
          </w:rPr>
          <w:t xml:space="preserve"> (CD45.1</w:t>
        </w:r>
        <w:r w:rsidR="00920684" w:rsidRPr="00920684">
          <w:rPr>
            <w:rFonts w:ascii="Adobe Garamond Pro" w:hAnsi="Adobe Garamond Pro" w:cs="Arial"/>
            <w:vertAlign w:val="superscript"/>
            <w:rPrChange w:id="175" w:author="Bai Qiang" w:date="2022-01-26T12:52:00Z">
              <w:rPr>
                <w:rFonts w:ascii="Adobe Garamond Pro" w:hAnsi="Adobe Garamond Pro" w:cs="Arial"/>
              </w:rPr>
            </w:rPrChange>
          </w:rPr>
          <w:t>+</w:t>
        </w:r>
        <w:r w:rsidR="00920684">
          <w:rPr>
            <w:rFonts w:ascii="Adobe Garamond Pro" w:hAnsi="Adobe Garamond Pro" w:cs="Arial"/>
          </w:rPr>
          <w:t xml:space="preserve"> </w:t>
        </w:r>
      </w:ins>
      <w:ins w:id="176" w:author="Bai Qiang" w:date="2022-01-26T12:53:00Z">
        <w:r w:rsidR="00920684">
          <w:rPr>
            <w:rFonts w:ascii="Adobe Garamond Pro" w:hAnsi="Adobe Garamond Pro" w:cs="Arial"/>
          </w:rPr>
          <w:t>frequency</w:t>
        </w:r>
      </w:ins>
      <w:ins w:id="177" w:author="Bai Qiang" w:date="2022-01-26T12:52:00Z">
        <w:r w:rsidR="00920684">
          <w:rPr>
            <w:rFonts w:ascii="Adobe Garamond Pro" w:hAnsi="Adobe Garamond Pro" w:cs="Arial"/>
          </w:rPr>
          <w:t>)</w:t>
        </w:r>
      </w:ins>
      <w:ins w:id="178" w:author="Bai Qiang" w:date="2022-01-26T12:51:00Z">
        <w:r w:rsidR="00920684" w:rsidRPr="00920684">
          <w:rPr>
            <w:rFonts w:ascii="Adobe Garamond Pro" w:hAnsi="Adobe Garamond Pro" w:cs="Arial"/>
          </w:rPr>
          <w:t xml:space="preserve"> of the cell type normalized to chimerism of blood monocytes (CD11b</w:t>
        </w:r>
        <w:r w:rsidR="00920684" w:rsidRPr="00920684">
          <w:rPr>
            <w:rFonts w:ascii="Adobe Garamond Pro" w:hAnsi="Adobe Garamond Pro" w:cs="Arial"/>
            <w:vertAlign w:val="subscript"/>
            <w:rPrChange w:id="179" w:author="Bai Qiang" w:date="2022-01-26T12:53:00Z">
              <w:rPr>
                <w:rFonts w:ascii="Adobe Garamond Pro" w:hAnsi="Adobe Garamond Pro" w:cs="Arial"/>
              </w:rPr>
            </w:rPrChange>
          </w:rPr>
          <w:t>+</w:t>
        </w:r>
        <w:r w:rsidR="00920684" w:rsidRPr="00920684">
          <w:rPr>
            <w:rFonts w:ascii="Adobe Garamond Pro" w:hAnsi="Adobe Garamond Pro" w:cs="Arial"/>
          </w:rPr>
          <w:t xml:space="preserve"> </w:t>
        </w:r>
        <w:proofErr w:type="spellStart"/>
        <w:r w:rsidR="00920684" w:rsidRPr="00920684">
          <w:rPr>
            <w:rFonts w:ascii="Adobe Garamond Pro" w:hAnsi="Adobe Garamond Pro" w:cs="Arial"/>
          </w:rPr>
          <w:t>SSC</w:t>
        </w:r>
        <w:r w:rsidR="00920684" w:rsidRPr="00920684">
          <w:rPr>
            <w:rFonts w:ascii="Adobe Garamond Pro" w:hAnsi="Adobe Garamond Pro" w:cs="Arial"/>
            <w:vertAlign w:val="superscript"/>
            <w:rPrChange w:id="180" w:author="Bai Qiang" w:date="2022-01-26T12:53:00Z">
              <w:rPr>
                <w:rFonts w:ascii="Adobe Garamond Pro" w:hAnsi="Adobe Garamond Pro" w:cs="Arial"/>
              </w:rPr>
            </w:rPrChange>
          </w:rPr>
          <w:t>lo</w:t>
        </w:r>
        <w:proofErr w:type="spellEnd"/>
        <w:r w:rsidR="00920684" w:rsidRPr="00920684">
          <w:rPr>
            <w:rFonts w:ascii="Adobe Garamond Pro" w:hAnsi="Adobe Garamond Pro" w:cs="Arial"/>
          </w:rPr>
          <w:t xml:space="preserve"> CD115</w:t>
        </w:r>
        <w:r w:rsidR="00920684" w:rsidRPr="00920684">
          <w:rPr>
            <w:rFonts w:ascii="Adobe Garamond Pro" w:hAnsi="Adobe Garamond Pro" w:cs="Arial"/>
            <w:vertAlign w:val="superscript"/>
            <w:rPrChange w:id="181" w:author="Bai Qiang" w:date="2022-01-26T12:53:00Z">
              <w:rPr>
                <w:rFonts w:ascii="Adobe Garamond Pro" w:hAnsi="Adobe Garamond Pro" w:cs="Arial"/>
              </w:rPr>
            </w:rPrChange>
          </w:rPr>
          <w:t>+</w:t>
        </w:r>
        <w:r w:rsidR="00920684" w:rsidRPr="00920684">
          <w:rPr>
            <w:rFonts w:ascii="Adobe Garamond Pro" w:hAnsi="Adobe Garamond Pro" w:cs="Arial"/>
          </w:rPr>
          <w:t>) in the same sample.</w:t>
        </w:r>
      </w:ins>
      <w:del w:id="182" w:author="Bai Qiang" w:date="2022-01-26T12:51:00Z">
        <w:r w:rsidRPr="00E657EF" w:rsidDel="00920684">
          <w:rPr>
            <w:rFonts w:ascii="Adobe Garamond Pro" w:hAnsi="Adobe Garamond Pro" w:cs="Arial"/>
            <w:highlight w:val="yellow"/>
          </w:rPr>
          <w:delText>[xxx-Qiang, can you please develop this?]</w:delText>
        </w:r>
      </w:del>
    </w:p>
    <w:p w14:paraId="0DE0572D" w14:textId="77777777" w:rsidR="007C3187" w:rsidRPr="00506999" w:rsidRDefault="007C3187" w:rsidP="007C3187">
      <w:pPr>
        <w:spacing w:line="480" w:lineRule="auto"/>
        <w:jc w:val="both"/>
        <w:rPr>
          <w:rFonts w:ascii="Adobe Garamond Pro" w:hAnsi="Adobe Garamond Pro" w:cs="Arial"/>
          <w:b/>
          <w:i/>
        </w:rPr>
      </w:pPr>
    </w:p>
    <w:p w14:paraId="727D028E" w14:textId="77777777" w:rsidR="007C3187" w:rsidRPr="00820E01" w:rsidRDefault="007C3187" w:rsidP="007C3187">
      <w:pPr>
        <w:spacing w:line="480" w:lineRule="auto"/>
        <w:jc w:val="both"/>
        <w:rPr>
          <w:rFonts w:ascii="Adobe Garamond Pro" w:hAnsi="Adobe Garamond Pro" w:cs="Arial"/>
          <w:b/>
          <w:iCs/>
        </w:rPr>
      </w:pPr>
      <w:r w:rsidRPr="00820E01">
        <w:rPr>
          <w:rFonts w:ascii="Adobe Garamond Pro" w:hAnsi="Adobe Garamond Pro" w:cs="Arial"/>
          <w:b/>
          <w:iCs/>
        </w:rPr>
        <w:lastRenderedPageBreak/>
        <w:t xml:space="preserve">Adoptive transfer of </w:t>
      </w:r>
      <w:r>
        <w:rPr>
          <w:rFonts w:ascii="Adobe Garamond Pro" w:hAnsi="Adobe Garamond Pro" w:cs="Arial"/>
          <w:b/>
          <w:iCs/>
        </w:rPr>
        <w:t>BM</w:t>
      </w:r>
      <w:r w:rsidRPr="00820E01">
        <w:rPr>
          <w:rFonts w:ascii="Adobe Garamond Pro" w:hAnsi="Adobe Garamond Pro" w:cs="Arial"/>
          <w:b/>
          <w:iCs/>
        </w:rPr>
        <w:t xml:space="preserve"> monocytes</w:t>
      </w:r>
    </w:p>
    <w:p w14:paraId="40D7FE0B" w14:textId="34CB508B" w:rsidR="007C3187" w:rsidRDefault="007C3187" w:rsidP="007C3187">
      <w:pPr>
        <w:spacing w:line="480" w:lineRule="auto"/>
        <w:jc w:val="both"/>
        <w:rPr>
          <w:rFonts w:ascii="Adobe Garamond Pro" w:hAnsi="Adobe Garamond Pro" w:cs="Arial"/>
        </w:rPr>
      </w:pPr>
      <w:r>
        <w:rPr>
          <w:rFonts w:ascii="Adobe Garamond Pro" w:hAnsi="Adobe Garamond Pro" w:cs="Arial"/>
        </w:rPr>
        <w:t>BM</w:t>
      </w:r>
      <w:r w:rsidRPr="00506999">
        <w:rPr>
          <w:rFonts w:ascii="Adobe Garamond Pro" w:hAnsi="Adobe Garamond Pro" w:cs="Arial"/>
        </w:rPr>
        <w:t xml:space="preserve"> monocytes were isolated from congenic CD45.</w:t>
      </w:r>
      <w:r>
        <w:rPr>
          <w:rFonts w:ascii="Adobe Garamond Pro" w:hAnsi="Adobe Garamond Pro" w:cs="Arial"/>
        </w:rPr>
        <w:t>1</w:t>
      </w:r>
      <w:r w:rsidRPr="00506999">
        <w:rPr>
          <w:rFonts w:ascii="Adobe Garamond Pro" w:hAnsi="Adobe Garamond Pro" w:cs="Arial"/>
        </w:rPr>
        <w:t xml:space="preserve"> WT mice using </w:t>
      </w:r>
      <w:r>
        <w:rPr>
          <w:rFonts w:ascii="Adobe Garamond Pro" w:hAnsi="Adobe Garamond Pro" w:cs="Arial"/>
        </w:rPr>
        <w:t xml:space="preserve">the </w:t>
      </w:r>
      <w:r w:rsidRPr="00506999">
        <w:rPr>
          <w:rFonts w:ascii="Adobe Garamond Pro" w:hAnsi="Adobe Garamond Pro" w:cs="Arial"/>
        </w:rPr>
        <w:t>Monocyte Isolation Kit (</w:t>
      </w:r>
      <w:proofErr w:type="spellStart"/>
      <w:r w:rsidRPr="00506999">
        <w:rPr>
          <w:rFonts w:ascii="Adobe Garamond Pro" w:hAnsi="Adobe Garamond Pro" w:cs="Arial"/>
        </w:rPr>
        <w:t>Miltenyi</w:t>
      </w:r>
      <w:proofErr w:type="spellEnd"/>
      <w:r w:rsidRPr="00506999">
        <w:rPr>
          <w:rFonts w:ascii="Adobe Garamond Pro" w:hAnsi="Adobe Garamond Pro" w:cs="Arial"/>
        </w:rPr>
        <w:t xml:space="preserve"> </w:t>
      </w:r>
      <w:proofErr w:type="spellStart"/>
      <w:r w:rsidRPr="00506999">
        <w:rPr>
          <w:rFonts w:ascii="Adobe Garamond Pro" w:hAnsi="Adobe Garamond Pro" w:cs="Arial"/>
        </w:rPr>
        <w:t>Biotec</w:t>
      </w:r>
      <w:proofErr w:type="spellEnd"/>
      <w:ins w:id="183" w:author="Domien Vanneste" w:date="2022-01-24T10:16:00Z">
        <w:r w:rsidR="004B248A">
          <w:rPr>
            <w:rFonts w:ascii="Adobe Garamond Pro" w:hAnsi="Adobe Garamond Pro" w:cs="Arial"/>
          </w:rPr>
          <w:t>, Cat#130-100-629</w:t>
        </w:r>
      </w:ins>
      <w:del w:id="184" w:author="Domien Vanneste" w:date="2022-01-24T10:16:00Z">
        <w:r w:rsidDel="004B248A">
          <w:rPr>
            <w:rFonts w:ascii="Adobe Garamond Pro" w:hAnsi="Adobe Garamond Pro" w:cs="Arial"/>
          </w:rPr>
          <w:delText xml:space="preserve">n </w:delText>
        </w:r>
        <w:r w:rsidRPr="00820E01" w:rsidDel="004B248A">
          <w:rPr>
            <w:rFonts w:ascii="Adobe Garamond Pro" w:hAnsi="Adobe Garamond Pro" w:cs="Arial"/>
            <w:highlight w:val="yellow"/>
          </w:rPr>
          <w:delText>cat #</w:delText>
        </w:r>
      </w:del>
      <w:r w:rsidRPr="00506999">
        <w:rPr>
          <w:rFonts w:ascii="Adobe Garamond Pro" w:hAnsi="Adobe Garamond Pro" w:cs="Arial"/>
        </w:rPr>
        <w:t xml:space="preserve">). </w:t>
      </w:r>
      <w:r>
        <w:rPr>
          <w:rFonts w:ascii="Adobe Garamond Pro" w:hAnsi="Adobe Garamond Pro" w:cs="Arial"/>
        </w:rPr>
        <w:t>2.</w:t>
      </w:r>
      <w:r w:rsidRPr="00506999">
        <w:rPr>
          <w:rFonts w:ascii="Adobe Garamond Pro" w:hAnsi="Adobe Garamond Pro" w:cs="Arial"/>
        </w:rPr>
        <w:t>10</w:t>
      </w:r>
      <w:r w:rsidRPr="00506999">
        <w:rPr>
          <w:rFonts w:ascii="Adobe Garamond Pro" w:hAnsi="Adobe Garamond Pro" w:cs="Arial"/>
          <w:vertAlign w:val="superscript"/>
        </w:rPr>
        <w:t>6</w:t>
      </w:r>
      <w:r>
        <w:rPr>
          <w:rFonts w:ascii="Adobe Garamond Pro" w:hAnsi="Adobe Garamond Pro" w:cs="Arial"/>
        </w:rPr>
        <w:t xml:space="preserve"> BM</w:t>
      </w:r>
      <w:r w:rsidRPr="00506999">
        <w:rPr>
          <w:rFonts w:ascii="Adobe Garamond Pro" w:hAnsi="Adobe Garamond Pro" w:cs="Arial"/>
        </w:rPr>
        <w:t xml:space="preserve"> monocyte</w:t>
      </w:r>
      <w:r>
        <w:rPr>
          <w:rFonts w:ascii="Adobe Garamond Pro" w:hAnsi="Adobe Garamond Pro" w:cs="Arial"/>
        </w:rPr>
        <w:t>s</w:t>
      </w:r>
      <w:r w:rsidRPr="00506999">
        <w:rPr>
          <w:rFonts w:ascii="Adobe Garamond Pro" w:hAnsi="Adobe Garamond Pro" w:cs="Arial"/>
        </w:rPr>
        <w:t xml:space="preserve"> were administered </w:t>
      </w:r>
      <w:proofErr w:type="spellStart"/>
      <w:r>
        <w:rPr>
          <w:rFonts w:ascii="Adobe Garamond Pro" w:hAnsi="Adobe Garamond Pro" w:cs="Arial"/>
        </w:rPr>
        <w:t>i.v.</w:t>
      </w:r>
      <w:proofErr w:type="spellEnd"/>
      <w:r w:rsidRPr="00506999">
        <w:rPr>
          <w:rFonts w:ascii="Adobe Garamond Pro" w:hAnsi="Adobe Garamond Pro" w:cs="Arial"/>
        </w:rPr>
        <w:t xml:space="preserve"> into CD45.1/2 IM-DTR mice</w:t>
      </w:r>
      <w:r>
        <w:rPr>
          <w:rFonts w:ascii="Adobe Garamond Pro" w:hAnsi="Adobe Garamond Pro" w:cs="Arial"/>
        </w:rPr>
        <w:t xml:space="preserve"> that were injected </w:t>
      </w:r>
      <w:proofErr w:type="spellStart"/>
      <w:r>
        <w:rPr>
          <w:rFonts w:ascii="Adobe Garamond Pro" w:hAnsi="Adobe Garamond Pro" w:cs="Arial"/>
        </w:rPr>
        <w:t>i.p.</w:t>
      </w:r>
      <w:proofErr w:type="spellEnd"/>
      <w:r>
        <w:rPr>
          <w:rFonts w:ascii="Adobe Garamond Pro" w:hAnsi="Adobe Garamond Pro" w:cs="Arial"/>
        </w:rPr>
        <w:t xml:space="preserve"> with </w:t>
      </w:r>
      <w:r w:rsidRPr="00506999">
        <w:rPr>
          <w:rFonts w:ascii="Adobe Garamond Pro" w:hAnsi="Adobe Garamond Pro" w:cs="Arial"/>
        </w:rPr>
        <w:t>50</w:t>
      </w:r>
      <w:r w:rsidRPr="00506999">
        <w:t> </w:t>
      </w:r>
      <w:r w:rsidRPr="00506999">
        <w:rPr>
          <w:rFonts w:ascii="Adobe Garamond Pro" w:hAnsi="Adobe Garamond Pro" w:cs="Arial"/>
        </w:rPr>
        <w:t>ng DT 24</w:t>
      </w:r>
      <w:r w:rsidRPr="00506999">
        <w:t> </w:t>
      </w:r>
      <w:r w:rsidRPr="00506999">
        <w:rPr>
          <w:rFonts w:ascii="Adobe Garamond Pro" w:hAnsi="Adobe Garamond Pro" w:cs="Arial"/>
        </w:rPr>
        <w:t>h before monocyte transfer to deplete endogenous IM.</w:t>
      </w:r>
    </w:p>
    <w:p w14:paraId="3939BA99" w14:textId="77777777" w:rsidR="007C3187" w:rsidRDefault="007C3187" w:rsidP="007C3187">
      <w:pPr>
        <w:spacing w:line="480" w:lineRule="auto"/>
        <w:jc w:val="both"/>
        <w:rPr>
          <w:rFonts w:ascii="Adobe Garamond Pro" w:hAnsi="Adobe Garamond Pro" w:cs="Arial"/>
        </w:rPr>
      </w:pPr>
    </w:p>
    <w:p w14:paraId="76B847CF" w14:textId="77777777" w:rsidR="007C3187" w:rsidRPr="007D5812" w:rsidRDefault="007C3187" w:rsidP="007C3187">
      <w:pPr>
        <w:spacing w:line="480" w:lineRule="auto"/>
        <w:jc w:val="both"/>
        <w:rPr>
          <w:rFonts w:ascii="Adobe Garamond Pro" w:hAnsi="Adobe Garamond Pro" w:cs="Arial"/>
          <w:b/>
          <w:bCs/>
        </w:rPr>
      </w:pPr>
      <w:r>
        <w:rPr>
          <w:rFonts w:ascii="Adobe Garamond Pro" w:hAnsi="Adobe Garamond Pro" w:cs="Arial"/>
          <w:b/>
          <w:bCs/>
        </w:rPr>
        <w:t>Blood and t</w:t>
      </w:r>
      <w:r w:rsidRPr="007D5812">
        <w:rPr>
          <w:rFonts w:ascii="Adobe Garamond Pro" w:hAnsi="Adobe Garamond Pro" w:cs="Arial"/>
          <w:b/>
          <w:bCs/>
        </w:rPr>
        <w:t>issue leukocyte isolation</w:t>
      </w:r>
    </w:p>
    <w:p w14:paraId="16A7D44D" w14:textId="07543EA4" w:rsidR="007C3187" w:rsidRDefault="007C3187" w:rsidP="007C3187">
      <w:pPr>
        <w:spacing w:line="480" w:lineRule="auto"/>
        <w:jc w:val="both"/>
        <w:rPr>
          <w:rFonts w:ascii="Adobe Garamond Pro" w:hAnsi="Adobe Garamond Pro" w:cs="Arial"/>
        </w:rPr>
      </w:pPr>
      <w:r w:rsidRPr="007D5812">
        <w:rPr>
          <w:rFonts w:ascii="Adobe Garamond Pro" w:hAnsi="Adobe Garamond Pro" w:cs="Arial"/>
        </w:rPr>
        <w:t>Blood was collected by retro-orbital plexus bleeding of terminally</w:t>
      </w:r>
      <w:r>
        <w:rPr>
          <w:rFonts w:ascii="Adobe Garamond Pro" w:hAnsi="Adobe Garamond Pro" w:cs="Arial"/>
        </w:rPr>
        <w:t>-</w:t>
      </w:r>
      <w:r w:rsidRPr="007D5812">
        <w:rPr>
          <w:rFonts w:ascii="Adobe Garamond Pro" w:hAnsi="Adobe Garamond Pro" w:cs="Arial"/>
        </w:rPr>
        <w:t xml:space="preserve">anesthetized mice. Mice were then euthanized by cervical dislocation. Peritoneal lavage was obtained by injecting 10 mL HBSS </w:t>
      </w:r>
      <w:r>
        <w:rPr>
          <w:rFonts w:ascii="Adobe Garamond Pro" w:hAnsi="Adobe Garamond Pro" w:cs="Arial"/>
        </w:rPr>
        <w:t>(</w:t>
      </w:r>
      <w:ins w:id="185" w:author="Domien Vanneste" w:date="2022-01-24T10:17:00Z">
        <w:r w:rsidR="004B248A" w:rsidRPr="004B248A">
          <w:rPr>
            <w:rFonts w:ascii="Adobe Garamond Pro" w:hAnsi="Adobe Garamond Pro" w:cs="Arial"/>
            <w:rPrChange w:id="186" w:author="Domien Vanneste" w:date="2022-01-24T10:17:00Z">
              <w:rPr>
                <w:rFonts w:ascii="Adobe Garamond Pro" w:hAnsi="Adobe Garamond Pro" w:cs="Arial"/>
                <w:highlight w:val="yellow"/>
              </w:rPr>
            </w:rPrChange>
          </w:rPr>
          <w:t xml:space="preserve">Lonza, </w:t>
        </w:r>
        <w:r w:rsidR="004B248A">
          <w:rPr>
            <w:rFonts w:ascii="Adobe Garamond Pro" w:hAnsi="Adobe Garamond Pro" w:cs="Arial"/>
          </w:rPr>
          <w:t>Cat#BE10-508F</w:t>
        </w:r>
      </w:ins>
      <w:del w:id="187" w:author="Domien Vanneste" w:date="2022-01-24T10:16:00Z">
        <w:r w:rsidRPr="007D5812" w:rsidDel="004B248A">
          <w:rPr>
            <w:rFonts w:ascii="Adobe Garamond Pro" w:hAnsi="Adobe Garamond Pro" w:cs="Arial"/>
            <w:highlight w:val="yellow"/>
          </w:rPr>
          <w:delText>provider, cat #</w:delText>
        </w:r>
      </w:del>
      <w:r>
        <w:rPr>
          <w:rFonts w:ascii="Adobe Garamond Pro" w:hAnsi="Adobe Garamond Pro" w:cs="Arial"/>
        </w:rPr>
        <w:t xml:space="preserve">) </w:t>
      </w:r>
      <w:r w:rsidRPr="007D5812">
        <w:rPr>
          <w:rFonts w:ascii="Adobe Garamond Pro" w:hAnsi="Adobe Garamond Pro" w:cs="Arial"/>
        </w:rPr>
        <w:t xml:space="preserve">into the peritoneal cavity and collecting the washout. Mice were then perfused with </w:t>
      </w:r>
      <w:commentRangeStart w:id="188"/>
      <w:r w:rsidRPr="007D5812">
        <w:rPr>
          <w:rFonts w:ascii="Adobe Garamond Pro" w:hAnsi="Adobe Garamond Pro" w:cs="Arial"/>
          <w:highlight w:val="yellow"/>
        </w:rPr>
        <w:t>10</w:t>
      </w:r>
      <w:commentRangeEnd w:id="188"/>
      <w:r w:rsidR="004B248A">
        <w:rPr>
          <w:rStyle w:val="CommentReference"/>
        </w:rPr>
        <w:commentReference w:id="188"/>
      </w:r>
      <w:r w:rsidRPr="007D5812">
        <w:rPr>
          <w:rFonts w:ascii="Adobe Garamond Pro" w:hAnsi="Adobe Garamond Pro" w:cs="Arial"/>
          <w:highlight w:val="yellow"/>
        </w:rPr>
        <w:t xml:space="preserve"> mL</w:t>
      </w:r>
      <w:r>
        <w:rPr>
          <w:rFonts w:ascii="Adobe Garamond Pro" w:hAnsi="Adobe Garamond Pro" w:cs="Arial"/>
        </w:rPr>
        <w:t xml:space="preserve"> </w:t>
      </w:r>
      <w:r w:rsidRPr="007D5812">
        <w:rPr>
          <w:rFonts w:ascii="Adobe Garamond Pro" w:hAnsi="Adobe Garamond Pro" w:cs="Arial"/>
        </w:rPr>
        <w:t xml:space="preserve">PBS via the left ventricle and lungs, brain, liver, spleen, intestine and colon were dissected. </w:t>
      </w:r>
    </w:p>
    <w:p w14:paraId="3F884A71" w14:textId="7908F7F8" w:rsidR="007C3187" w:rsidRPr="007D5812" w:rsidRDefault="007C3187" w:rsidP="007C3187">
      <w:pPr>
        <w:spacing w:line="480" w:lineRule="auto"/>
        <w:ind w:firstLine="720"/>
        <w:jc w:val="both"/>
        <w:rPr>
          <w:rFonts w:ascii="Adobe Garamond Pro" w:hAnsi="Adobe Garamond Pro" w:cs="Arial"/>
        </w:rPr>
      </w:pPr>
      <w:r w:rsidRPr="007D5812">
        <w:rPr>
          <w:rFonts w:ascii="Adobe Garamond Pro" w:hAnsi="Adobe Garamond Pro" w:cs="Arial"/>
        </w:rPr>
        <w:t>Lungs, brains, liver and spleen were cut into small pieces with razor blades, and digested for 1</w:t>
      </w:r>
      <w:r w:rsidRPr="007D5812">
        <w:t> </w:t>
      </w:r>
      <w:r w:rsidRPr="007D5812">
        <w:rPr>
          <w:rFonts w:ascii="Adobe Garamond Pro" w:hAnsi="Adobe Garamond Pro" w:cs="Arial"/>
        </w:rPr>
        <w:t>h at 37</w:t>
      </w:r>
      <w:r w:rsidRPr="007D5812">
        <w:t> </w:t>
      </w:r>
      <w:r w:rsidRPr="007D5812">
        <w:rPr>
          <w:rFonts w:ascii="Adobe Garamond Pro" w:hAnsi="Adobe Garamond Pro" w:cs="Arial"/>
        </w:rPr>
        <w:t>°C in HBSS containing 5% v/v of FBS (</w:t>
      </w:r>
      <w:proofErr w:type="spellStart"/>
      <w:del w:id="189" w:author="Domien Vanneste" w:date="2022-01-24T10:18:00Z">
        <w:r w:rsidRPr="007D5812" w:rsidDel="004B248A">
          <w:rPr>
            <w:rFonts w:ascii="Adobe Garamond Pro" w:hAnsi="Adobe Garamond Pro" w:cs="Arial"/>
            <w:highlight w:val="yellow"/>
          </w:rPr>
          <w:delText>Gibco, cat#</w:delText>
        </w:r>
      </w:del>
      <w:ins w:id="190" w:author="Domien Vanneste" w:date="2022-01-24T10:18:00Z">
        <w:r w:rsidR="004B248A">
          <w:rPr>
            <w:rFonts w:ascii="Adobe Garamond Pro" w:hAnsi="Adobe Garamond Pro" w:cs="Arial"/>
          </w:rPr>
          <w:t>ThermoFisher</w:t>
        </w:r>
        <w:proofErr w:type="spellEnd"/>
        <w:r w:rsidR="004B248A">
          <w:rPr>
            <w:rFonts w:ascii="Adobe Garamond Pro" w:hAnsi="Adobe Garamond Pro" w:cs="Arial"/>
          </w:rPr>
          <w:t>, Cat#10</w:t>
        </w:r>
      </w:ins>
      <w:ins w:id="191" w:author="Domien Vanneste" w:date="2022-01-24T10:19:00Z">
        <w:r w:rsidR="004B248A">
          <w:rPr>
            <w:rFonts w:ascii="Adobe Garamond Pro" w:hAnsi="Adobe Garamond Pro" w:cs="Arial"/>
          </w:rPr>
          <w:t>270098</w:t>
        </w:r>
      </w:ins>
      <w:r w:rsidRPr="007D5812">
        <w:rPr>
          <w:rFonts w:ascii="Adobe Garamond Pro" w:hAnsi="Adobe Garamond Pro" w:cs="Arial"/>
        </w:rPr>
        <w:t>), 1</w:t>
      </w:r>
      <w:r w:rsidRPr="007D5812">
        <w:t> </w:t>
      </w:r>
      <w:r w:rsidRPr="007D5812">
        <w:rPr>
          <w:rFonts w:ascii="Adobe Garamond Pro" w:hAnsi="Adobe Garamond Pro" w:cs="Arial"/>
        </w:rPr>
        <w:t>mg/mL collagenase A (</w:t>
      </w:r>
      <w:ins w:id="192" w:author="Domien Vanneste" w:date="2022-01-24T10:21:00Z">
        <w:r w:rsidR="004B248A" w:rsidRPr="004B248A">
          <w:rPr>
            <w:rFonts w:ascii="Adobe Garamond Pro" w:hAnsi="Adobe Garamond Pro" w:cs="Arial"/>
            <w:rPrChange w:id="193" w:author="Domien Vanneste" w:date="2022-01-24T10:21:00Z">
              <w:rPr>
                <w:rFonts w:ascii="Adobe Garamond Pro" w:hAnsi="Adobe Garamond Pro" w:cs="Arial"/>
                <w:highlight w:val="yellow"/>
              </w:rPr>
            </w:rPrChange>
          </w:rPr>
          <w:t>Sigma, Cat#</w:t>
        </w:r>
      </w:ins>
      <w:ins w:id="194" w:author="Domien Vanneste" w:date="2022-01-24T10:25:00Z">
        <w:r w:rsidR="008478B2" w:rsidRPr="008478B2">
          <w:rPr>
            <w:rFonts w:ascii="Adobe Garamond Pro" w:hAnsi="Adobe Garamond Pro" w:cs="Arial"/>
            <w:rPrChange w:id="195" w:author="Domien Vanneste" w:date="2022-01-24T10:25:00Z">
              <w:rPr>
                <w:rFonts w:ascii="Adobe Garamond Pro" w:hAnsi="Adobe Garamond Pro" w:cs="Arial"/>
                <w:highlight w:val="yellow"/>
              </w:rPr>
            </w:rPrChange>
          </w:rPr>
          <w:t>14190094</w:t>
        </w:r>
      </w:ins>
      <w:del w:id="196" w:author="Domien Vanneste" w:date="2022-01-24T10:21:00Z">
        <w:r w:rsidRPr="007D5812" w:rsidDel="004B248A">
          <w:rPr>
            <w:rFonts w:ascii="Adobe Garamond Pro" w:hAnsi="Adobe Garamond Pro" w:cs="Arial"/>
            <w:highlight w:val="yellow"/>
          </w:rPr>
          <w:delText>Roche, cat#</w:delText>
        </w:r>
      </w:del>
      <w:r w:rsidRPr="007D5812">
        <w:rPr>
          <w:rFonts w:ascii="Adobe Garamond Pro" w:hAnsi="Adobe Garamond Pro" w:cs="Arial"/>
        </w:rPr>
        <w:t>) and 0.05</w:t>
      </w:r>
      <w:r w:rsidRPr="007D5812">
        <w:t> </w:t>
      </w:r>
      <w:r w:rsidRPr="007D5812">
        <w:rPr>
          <w:rFonts w:ascii="Adobe Garamond Pro" w:hAnsi="Adobe Garamond Pro" w:cs="Arial"/>
        </w:rPr>
        <w:t>mg/mL DNase I (</w:t>
      </w:r>
      <w:del w:id="197" w:author="Domien Vanneste" w:date="2022-01-24T10:21:00Z">
        <w:r w:rsidRPr="007D5812" w:rsidDel="004B248A">
          <w:rPr>
            <w:rFonts w:ascii="Adobe Garamond Pro" w:hAnsi="Adobe Garamond Pro" w:cs="Arial"/>
            <w:highlight w:val="yellow"/>
          </w:rPr>
          <w:delText>Roche, cat#</w:delText>
        </w:r>
      </w:del>
      <w:ins w:id="198" w:author="Domien Vanneste" w:date="2022-01-24T10:21:00Z">
        <w:r w:rsidR="004B248A">
          <w:rPr>
            <w:rFonts w:ascii="Adobe Garamond Pro" w:hAnsi="Adobe Garamond Pro" w:cs="Arial"/>
          </w:rPr>
          <w:t>Sigma, Cat#</w:t>
        </w:r>
      </w:ins>
      <w:ins w:id="199" w:author="Domien Vanneste" w:date="2022-01-24T10:23:00Z">
        <w:r w:rsidR="008478B2" w:rsidRPr="005327A4">
          <w:rPr>
            <w:rFonts w:ascii="Adobe Garamond Pro" w:hAnsi="Adobe Garamond Pro" w:cs="Arial"/>
          </w:rPr>
          <w:t>11284932001</w:t>
        </w:r>
      </w:ins>
      <w:r w:rsidRPr="007D5812">
        <w:rPr>
          <w:rFonts w:ascii="Adobe Garamond Pro" w:hAnsi="Adobe Garamond Pro" w:cs="Arial"/>
        </w:rPr>
        <w:t>). After 45</w:t>
      </w:r>
      <w:r w:rsidRPr="007D5812">
        <w:t> </w:t>
      </w:r>
      <w:r w:rsidRPr="007D5812">
        <w:rPr>
          <w:rFonts w:ascii="Adobe Garamond Pro" w:hAnsi="Adobe Garamond Pro" w:cs="Arial"/>
        </w:rPr>
        <w:t xml:space="preserve">min of digestion, the suspension was flushed using </w:t>
      </w:r>
      <w:proofErr w:type="gramStart"/>
      <w:r w:rsidRPr="007D5812">
        <w:rPr>
          <w:rFonts w:ascii="Adobe Garamond Pro" w:hAnsi="Adobe Garamond Pro" w:cs="Arial"/>
        </w:rPr>
        <w:t>a</w:t>
      </w:r>
      <w:proofErr w:type="gramEnd"/>
      <w:r w:rsidRPr="007D5812">
        <w:rPr>
          <w:rFonts w:ascii="Adobe Garamond Pro" w:hAnsi="Adobe Garamond Pro" w:cs="Arial"/>
        </w:rPr>
        <w:t xml:space="preserve"> 18</w:t>
      </w:r>
      <w:r w:rsidRPr="007D5812">
        <w:t> </w:t>
      </w:r>
      <w:r w:rsidRPr="007D5812">
        <w:rPr>
          <w:rFonts w:ascii="Adobe Garamond Pro" w:hAnsi="Adobe Garamond Pro" w:cs="Arial"/>
        </w:rPr>
        <w:t xml:space="preserve">G needle to dissociate aggregates. </w:t>
      </w:r>
      <w:r w:rsidRPr="007D5812">
        <w:rPr>
          <w:rFonts w:ascii="Adobe Garamond Pro" w:hAnsi="Adobe Garamond Pro" w:cs="Arial"/>
          <w:highlight w:val="yellow"/>
        </w:rPr>
        <w:t>Ice-cold</w:t>
      </w:r>
      <w:r>
        <w:rPr>
          <w:rFonts w:ascii="Adobe Garamond Pro" w:hAnsi="Adobe Garamond Pro" w:cs="Arial"/>
        </w:rPr>
        <w:t xml:space="preserve"> </w:t>
      </w:r>
      <w:r w:rsidRPr="007D5812">
        <w:rPr>
          <w:rFonts w:ascii="Adobe Garamond Pro" w:hAnsi="Adobe Garamond Pro" w:cs="Arial"/>
        </w:rPr>
        <w:t>PBS (</w:t>
      </w:r>
      <w:proofErr w:type="spellStart"/>
      <w:del w:id="200" w:author="Domien Vanneste" w:date="2022-01-24T10:24:00Z">
        <w:r w:rsidRPr="007D5812" w:rsidDel="008478B2">
          <w:rPr>
            <w:rFonts w:ascii="Adobe Garamond Pro" w:hAnsi="Adobe Garamond Pro" w:cs="Arial"/>
            <w:highlight w:val="yellow"/>
          </w:rPr>
          <w:delText>Gibco, cat#</w:delText>
        </w:r>
      </w:del>
      <w:ins w:id="201" w:author="Domien Vanneste" w:date="2022-01-24T10:24:00Z">
        <w:r w:rsidR="008478B2">
          <w:rPr>
            <w:rFonts w:ascii="Adobe Garamond Pro" w:hAnsi="Adobe Garamond Pro" w:cs="Arial"/>
          </w:rPr>
          <w:t>ThermoFisher</w:t>
        </w:r>
        <w:proofErr w:type="spellEnd"/>
        <w:r w:rsidR="008478B2">
          <w:rPr>
            <w:rFonts w:ascii="Adobe Garamond Pro" w:hAnsi="Adobe Garamond Pro" w:cs="Arial"/>
          </w:rPr>
          <w:t>, Cat#</w:t>
        </w:r>
      </w:ins>
      <w:r w:rsidRPr="007D5812">
        <w:rPr>
          <w:rFonts w:ascii="Adobe Garamond Pro" w:hAnsi="Adobe Garamond Pro" w:cs="Arial"/>
        </w:rPr>
        <w:t>) containing 10</w:t>
      </w:r>
      <w:r w:rsidRPr="007D5812">
        <w:t> </w:t>
      </w:r>
      <w:r w:rsidRPr="007D5812">
        <w:rPr>
          <w:rFonts w:ascii="Adobe Garamond Pro" w:hAnsi="Adobe Garamond Pro" w:cs="Arial"/>
        </w:rPr>
        <w:t>mM of EDTA (</w:t>
      </w:r>
      <w:r w:rsidRPr="008478B2">
        <w:rPr>
          <w:rFonts w:ascii="Adobe Garamond Pro" w:hAnsi="Adobe Garamond Pro" w:cs="Arial"/>
          <w:rPrChange w:id="202" w:author="Domien Vanneste" w:date="2022-01-24T10:26:00Z">
            <w:rPr>
              <w:rFonts w:ascii="Adobe Garamond Pro" w:hAnsi="Adobe Garamond Pro" w:cs="Arial"/>
              <w:highlight w:val="yellow"/>
            </w:rPr>
          </w:rPrChange>
        </w:rPr>
        <w:t xml:space="preserve">Merck Millipore, </w:t>
      </w:r>
      <w:ins w:id="203" w:author="Domien Vanneste" w:date="2022-01-24T10:26:00Z">
        <w:r w:rsidR="008478B2" w:rsidRPr="008478B2">
          <w:rPr>
            <w:rFonts w:ascii="Adobe Garamond Pro" w:hAnsi="Adobe Garamond Pro" w:cs="Arial"/>
            <w:rPrChange w:id="204" w:author="Domien Vanneste" w:date="2022-01-24T10:26:00Z">
              <w:rPr>
                <w:rFonts w:ascii="Adobe Garamond Pro" w:hAnsi="Adobe Garamond Pro" w:cs="Arial"/>
                <w:highlight w:val="yellow"/>
              </w:rPr>
            </w:rPrChange>
          </w:rPr>
          <w:t>Cat#1084181000</w:t>
        </w:r>
      </w:ins>
      <w:del w:id="205" w:author="Domien Vanneste" w:date="2022-01-24T10:26:00Z">
        <w:r w:rsidRPr="007D5812" w:rsidDel="008478B2">
          <w:rPr>
            <w:rFonts w:ascii="Adobe Garamond Pro" w:hAnsi="Adobe Garamond Pro" w:cs="Arial"/>
            <w:highlight w:val="yellow"/>
          </w:rPr>
          <w:delText>cat#</w:delText>
        </w:r>
      </w:del>
      <w:r w:rsidRPr="007D5812">
        <w:rPr>
          <w:rFonts w:ascii="Adobe Garamond Pro" w:hAnsi="Adobe Garamond Pro" w:cs="Arial"/>
        </w:rPr>
        <w:t xml:space="preserve">) was added to stop the digestion process and </w:t>
      </w:r>
      <w:r>
        <w:rPr>
          <w:rFonts w:ascii="Adobe Garamond Pro" w:hAnsi="Adobe Garamond Pro" w:cs="Arial"/>
        </w:rPr>
        <w:t xml:space="preserve">cell </w:t>
      </w:r>
      <w:r w:rsidRPr="007D5812">
        <w:rPr>
          <w:rFonts w:ascii="Adobe Garamond Pro" w:hAnsi="Adobe Garamond Pro" w:cs="Arial"/>
        </w:rPr>
        <w:t>suspensions were filtered</w:t>
      </w:r>
      <w:r>
        <w:rPr>
          <w:rFonts w:ascii="Adobe Garamond Pro" w:hAnsi="Adobe Garamond Pro" w:cs="Arial"/>
        </w:rPr>
        <w:t xml:space="preserve"> using a cell strainer (</w:t>
      </w:r>
      <w:r w:rsidRPr="006D0202">
        <w:rPr>
          <w:rFonts w:ascii="Adobe Garamond Pro" w:hAnsi="Adobe Garamond Pro" w:cs="Arial"/>
          <w:rPrChange w:id="206" w:author="Domien Vanneste" w:date="2022-01-24T11:22:00Z">
            <w:rPr>
              <w:rFonts w:ascii="Adobe Garamond Pro" w:hAnsi="Adobe Garamond Pro" w:cs="Arial"/>
              <w:highlight w:val="yellow"/>
            </w:rPr>
          </w:rPrChange>
        </w:rPr>
        <w:t xml:space="preserve">70 </w:t>
      </w:r>
      <w:r w:rsidRPr="006D0202">
        <w:rPr>
          <w:rFonts w:ascii="Adobe Garamond Pro" w:hAnsi="Adobe Garamond Pro" w:cs="Arial" w:hint="eastAsia"/>
          <w:rPrChange w:id="207" w:author="Domien Vanneste" w:date="2022-01-24T11:22:00Z">
            <w:rPr>
              <w:rFonts w:ascii="Adobe Garamond Pro" w:hAnsi="Adobe Garamond Pro" w:cs="Arial" w:hint="eastAsia"/>
              <w:highlight w:val="yellow"/>
            </w:rPr>
          </w:rPrChange>
        </w:rPr>
        <w:t>µ</w:t>
      </w:r>
      <w:r w:rsidRPr="006D0202">
        <w:rPr>
          <w:rFonts w:ascii="Adobe Garamond Pro" w:hAnsi="Adobe Garamond Pro" w:cs="Arial"/>
          <w:rPrChange w:id="208" w:author="Domien Vanneste" w:date="2022-01-24T11:22:00Z">
            <w:rPr>
              <w:rFonts w:ascii="Adobe Garamond Pro" w:hAnsi="Adobe Garamond Pro" w:cs="Arial"/>
              <w:highlight w:val="yellow"/>
            </w:rPr>
          </w:rPrChange>
        </w:rPr>
        <w:t xml:space="preserve">M, </w:t>
      </w:r>
      <w:del w:id="209" w:author="Domien Vanneste" w:date="2022-01-24T11:22:00Z">
        <w:r w:rsidRPr="006D0202" w:rsidDel="006D0202">
          <w:rPr>
            <w:rFonts w:ascii="Adobe Garamond Pro" w:hAnsi="Adobe Garamond Pro" w:cs="Arial"/>
            <w:rPrChange w:id="210" w:author="Domien Vanneste" w:date="2022-01-24T11:22:00Z">
              <w:rPr>
                <w:rFonts w:ascii="Adobe Garamond Pro" w:hAnsi="Adobe Garamond Pro" w:cs="Arial"/>
                <w:highlight w:val="yellow"/>
              </w:rPr>
            </w:rPrChange>
          </w:rPr>
          <w:delText>provider</w:delText>
        </w:r>
      </w:del>
      <w:ins w:id="211" w:author="Domien Vanneste" w:date="2022-01-24T11:22:00Z">
        <w:r w:rsidR="006D0202" w:rsidRPr="006D0202">
          <w:rPr>
            <w:rFonts w:ascii="Adobe Garamond Pro" w:hAnsi="Adobe Garamond Pro" w:cs="Arial"/>
            <w:rPrChange w:id="212" w:author="Domien Vanneste" w:date="2022-01-24T11:22:00Z">
              <w:rPr>
                <w:rFonts w:ascii="Adobe Garamond Pro" w:hAnsi="Adobe Garamond Pro" w:cs="Arial"/>
                <w:highlight w:val="yellow"/>
              </w:rPr>
            </w:rPrChange>
          </w:rPr>
          <w:t>Corning</w:t>
        </w:r>
      </w:ins>
      <w:r w:rsidRPr="006D0202">
        <w:rPr>
          <w:rFonts w:ascii="Adobe Garamond Pro" w:hAnsi="Adobe Garamond Pro" w:cs="Arial"/>
          <w:rPrChange w:id="213" w:author="Domien Vanneste" w:date="2022-01-24T11:22:00Z">
            <w:rPr>
              <w:rFonts w:ascii="Adobe Garamond Pro" w:hAnsi="Adobe Garamond Pro" w:cs="Arial"/>
              <w:highlight w:val="yellow"/>
            </w:rPr>
          </w:rPrChange>
        </w:rPr>
        <w:t xml:space="preserve">, </w:t>
      </w:r>
      <w:ins w:id="214" w:author="Domien Vanneste" w:date="2022-01-24T11:22:00Z">
        <w:r w:rsidR="006D0202" w:rsidRPr="006D0202">
          <w:rPr>
            <w:rFonts w:ascii="Adobe Garamond Pro" w:hAnsi="Adobe Garamond Pro" w:cs="Arial"/>
            <w:rPrChange w:id="215" w:author="Domien Vanneste" w:date="2022-01-24T11:22:00Z">
              <w:rPr>
                <w:rFonts w:ascii="Adobe Garamond Pro" w:hAnsi="Adobe Garamond Pro" w:cs="Arial"/>
                <w:highlight w:val="yellow"/>
              </w:rPr>
            </w:rPrChange>
          </w:rPr>
          <w:t>Cat#352350</w:t>
        </w:r>
      </w:ins>
      <w:del w:id="216" w:author="Domien Vanneste" w:date="2022-01-24T11:22:00Z">
        <w:r w:rsidRPr="007D5812" w:rsidDel="006D0202">
          <w:rPr>
            <w:rFonts w:ascii="Adobe Garamond Pro" w:hAnsi="Adobe Garamond Pro" w:cs="Arial"/>
            <w:highlight w:val="yellow"/>
          </w:rPr>
          <w:delText>cat #</w:delText>
        </w:r>
      </w:del>
      <w:r>
        <w:rPr>
          <w:rFonts w:ascii="Adobe Garamond Pro" w:hAnsi="Adobe Garamond Pro" w:cs="Arial"/>
        </w:rPr>
        <w:t>)</w:t>
      </w:r>
      <w:r w:rsidRPr="007D5812">
        <w:rPr>
          <w:rFonts w:ascii="Adobe Garamond Pro" w:hAnsi="Adobe Garamond Pro" w:cs="Arial"/>
        </w:rPr>
        <w:t xml:space="preserve">. </w:t>
      </w:r>
      <w:r w:rsidRPr="007D5812">
        <w:rPr>
          <w:rFonts w:ascii="Adobe Garamond Pro" w:hAnsi="Adobe Garamond Pro" w:cs="Arial"/>
          <w:highlight w:val="yellow"/>
        </w:rPr>
        <w:t>Mononuclear</w:t>
      </w:r>
      <w:r>
        <w:rPr>
          <w:rFonts w:ascii="Adobe Garamond Pro" w:hAnsi="Adobe Garamond Pro" w:cs="Arial"/>
        </w:rPr>
        <w:t xml:space="preserve"> l</w:t>
      </w:r>
      <w:r w:rsidRPr="007D5812">
        <w:rPr>
          <w:rFonts w:ascii="Adobe Garamond Pro" w:hAnsi="Adobe Garamond Pro" w:cs="Arial"/>
        </w:rPr>
        <w:t xml:space="preserve">eukocytes from lungs, brain and liver were </w:t>
      </w:r>
      <w:r>
        <w:rPr>
          <w:rFonts w:ascii="Adobe Garamond Pro" w:hAnsi="Adobe Garamond Pro" w:cs="Arial"/>
        </w:rPr>
        <w:t>enriched</w:t>
      </w:r>
      <w:r w:rsidRPr="007D5812">
        <w:rPr>
          <w:rFonts w:ascii="Adobe Garamond Pro" w:hAnsi="Adobe Garamond Pro" w:cs="Arial"/>
        </w:rPr>
        <w:t xml:space="preserve"> using a </w:t>
      </w:r>
      <w:proofErr w:type="spellStart"/>
      <w:r>
        <w:rPr>
          <w:rFonts w:ascii="Adobe Garamond Pro" w:hAnsi="Adobe Garamond Pro" w:cs="Arial"/>
        </w:rPr>
        <w:t>Percoll</w:t>
      </w:r>
      <w:proofErr w:type="spellEnd"/>
      <w:r>
        <w:rPr>
          <w:rFonts w:ascii="Adobe Garamond Pro" w:hAnsi="Adobe Garamond Pro" w:cs="Arial"/>
        </w:rPr>
        <w:t xml:space="preserve"> </w:t>
      </w:r>
      <w:r w:rsidRPr="007D5812">
        <w:rPr>
          <w:rFonts w:ascii="Adobe Garamond Pro" w:hAnsi="Adobe Garamond Pro" w:cs="Arial"/>
        </w:rPr>
        <w:t>density gradient (</w:t>
      </w:r>
      <w:r w:rsidRPr="004B248A">
        <w:rPr>
          <w:rFonts w:ascii="Adobe Garamond Pro" w:hAnsi="Adobe Garamond Pro" w:cs="Arial"/>
          <w:rPrChange w:id="217" w:author="Domien Vanneste" w:date="2022-01-24T10:20:00Z">
            <w:rPr>
              <w:rFonts w:ascii="Adobe Garamond Pro" w:hAnsi="Adobe Garamond Pro" w:cs="Arial"/>
              <w:highlight w:val="yellow"/>
            </w:rPr>
          </w:rPrChange>
        </w:rPr>
        <w:t xml:space="preserve">GE Healthcare, </w:t>
      </w:r>
      <w:ins w:id="218" w:author="Domien Vanneste" w:date="2022-01-24T10:20:00Z">
        <w:r w:rsidR="004B248A" w:rsidRPr="004B248A">
          <w:rPr>
            <w:rFonts w:ascii="Adobe Garamond Pro" w:hAnsi="Adobe Garamond Pro" w:cs="Arial"/>
            <w:rPrChange w:id="219" w:author="Domien Vanneste" w:date="2022-01-24T10:20:00Z">
              <w:rPr>
                <w:rFonts w:ascii="Adobe Garamond Pro" w:hAnsi="Adobe Garamond Pro" w:cs="Arial"/>
                <w:highlight w:val="yellow"/>
              </w:rPr>
            </w:rPrChange>
          </w:rPr>
          <w:t>Cat#17089101</w:t>
        </w:r>
      </w:ins>
      <w:del w:id="220" w:author="Domien Vanneste" w:date="2022-01-24T10:20:00Z">
        <w:r w:rsidRPr="007D5812" w:rsidDel="004B248A">
          <w:rPr>
            <w:rFonts w:ascii="Adobe Garamond Pro" w:hAnsi="Adobe Garamond Pro" w:cs="Arial"/>
            <w:highlight w:val="yellow"/>
          </w:rPr>
          <w:delText>cat #</w:delText>
        </w:r>
      </w:del>
      <w:r w:rsidRPr="007D5812">
        <w:rPr>
          <w:rFonts w:ascii="Adobe Garamond Pro" w:hAnsi="Adobe Garamond Pro" w:cs="Arial"/>
          <w:highlight w:val="yellow"/>
        </w:rPr>
        <w:t>)</w:t>
      </w:r>
      <w:r>
        <w:rPr>
          <w:rFonts w:ascii="Adobe Garamond Pro" w:hAnsi="Adobe Garamond Pro" w:cs="Arial"/>
          <w:highlight w:val="yellow"/>
        </w:rPr>
        <w:t xml:space="preserve"> and harvesting cells from </w:t>
      </w:r>
      <w:commentRangeStart w:id="221"/>
      <w:r>
        <w:rPr>
          <w:rFonts w:ascii="Adobe Garamond Pro" w:hAnsi="Adobe Garamond Pro" w:cs="Arial"/>
          <w:highlight w:val="yellow"/>
        </w:rPr>
        <w:t>the 1.080:1.038 g/mL interface</w:t>
      </w:r>
      <w:commentRangeEnd w:id="221"/>
      <w:r w:rsidR="004B248A">
        <w:rPr>
          <w:rStyle w:val="CommentReference"/>
        </w:rPr>
        <w:commentReference w:id="221"/>
      </w:r>
      <w:r>
        <w:rPr>
          <w:rFonts w:ascii="Adobe Garamond Pro" w:hAnsi="Adobe Garamond Pro" w:cs="Arial"/>
          <w:highlight w:val="yellow"/>
        </w:rPr>
        <w:t xml:space="preserve">. </w:t>
      </w:r>
    </w:p>
    <w:p w14:paraId="6A9C9AEE" w14:textId="2E62D93A" w:rsidR="007C3187" w:rsidRDefault="007C3187" w:rsidP="007C3187">
      <w:pPr>
        <w:spacing w:line="480" w:lineRule="auto"/>
        <w:ind w:firstLine="720"/>
        <w:jc w:val="both"/>
        <w:rPr>
          <w:rFonts w:ascii="Adobe Garamond Pro" w:hAnsi="Adobe Garamond Pro" w:cs="Arial"/>
        </w:rPr>
      </w:pPr>
      <w:r w:rsidRPr="007D5812">
        <w:rPr>
          <w:rFonts w:ascii="Adobe Garamond Pro" w:hAnsi="Adobe Garamond Pro" w:cs="Arial"/>
          <w:bCs/>
          <w:iCs/>
        </w:rPr>
        <w:t>For the isolation of leukocytes from the small intestine</w:t>
      </w:r>
      <w:r>
        <w:rPr>
          <w:rFonts w:ascii="Adobe Garamond Pro" w:hAnsi="Adobe Garamond Pro" w:cs="Arial"/>
          <w:bCs/>
          <w:iCs/>
        </w:rPr>
        <w:t>s</w:t>
      </w:r>
      <w:r w:rsidRPr="007D5812">
        <w:rPr>
          <w:rFonts w:ascii="Adobe Garamond Pro" w:hAnsi="Adobe Garamond Pro" w:cs="Arial"/>
          <w:bCs/>
          <w:iCs/>
        </w:rPr>
        <w:t xml:space="preserve"> and colon</w:t>
      </w:r>
      <w:r>
        <w:rPr>
          <w:rFonts w:ascii="Adobe Garamond Pro" w:hAnsi="Adobe Garamond Pro" w:cs="Arial"/>
          <w:bCs/>
          <w:iCs/>
        </w:rPr>
        <w:t>s</w:t>
      </w:r>
      <w:r w:rsidRPr="007D5812">
        <w:rPr>
          <w:rFonts w:ascii="Adobe Garamond Pro" w:hAnsi="Adobe Garamond Pro" w:cs="Arial"/>
          <w:bCs/>
          <w:iCs/>
        </w:rPr>
        <w:t>, small intestines</w:t>
      </w:r>
      <w:r w:rsidRPr="007D5812">
        <w:rPr>
          <w:rFonts w:ascii="Adobe Garamond Pro" w:hAnsi="Adobe Garamond Pro" w:cs="Arial"/>
        </w:rPr>
        <w:t xml:space="preserve"> and colon</w:t>
      </w:r>
      <w:r>
        <w:rPr>
          <w:rFonts w:ascii="Adobe Garamond Pro" w:hAnsi="Adobe Garamond Pro" w:cs="Arial"/>
        </w:rPr>
        <w:t>s</w:t>
      </w:r>
      <w:r w:rsidRPr="007D5812">
        <w:rPr>
          <w:rFonts w:ascii="Adobe Garamond Pro" w:hAnsi="Adobe Garamond Pro" w:cs="Arial"/>
        </w:rPr>
        <w:t xml:space="preserve"> were </w:t>
      </w:r>
      <w:r>
        <w:rPr>
          <w:rFonts w:ascii="Adobe Garamond Pro" w:hAnsi="Adobe Garamond Pro" w:cs="Arial"/>
        </w:rPr>
        <w:t>dissected</w:t>
      </w:r>
      <w:r w:rsidRPr="007D5812">
        <w:rPr>
          <w:rFonts w:ascii="Adobe Garamond Pro" w:hAnsi="Adobe Garamond Pro" w:cs="Arial"/>
        </w:rPr>
        <w:t xml:space="preserve"> </w:t>
      </w:r>
      <w:r>
        <w:rPr>
          <w:rFonts w:ascii="Adobe Garamond Pro" w:hAnsi="Adobe Garamond Pro" w:cs="Arial"/>
        </w:rPr>
        <w:t>from the</w:t>
      </w:r>
      <w:r w:rsidRPr="007D5812">
        <w:rPr>
          <w:rFonts w:ascii="Adobe Garamond Pro" w:hAnsi="Adobe Garamond Pro" w:cs="Arial"/>
        </w:rPr>
        <w:t xml:space="preserve"> pylorus and </w:t>
      </w:r>
      <w:r>
        <w:rPr>
          <w:rFonts w:ascii="Adobe Garamond Pro" w:hAnsi="Adobe Garamond Pro" w:cs="Arial"/>
        </w:rPr>
        <w:t>the</w:t>
      </w:r>
      <w:r w:rsidRPr="007D5812">
        <w:rPr>
          <w:rFonts w:ascii="Adobe Garamond Pro" w:hAnsi="Adobe Garamond Pro" w:cs="Arial"/>
        </w:rPr>
        <w:t xml:space="preserve"> rectum, </w:t>
      </w:r>
      <w:r>
        <w:rPr>
          <w:rFonts w:ascii="Adobe Garamond Pro" w:hAnsi="Adobe Garamond Pro" w:cs="Arial"/>
        </w:rPr>
        <w:t>were</w:t>
      </w:r>
      <w:r w:rsidRPr="007D5812">
        <w:rPr>
          <w:rFonts w:ascii="Adobe Garamond Pro" w:hAnsi="Adobe Garamond Pro" w:cs="Arial"/>
        </w:rPr>
        <w:t xml:space="preserve"> </w:t>
      </w:r>
      <w:r>
        <w:rPr>
          <w:rFonts w:ascii="Adobe Garamond Pro" w:hAnsi="Adobe Garamond Pro" w:cs="Arial"/>
        </w:rPr>
        <w:t>separated from the</w:t>
      </w:r>
      <w:r w:rsidRPr="007D5812">
        <w:rPr>
          <w:rFonts w:ascii="Adobe Garamond Pro" w:hAnsi="Adobe Garamond Pro" w:cs="Arial"/>
        </w:rPr>
        <w:t xml:space="preserve"> mesenter</w:t>
      </w:r>
      <w:r>
        <w:rPr>
          <w:rFonts w:ascii="Adobe Garamond Pro" w:hAnsi="Adobe Garamond Pro" w:cs="Arial"/>
        </w:rPr>
        <w:t xml:space="preserve">ic tissue from </w:t>
      </w:r>
      <w:r w:rsidRPr="007D5812">
        <w:rPr>
          <w:rFonts w:ascii="Adobe Garamond Pro" w:hAnsi="Adobe Garamond Pro" w:cs="Arial"/>
        </w:rPr>
        <w:t xml:space="preserve">Peyer’s patches and </w:t>
      </w:r>
      <w:r>
        <w:rPr>
          <w:rFonts w:ascii="Adobe Garamond Pro" w:hAnsi="Adobe Garamond Pro" w:cs="Arial"/>
        </w:rPr>
        <w:t xml:space="preserve">from </w:t>
      </w:r>
      <w:r w:rsidRPr="007D5812">
        <w:rPr>
          <w:rFonts w:ascii="Adobe Garamond Pro" w:hAnsi="Adobe Garamond Pro" w:cs="Arial"/>
        </w:rPr>
        <w:t xml:space="preserve">fat </w:t>
      </w:r>
      <w:r>
        <w:rPr>
          <w:rFonts w:ascii="Adobe Garamond Pro" w:hAnsi="Adobe Garamond Pro" w:cs="Arial"/>
        </w:rPr>
        <w:t xml:space="preserve">and were placed </w:t>
      </w:r>
      <w:r w:rsidRPr="007D5812">
        <w:rPr>
          <w:rFonts w:ascii="Adobe Garamond Pro" w:hAnsi="Adobe Garamond Pro" w:cs="Arial"/>
        </w:rPr>
        <w:t xml:space="preserve">in </w:t>
      </w:r>
      <w:r>
        <w:rPr>
          <w:rFonts w:ascii="Adobe Garamond Pro" w:hAnsi="Adobe Garamond Pro" w:cs="Arial"/>
        </w:rPr>
        <w:t>ice</w:t>
      </w:r>
      <w:r w:rsidRPr="007D5812">
        <w:rPr>
          <w:rFonts w:ascii="Adobe Garamond Pro" w:hAnsi="Adobe Garamond Pro" w:cs="Arial"/>
        </w:rPr>
        <w:t>-cold HBSS with 2% FBS</w:t>
      </w:r>
      <w:del w:id="222" w:author="Domien Vanneste" w:date="2022-01-24T10:27:00Z">
        <w:r w:rsidDel="008478B2">
          <w:rPr>
            <w:rFonts w:ascii="Adobe Garamond Pro" w:hAnsi="Adobe Garamond Pro" w:cs="Arial"/>
          </w:rPr>
          <w:delText xml:space="preserve"> </w:delText>
        </w:r>
        <w:r w:rsidRPr="007D5812" w:rsidDel="008478B2">
          <w:rPr>
            <w:rFonts w:ascii="Adobe Garamond Pro" w:hAnsi="Adobe Garamond Pro" w:cs="Arial"/>
          </w:rPr>
          <w:delText>(</w:delText>
        </w:r>
        <w:r w:rsidRPr="007D5812" w:rsidDel="008478B2">
          <w:rPr>
            <w:rFonts w:ascii="Adobe Garamond Pro" w:hAnsi="Adobe Garamond Pro" w:cs="Arial"/>
            <w:highlight w:val="yellow"/>
          </w:rPr>
          <w:delText>Gibco, cat#</w:delText>
        </w:r>
        <w:r w:rsidRPr="007D5812" w:rsidDel="008478B2">
          <w:rPr>
            <w:rFonts w:ascii="Adobe Garamond Pro" w:hAnsi="Adobe Garamond Pro" w:cs="Arial"/>
          </w:rPr>
          <w:delText>)</w:delText>
        </w:r>
      </w:del>
      <w:r w:rsidRPr="007D5812">
        <w:rPr>
          <w:rFonts w:ascii="Adobe Garamond Pro" w:hAnsi="Adobe Garamond Pro" w:cs="Arial"/>
        </w:rPr>
        <w:t xml:space="preserve">. </w:t>
      </w:r>
      <w:r>
        <w:rPr>
          <w:rFonts w:ascii="Adobe Garamond Pro" w:hAnsi="Adobe Garamond Pro" w:cs="Arial"/>
        </w:rPr>
        <w:t xml:space="preserve">Intestinal content was removed with PBS, and the small </w:t>
      </w:r>
      <w:r w:rsidRPr="007D5812">
        <w:rPr>
          <w:rFonts w:ascii="Adobe Garamond Pro" w:hAnsi="Adobe Garamond Pro" w:cs="Arial"/>
        </w:rPr>
        <w:t>intestine</w:t>
      </w:r>
      <w:r>
        <w:rPr>
          <w:rFonts w:ascii="Adobe Garamond Pro" w:hAnsi="Adobe Garamond Pro" w:cs="Arial"/>
        </w:rPr>
        <w:t>s</w:t>
      </w:r>
      <w:r w:rsidRPr="007D5812">
        <w:rPr>
          <w:rFonts w:ascii="Adobe Garamond Pro" w:hAnsi="Adobe Garamond Pro" w:cs="Arial"/>
        </w:rPr>
        <w:t xml:space="preserve"> and colon</w:t>
      </w:r>
      <w:r>
        <w:rPr>
          <w:rFonts w:ascii="Adobe Garamond Pro" w:hAnsi="Adobe Garamond Pro" w:cs="Arial"/>
        </w:rPr>
        <w:t>s</w:t>
      </w:r>
      <w:r w:rsidRPr="007D5812">
        <w:rPr>
          <w:rFonts w:ascii="Adobe Garamond Pro" w:hAnsi="Adobe Garamond Pro" w:cs="Arial"/>
        </w:rPr>
        <w:t xml:space="preserve"> were open</w:t>
      </w:r>
      <w:r>
        <w:rPr>
          <w:rFonts w:ascii="Adobe Garamond Pro" w:hAnsi="Adobe Garamond Pro" w:cs="Arial"/>
        </w:rPr>
        <w:t>ed</w:t>
      </w:r>
      <w:r w:rsidRPr="007D5812">
        <w:rPr>
          <w:rFonts w:ascii="Adobe Garamond Pro" w:hAnsi="Adobe Garamond Pro" w:cs="Arial"/>
        </w:rPr>
        <w:t xml:space="preserve"> by a longitudinal cut and washed 3 times in </w:t>
      </w:r>
      <w:r>
        <w:rPr>
          <w:rFonts w:ascii="Adobe Garamond Pro" w:hAnsi="Adobe Garamond Pro" w:cs="Arial"/>
        </w:rPr>
        <w:t>ice</w:t>
      </w:r>
      <w:r w:rsidRPr="007D5812">
        <w:rPr>
          <w:rFonts w:ascii="Adobe Garamond Pro" w:hAnsi="Adobe Garamond Pro" w:cs="Arial"/>
        </w:rPr>
        <w:t>-cold HBSS with 2% FBS.</w:t>
      </w:r>
      <w:r>
        <w:rPr>
          <w:rFonts w:ascii="Adobe Garamond Pro" w:hAnsi="Adobe Garamond Pro" w:cs="Arial"/>
        </w:rPr>
        <w:t xml:space="preserve"> </w:t>
      </w:r>
      <w:r w:rsidRPr="007D5812">
        <w:rPr>
          <w:rFonts w:ascii="Adobe Garamond Pro" w:hAnsi="Adobe Garamond Pro" w:cs="Arial"/>
        </w:rPr>
        <w:t xml:space="preserve">To remove mucus and epithelial cells, </w:t>
      </w:r>
      <w:r>
        <w:rPr>
          <w:rFonts w:ascii="Adobe Garamond Pro" w:hAnsi="Adobe Garamond Pro" w:cs="Arial"/>
        </w:rPr>
        <w:lastRenderedPageBreak/>
        <w:t xml:space="preserve">small </w:t>
      </w:r>
      <w:r w:rsidRPr="007D5812">
        <w:rPr>
          <w:rFonts w:ascii="Adobe Garamond Pro" w:hAnsi="Adobe Garamond Pro" w:cs="Arial"/>
        </w:rPr>
        <w:t>intestine</w:t>
      </w:r>
      <w:r>
        <w:rPr>
          <w:rFonts w:ascii="Adobe Garamond Pro" w:hAnsi="Adobe Garamond Pro" w:cs="Arial"/>
        </w:rPr>
        <w:t>s</w:t>
      </w:r>
      <w:r w:rsidRPr="007D5812">
        <w:rPr>
          <w:rFonts w:ascii="Adobe Garamond Pro" w:hAnsi="Adobe Garamond Pro" w:cs="Arial"/>
        </w:rPr>
        <w:t xml:space="preserve"> and colon</w:t>
      </w:r>
      <w:r>
        <w:rPr>
          <w:rFonts w:ascii="Adobe Garamond Pro" w:hAnsi="Adobe Garamond Pro" w:cs="Arial"/>
        </w:rPr>
        <w:t>s</w:t>
      </w:r>
      <w:r w:rsidRPr="007D5812">
        <w:rPr>
          <w:rFonts w:ascii="Adobe Garamond Pro" w:hAnsi="Adobe Garamond Pro" w:cs="Arial"/>
        </w:rPr>
        <w:t xml:space="preserve"> were incubated with HBSS with 2% FBS and 1 mM</w:t>
      </w:r>
      <w:ins w:id="223" w:author="Domien Vanneste" w:date="2022-01-24T10:28:00Z">
        <w:r w:rsidR="008478B2">
          <w:rPr>
            <w:rFonts w:ascii="Adobe Garamond Pro" w:hAnsi="Adobe Garamond Pro" w:cs="Arial"/>
          </w:rPr>
          <w:t xml:space="preserve"> 1,4 </w:t>
        </w:r>
      </w:ins>
      <w:del w:id="224" w:author="Domien Vanneste" w:date="2022-01-24T10:28:00Z">
        <w:r w:rsidRPr="007D5812" w:rsidDel="008478B2">
          <w:rPr>
            <w:rFonts w:ascii="Adobe Garamond Pro" w:hAnsi="Adobe Garamond Pro" w:cs="Arial"/>
          </w:rPr>
          <w:delText xml:space="preserve"> </w:delText>
        </w:r>
      </w:del>
      <w:r w:rsidRPr="007D5812">
        <w:rPr>
          <w:rFonts w:ascii="Adobe Garamond Pro" w:hAnsi="Adobe Garamond Pro" w:cs="Arial"/>
        </w:rPr>
        <w:t>dithiothreitol (</w:t>
      </w:r>
      <w:r w:rsidRPr="008478B2">
        <w:rPr>
          <w:rFonts w:ascii="Adobe Garamond Pro" w:hAnsi="Adobe Garamond Pro" w:cs="Arial"/>
          <w:rPrChange w:id="225" w:author="Domien Vanneste" w:date="2022-01-24T10:28:00Z">
            <w:rPr>
              <w:rFonts w:ascii="Adobe Garamond Pro" w:hAnsi="Adobe Garamond Pro" w:cs="Arial"/>
              <w:highlight w:val="yellow"/>
            </w:rPr>
          </w:rPrChange>
        </w:rPr>
        <w:t xml:space="preserve">DTT, </w:t>
      </w:r>
      <w:ins w:id="226" w:author="Domien Vanneste" w:date="2022-01-24T10:28:00Z">
        <w:r w:rsidR="008478B2" w:rsidRPr="008478B2">
          <w:rPr>
            <w:rFonts w:ascii="Adobe Garamond Pro" w:hAnsi="Adobe Garamond Pro" w:cs="Arial"/>
            <w:rPrChange w:id="227" w:author="Domien Vanneste" w:date="2022-01-24T10:28:00Z">
              <w:rPr>
                <w:rFonts w:ascii="Adobe Garamond Pro" w:hAnsi="Adobe Garamond Pro" w:cs="Arial"/>
                <w:highlight w:val="yellow"/>
              </w:rPr>
            </w:rPrChange>
          </w:rPr>
          <w:t>Sigma, 10197777001</w:t>
        </w:r>
      </w:ins>
      <w:del w:id="228" w:author="Domien Vanneste" w:date="2022-01-24T10:28:00Z">
        <w:r w:rsidRPr="00752826" w:rsidDel="008478B2">
          <w:rPr>
            <w:rFonts w:ascii="Adobe Garamond Pro" w:hAnsi="Adobe Garamond Pro" w:cs="Arial"/>
            <w:highlight w:val="yellow"/>
          </w:rPr>
          <w:delText>provider, cat #</w:delText>
        </w:r>
      </w:del>
      <w:r w:rsidRPr="007D5812">
        <w:rPr>
          <w:rFonts w:ascii="Adobe Garamond Pro" w:hAnsi="Adobe Garamond Pro" w:cs="Arial"/>
        </w:rPr>
        <w:t xml:space="preserve">) for 20 min with </w:t>
      </w:r>
      <w:r>
        <w:rPr>
          <w:rFonts w:ascii="Adobe Garamond Pro" w:hAnsi="Adobe Garamond Pro" w:cs="Arial"/>
        </w:rPr>
        <w:t xml:space="preserve">constant </w:t>
      </w:r>
      <w:r w:rsidRPr="007D5812">
        <w:rPr>
          <w:rFonts w:ascii="Adobe Garamond Pro" w:hAnsi="Adobe Garamond Pro" w:cs="Arial"/>
        </w:rPr>
        <w:t xml:space="preserve">shaking followed by </w:t>
      </w:r>
      <w:r>
        <w:rPr>
          <w:rFonts w:ascii="Adobe Garamond Pro" w:hAnsi="Adobe Garamond Pro" w:cs="Arial"/>
        </w:rPr>
        <w:t>an incubation</w:t>
      </w:r>
      <w:r w:rsidRPr="007D5812">
        <w:rPr>
          <w:rFonts w:ascii="Adobe Garamond Pro" w:hAnsi="Adobe Garamond Pro" w:cs="Arial"/>
        </w:rPr>
        <w:t xml:space="preserve"> with HBSS </w:t>
      </w:r>
      <w:r>
        <w:rPr>
          <w:rFonts w:ascii="Adobe Garamond Pro" w:hAnsi="Adobe Garamond Pro" w:cs="Arial"/>
        </w:rPr>
        <w:t>containing</w:t>
      </w:r>
      <w:r w:rsidRPr="007D5812">
        <w:rPr>
          <w:rFonts w:ascii="Adobe Garamond Pro" w:hAnsi="Adobe Garamond Pro" w:cs="Arial"/>
        </w:rPr>
        <w:t xml:space="preserve"> 2% FBS and 1.3mM </w:t>
      </w:r>
      <w:r>
        <w:rPr>
          <w:rFonts w:ascii="Adobe Garamond Pro" w:hAnsi="Adobe Garamond Pro" w:cs="Arial"/>
        </w:rPr>
        <w:t xml:space="preserve">EDTA </w:t>
      </w:r>
      <w:del w:id="229" w:author="Domien Vanneste" w:date="2022-01-24T10:27:00Z">
        <w:r w:rsidRPr="007D5812" w:rsidDel="008478B2">
          <w:rPr>
            <w:rFonts w:ascii="Adobe Garamond Pro" w:hAnsi="Adobe Garamond Pro" w:cs="Arial"/>
          </w:rPr>
          <w:delText>(</w:delText>
        </w:r>
        <w:r w:rsidRPr="007D5812" w:rsidDel="008478B2">
          <w:rPr>
            <w:rFonts w:ascii="Adobe Garamond Pro" w:hAnsi="Adobe Garamond Pro" w:cs="Arial"/>
            <w:highlight w:val="yellow"/>
          </w:rPr>
          <w:delText>Merck Millipore, cat#</w:delText>
        </w:r>
        <w:r w:rsidRPr="007D5812" w:rsidDel="008478B2">
          <w:rPr>
            <w:rFonts w:ascii="Adobe Garamond Pro" w:hAnsi="Adobe Garamond Pro" w:cs="Arial"/>
          </w:rPr>
          <w:delText xml:space="preserve">) </w:delText>
        </w:r>
      </w:del>
      <w:r w:rsidRPr="007D5812">
        <w:rPr>
          <w:rFonts w:ascii="Adobe Garamond Pro" w:hAnsi="Adobe Garamond Pro" w:cs="Arial"/>
        </w:rPr>
        <w:t xml:space="preserve">for 40 min. </w:t>
      </w:r>
      <w:r>
        <w:rPr>
          <w:rFonts w:ascii="Adobe Garamond Pro" w:hAnsi="Adobe Garamond Pro" w:cs="Arial"/>
        </w:rPr>
        <w:t xml:space="preserve">Tissue pieces were then </w:t>
      </w:r>
      <w:r w:rsidRPr="007D5812">
        <w:rPr>
          <w:rFonts w:ascii="Adobe Garamond Pro" w:hAnsi="Adobe Garamond Pro" w:cs="Arial"/>
        </w:rPr>
        <w:t xml:space="preserve">cut into </w:t>
      </w:r>
      <w:r>
        <w:rPr>
          <w:rFonts w:ascii="Adobe Garamond Pro" w:hAnsi="Adobe Garamond Pro" w:cs="Arial"/>
        </w:rPr>
        <w:t>small</w:t>
      </w:r>
      <w:r w:rsidRPr="007D5812">
        <w:rPr>
          <w:rFonts w:ascii="Adobe Garamond Pro" w:hAnsi="Adobe Garamond Pro" w:cs="Arial"/>
        </w:rPr>
        <w:t xml:space="preserve"> pieces and incubated for 1 </w:t>
      </w:r>
      <w:r>
        <w:rPr>
          <w:rFonts w:ascii="Adobe Garamond Pro" w:hAnsi="Adobe Garamond Pro" w:cs="Arial"/>
        </w:rPr>
        <w:t>h</w:t>
      </w:r>
      <w:r w:rsidRPr="007D5812">
        <w:rPr>
          <w:rFonts w:ascii="Adobe Garamond Pro" w:hAnsi="Adobe Garamond Pro" w:cs="Arial"/>
        </w:rPr>
        <w:t xml:space="preserve"> at 37 ˚C with RPMI </w:t>
      </w:r>
      <w:r>
        <w:rPr>
          <w:rFonts w:ascii="Adobe Garamond Pro" w:hAnsi="Adobe Garamond Pro" w:cs="Arial"/>
        </w:rPr>
        <w:t>containing</w:t>
      </w:r>
      <w:r w:rsidRPr="007D5812">
        <w:rPr>
          <w:rFonts w:ascii="Adobe Garamond Pro" w:hAnsi="Adobe Garamond Pro" w:cs="Arial"/>
        </w:rPr>
        <w:t xml:space="preserve"> 2% FBS</w:t>
      </w:r>
      <w:del w:id="230" w:author="Domien Vanneste" w:date="2022-01-24T10:28:00Z">
        <w:r w:rsidDel="008478B2">
          <w:rPr>
            <w:rFonts w:ascii="Adobe Garamond Pro" w:hAnsi="Adobe Garamond Pro" w:cs="Arial"/>
          </w:rPr>
          <w:delText xml:space="preserve"> (</w:delText>
        </w:r>
        <w:r w:rsidRPr="00752826" w:rsidDel="008478B2">
          <w:rPr>
            <w:rFonts w:ascii="Adobe Garamond Pro" w:hAnsi="Adobe Garamond Pro" w:cs="Arial"/>
            <w:highlight w:val="yellow"/>
          </w:rPr>
          <w:delText xml:space="preserve">provider, cat </w:delText>
        </w:r>
      </w:del>
      <w:del w:id="231" w:author="Domien Vanneste" w:date="2022-01-24T10:27:00Z">
        <w:r w:rsidRPr="00752826" w:rsidDel="008478B2">
          <w:rPr>
            <w:rFonts w:ascii="Adobe Garamond Pro" w:hAnsi="Adobe Garamond Pro" w:cs="Arial"/>
            <w:highlight w:val="yellow"/>
          </w:rPr>
          <w:delText>#</w:delText>
        </w:r>
        <w:r w:rsidDel="008478B2">
          <w:rPr>
            <w:rFonts w:ascii="Adobe Garamond Pro" w:hAnsi="Adobe Garamond Pro" w:cs="Arial"/>
          </w:rPr>
          <w:delText>)</w:delText>
        </w:r>
      </w:del>
      <w:r w:rsidRPr="007D5812">
        <w:rPr>
          <w:rFonts w:ascii="Adobe Garamond Pro" w:hAnsi="Adobe Garamond Pro" w:cs="Arial"/>
        </w:rPr>
        <w:t xml:space="preserve">, 2 mg/mL </w:t>
      </w:r>
      <w:commentRangeStart w:id="232"/>
      <w:r w:rsidRPr="007D5812">
        <w:rPr>
          <w:rFonts w:ascii="Adobe Garamond Pro" w:hAnsi="Adobe Garamond Pro" w:cs="Arial"/>
        </w:rPr>
        <w:t>collagenase IV</w:t>
      </w:r>
      <w:commentRangeEnd w:id="232"/>
      <w:r w:rsidR="006D0202">
        <w:rPr>
          <w:rStyle w:val="CommentReference"/>
        </w:rPr>
        <w:commentReference w:id="232"/>
      </w:r>
      <w:r w:rsidRPr="007D5812">
        <w:rPr>
          <w:rFonts w:ascii="Adobe Garamond Pro" w:hAnsi="Adobe Garamond Pro" w:cs="Arial"/>
        </w:rPr>
        <w:t xml:space="preserve"> (</w:t>
      </w:r>
      <w:proofErr w:type="spellStart"/>
      <w:ins w:id="233" w:author="Bai Qiang" w:date="2022-01-26T14:11:00Z">
        <w:r w:rsidR="008E6363" w:rsidRPr="008E6363">
          <w:rPr>
            <w:rFonts w:ascii="Adobe Garamond Pro" w:hAnsi="Adobe Garamond Pro" w:cs="Arial"/>
          </w:rPr>
          <w:t>ThermoFisher</w:t>
        </w:r>
      </w:ins>
      <w:proofErr w:type="spellEnd"/>
      <w:del w:id="234" w:author="Bai Qiang" w:date="2022-01-26T14:11:00Z">
        <w:r w:rsidRPr="00752826" w:rsidDel="008E6363">
          <w:rPr>
            <w:rFonts w:ascii="Adobe Garamond Pro" w:hAnsi="Adobe Garamond Pro" w:cs="Arial"/>
            <w:highlight w:val="yellow"/>
          </w:rPr>
          <w:delText>Sigma</w:delText>
        </w:r>
      </w:del>
      <w:r w:rsidRPr="00752826">
        <w:rPr>
          <w:rFonts w:ascii="Adobe Garamond Pro" w:hAnsi="Adobe Garamond Pro" w:cs="Arial"/>
          <w:highlight w:val="yellow"/>
        </w:rPr>
        <w:t xml:space="preserve">, </w:t>
      </w:r>
      <w:ins w:id="235" w:author="Bai Qiang" w:date="2022-01-26T14:11:00Z">
        <w:r w:rsidR="008E6363" w:rsidRPr="008E6363">
          <w:rPr>
            <w:rFonts w:ascii="Adobe Garamond Pro" w:hAnsi="Adobe Garamond Pro" w:cs="Arial"/>
          </w:rPr>
          <w:t>Cat#17104019</w:t>
        </w:r>
      </w:ins>
      <w:del w:id="236" w:author="Bai Qiang" w:date="2022-01-26T14:11:00Z">
        <w:r w:rsidRPr="00752826" w:rsidDel="008E6363">
          <w:rPr>
            <w:rFonts w:ascii="Adobe Garamond Pro" w:hAnsi="Adobe Garamond Pro" w:cs="Arial"/>
            <w:highlight w:val="yellow"/>
          </w:rPr>
          <w:delText>cat #</w:delText>
        </w:r>
      </w:del>
      <w:r w:rsidRPr="007D5812">
        <w:rPr>
          <w:rFonts w:ascii="Adobe Garamond Pro" w:hAnsi="Adobe Garamond Pro" w:cs="Arial"/>
        </w:rPr>
        <w:t>) and 40 U/mL DNase I</w:t>
      </w:r>
      <w:del w:id="237" w:author="Domien Vanneste" w:date="2022-01-24T10:28:00Z">
        <w:r w:rsidRPr="007D5812" w:rsidDel="008478B2">
          <w:rPr>
            <w:rFonts w:ascii="Adobe Garamond Pro" w:hAnsi="Adobe Garamond Pro" w:cs="Arial"/>
          </w:rPr>
          <w:delText xml:space="preserve"> (</w:delText>
        </w:r>
        <w:r w:rsidRPr="00752826" w:rsidDel="008478B2">
          <w:rPr>
            <w:rFonts w:ascii="Adobe Garamond Pro" w:hAnsi="Adobe Garamond Pro" w:cs="Arial"/>
            <w:highlight w:val="yellow"/>
          </w:rPr>
          <w:delText>Roche, cat#</w:delText>
        </w:r>
        <w:r w:rsidRPr="007D5812" w:rsidDel="008478B2">
          <w:rPr>
            <w:rFonts w:ascii="Adobe Garamond Pro" w:hAnsi="Adobe Garamond Pro" w:cs="Arial"/>
          </w:rPr>
          <w:delText>)</w:delText>
        </w:r>
      </w:del>
      <w:r w:rsidRPr="007D5812">
        <w:rPr>
          <w:rFonts w:ascii="Adobe Garamond Pro" w:hAnsi="Adobe Garamond Pro" w:cs="Arial"/>
        </w:rPr>
        <w:t xml:space="preserve">. At the end of incubation, </w:t>
      </w:r>
      <w:r>
        <w:rPr>
          <w:rFonts w:ascii="Adobe Garamond Pro" w:hAnsi="Adobe Garamond Pro" w:cs="Arial"/>
        </w:rPr>
        <w:t xml:space="preserve">the suspension was </w:t>
      </w:r>
      <w:r w:rsidRPr="007D5812">
        <w:rPr>
          <w:rFonts w:ascii="Adobe Garamond Pro" w:hAnsi="Adobe Garamond Pro" w:cs="Arial"/>
        </w:rPr>
        <w:t>homogenized with a 19G syringe and filtered through a 70 µ</w:t>
      </w:r>
      <w:r>
        <w:rPr>
          <w:rFonts w:ascii="Adobe Garamond Pro" w:hAnsi="Adobe Garamond Pro" w:cs="Arial"/>
        </w:rPr>
        <w:t>M</w:t>
      </w:r>
      <w:r w:rsidRPr="007D5812">
        <w:rPr>
          <w:rFonts w:ascii="Adobe Garamond Pro" w:hAnsi="Adobe Garamond Pro" w:cs="Arial"/>
        </w:rPr>
        <w:t xml:space="preserve"> strainer</w:t>
      </w:r>
      <w:del w:id="238" w:author="Domien Vanneste" w:date="2022-01-24T11:22:00Z">
        <w:r w:rsidDel="006D0202">
          <w:rPr>
            <w:rFonts w:ascii="Adobe Garamond Pro" w:hAnsi="Adobe Garamond Pro" w:cs="Arial"/>
          </w:rPr>
          <w:delText xml:space="preserve"> (</w:delText>
        </w:r>
        <w:r w:rsidRPr="007D5812" w:rsidDel="006D0202">
          <w:rPr>
            <w:rFonts w:ascii="Adobe Garamond Pro" w:hAnsi="Adobe Garamond Pro" w:cs="Arial"/>
            <w:highlight w:val="yellow"/>
          </w:rPr>
          <w:delText>provider, cat #</w:delText>
        </w:r>
        <w:r w:rsidDel="006D0202">
          <w:rPr>
            <w:rFonts w:ascii="Adobe Garamond Pro" w:hAnsi="Adobe Garamond Pro" w:cs="Arial"/>
          </w:rPr>
          <w:delText>)</w:delText>
        </w:r>
      </w:del>
      <w:r w:rsidRPr="007D5812">
        <w:rPr>
          <w:rFonts w:ascii="Adobe Garamond Pro" w:hAnsi="Adobe Garamond Pro" w:cs="Arial"/>
        </w:rPr>
        <w:t>.</w:t>
      </w:r>
    </w:p>
    <w:p w14:paraId="14F07A0D" w14:textId="7C442EFD" w:rsidR="007C3187" w:rsidDel="008E6363" w:rsidRDefault="007C3187" w:rsidP="007C3187">
      <w:pPr>
        <w:autoSpaceDE w:val="0"/>
        <w:autoSpaceDN w:val="0"/>
        <w:adjustRightInd w:val="0"/>
        <w:spacing w:line="480" w:lineRule="auto"/>
        <w:jc w:val="both"/>
        <w:rPr>
          <w:del w:id="239" w:author="Bai Qiang" w:date="2022-01-26T14:09:00Z"/>
          <w:rFonts w:ascii="Adobe Garamond Pro" w:hAnsi="Adobe Garamond Pro" w:cs="Arial"/>
        </w:rPr>
      </w:pPr>
      <w:commentRangeStart w:id="240"/>
      <w:del w:id="241" w:author="Bai Qiang" w:date="2022-01-26T14:09:00Z">
        <w:r w:rsidRPr="008A4300" w:rsidDel="008E6363">
          <w:rPr>
            <w:rFonts w:ascii="Adobe Garamond Pro" w:hAnsi="Adobe Garamond Pro" w:cs="Arial"/>
            <w:highlight w:val="yellow"/>
          </w:rPr>
          <w:delText xml:space="preserve">[A small paragraph should be added regarding cell counting: like: </w:delText>
        </w:r>
        <w:r w:rsidDel="008E6363">
          <w:rPr>
            <w:rFonts w:ascii="Adobe Garamond Pro" w:hAnsi="Adobe Garamond Pro" w:cs="Arial"/>
            <w:highlight w:val="yellow"/>
          </w:rPr>
          <w:delText xml:space="preserve">Absolute </w:delText>
        </w:r>
        <w:r w:rsidDel="008E6363">
          <w:rPr>
            <w:rFonts w:ascii="Adobe Garamond Pro" w:eastAsiaTheme="minorHAnsi" w:hAnsi="Adobe Garamond Pro"/>
            <w:highlight w:val="yellow"/>
          </w:rPr>
          <w:delText>c</w:delText>
        </w:r>
        <w:r w:rsidRPr="008A4300" w:rsidDel="008E6363">
          <w:rPr>
            <w:rFonts w:ascii="Adobe Garamond Pro" w:eastAsiaTheme="minorHAnsi" w:hAnsi="Adobe Garamond Pro"/>
            <w:highlight w:val="yellow"/>
          </w:rPr>
          <w:delText xml:space="preserve">ell numbers </w:delText>
        </w:r>
        <w:r w:rsidDel="008E6363">
          <w:rPr>
            <w:rFonts w:ascii="Adobe Garamond Pro" w:eastAsiaTheme="minorHAnsi" w:hAnsi="Adobe Garamond Pro"/>
            <w:highlight w:val="yellow"/>
          </w:rPr>
          <w:delText xml:space="preserve">from tissue single-cell suspensions </w:delText>
        </w:r>
        <w:r w:rsidRPr="008A4300" w:rsidDel="008E6363">
          <w:rPr>
            <w:rFonts w:ascii="Adobe Garamond Pro" w:eastAsiaTheme="minorHAnsi" w:hAnsi="Adobe Garamond Pro"/>
            <w:highlight w:val="yellow"/>
          </w:rPr>
          <w:delText>were counted by the use of a hemocytometer</w:delText>
        </w:r>
        <w:r w:rsidDel="008E6363">
          <w:rPr>
            <w:rFonts w:ascii="Adobe Garamond Pro" w:eastAsiaTheme="minorHAnsi" w:hAnsi="Adobe Garamond Pro"/>
            <w:highlight w:val="yellow"/>
          </w:rPr>
          <w:delText xml:space="preserve"> (?)</w:delText>
        </w:r>
        <w:r w:rsidDel="008E6363">
          <w:rPr>
            <w:rFonts w:ascii="Adobe Garamond Pro" w:hAnsi="Adobe Garamond Pro" w:cs="Arial"/>
          </w:rPr>
          <w:delText>.</w:delText>
        </w:r>
        <w:r w:rsidRPr="008A4300" w:rsidDel="008E6363">
          <w:rPr>
            <w:rFonts w:ascii="Adobe Garamond Pro" w:hAnsi="Adobe Garamond Pro" w:cs="Arial"/>
            <w:highlight w:val="yellow"/>
          </w:rPr>
          <w:delText>]</w:delText>
        </w:r>
      </w:del>
      <w:commentRangeEnd w:id="240"/>
      <w:r w:rsidR="008E6363">
        <w:rPr>
          <w:rStyle w:val="CommentReference"/>
        </w:rPr>
        <w:commentReference w:id="240"/>
      </w:r>
    </w:p>
    <w:p w14:paraId="6886F32D" w14:textId="77777777" w:rsidR="007C3187" w:rsidRPr="00445518" w:rsidRDefault="007C3187" w:rsidP="007C3187">
      <w:pPr>
        <w:autoSpaceDE w:val="0"/>
        <w:autoSpaceDN w:val="0"/>
        <w:adjustRightInd w:val="0"/>
        <w:spacing w:line="480" w:lineRule="auto"/>
        <w:jc w:val="both"/>
        <w:rPr>
          <w:rFonts w:ascii="Adobe Garamond Pro" w:hAnsi="Adobe Garamond Pro" w:cs="Arial"/>
        </w:rPr>
      </w:pPr>
    </w:p>
    <w:p w14:paraId="1C2BF6DE" w14:textId="77777777" w:rsidR="007C3187" w:rsidRPr="00546093" w:rsidRDefault="007C3187" w:rsidP="007C3187">
      <w:pPr>
        <w:spacing w:line="480" w:lineRule="auto"/>
        <w:jc w:val="both"/>
        <w:rPr>
          <w:rFonts w:ascii="Adobe Garamond Pro" w:hAnsi="Adobe Garamond Pro" w:cs="Arial"/>
          <w:b/>
          <w:iCs/>
        </w:rPr>
      </w:pPr>
      <w:r w:rsidRPr="00546093">
        <w:rPr>
          <w:rFonts w:ascii="Adobe Garamond Pro" w:hAnsi="Adobe Garamond Pro" w:cs="Arial"/>
          <w:b/>
          <w:iCs/>
        </w:rPr>
        <w:t>Flow cytometry</w:t>
      </w:r>
    </w:p>
    <w:p w14:paraId="5DAA5D3E" w14:textId="33000B04" w:rsidR="007C3187" w:rsidRPr="00DF0189" w:rsidRDefault="007C3187" w:rsidP="00DF0189">
      <w:pPr>
        <w:spacing w:line="480" w:lineRule="auto"/>
        <w:jc w:val="both"/>
        <w:rPr>
          <w:rFonts w:ascii="Adobe Garamond Pro" w:hAnsi="Adobe Garamond Pro" w:cs="Arial"/>
        </w:rPr>
      </w:pPr>
      <w:r w:rsidRPr="00445518">
        <w:rPr>
          <w:rFonts w:ascii="Adobe Garamond Pro" w:hAnsi="Adobe Garamond Pro" w:cs="Arial"/>
        </w:rPr>
        <w:t>Cells (0.5–5 x 10</w:t>
      </w:r>
      <w:r w:rsidRPr="00445518">
        <w:rPr>
          <w:rFonts w:ascii="Adobe Garamond Pro" w:hAnsi="Adobe Garamond Pro" w:cs="Arial"/>
          <w:vertAlign w:val="superscript"/>
        </w:rPr>
        <w:t>6</w:t>
      </w:r>
      <w:r w:rsidRPr="00445518">
        <w:rPr>
          <w:rFonts w:ascii="Adobe Garamond Pro" w:hAnsi="Adobe Garamond Pro" w:cs="Arial"/>
        </w:rPr>
        <w:t>) were pre-incubated with Mouse BD Fc Block™ (</w:t>
      </w:r>
      <w:r w:rsidRPr="008478B2">
        <w:rPr>
          <w:rFonts w:ascii="Adobe Garamond Pro" w:hAnsi="Adobe Garamond Pro" w:cs="Arial"/>
          <w:rPrChange w:id="242" w:author="Domien Vanneste" w:date="2022-01-24T10:30:00Z">
            <w:rPr>
              <w:rFonts w:ascii="Adobe Garamond Pro" w:hAnsi="Adobe Garamond Pro" w:cs="Arial"/>
              <w:highlight w:val="yellow"/>
            </w:rPr>
          </w:rPrChange>
        </w:rPr>
        <w:t xml:space="preserve">BD biosciences, </w:t>
      </w:r>
      <w:ins w:id="243" w:author="Domien Vanneste" w:date="2022-01-24T10:29:00Z">
        <w:r w:rsidR="008478B2" w:rsidRPr="008478B2">
          <w:rPr>
            <w:rFonts w:ascii="Adobe Garamond Pro" w:hAnsi="Adobe Garamond Pro" w:cs="Arial"/>
            <w:rPrChange w:id="244" w:author="Domien Vanneste" w:date="2022-01-24T10:30:00Z">
              <w:rPr>
                <w:rFonts w:ascii="Adobe Garamond Pro" w:hAnsi="Adobe Garamond Pro" w:cs="Arial"/>
                <w:highlight w:val="yellow"/>
              </w:rPr>
            </w:rPrChange>
          </w:rPr>
          <w:t>Cat#553142</w:t>
        </w:r>
      </w:ins>
      <w:del w:id="245" w:author="Domien Vanneste" w:date="2022-01-24T10:29:00Z">
        <w:r w:rsidRPr="00445518" w:rsidDel="008478B2">
          <w:rPr>
            <w:rFonts w:ascii="Adobe Garamond Pro" w:hAnsi="Adobe Garamond Pro" w:cs="Arial"/>
            <w:highlight w:val="yellow"/>
          </w:rPr>
          <w:delText>cat#</w:delText>
        </w:r>
      </w:del>
      <w:r w:rsidRPr="00445518">
        <w:rPr>
          <w:rFonts w:ascii="Adobe Garamond Pro" w:hAnsi="Adobe Garamond Pro" w:cs="Arial"/>
        </w:rPr>
        <w:t xml:space="preserve">) to </w:t>
      </w:r>
      <w:r>
        <w:rPr>
          <w:rFonts w:ascii="Adobe Garamond Pro" w:hAnsi="Adobe Garamond Pro" w:cs="Arial"/>
        </w:rPr>
        <w:t>avoid unspecific binding to</w:t>
      </w:r>
      <w:r w:rsidRPr="00445518">
        <w:rPr>
          <w:rFonts w:ascii="Adobe Garamond Pro" w:hAnsi="Adobe Garamond Pro" w:cs="Arial"/>
        </w:rPr>
        <w:t xml:space="preserve"> Fc receptors and stained with appropriate antibodies at 4°C in the dark for 30 min. For Ki-67 </w:t>
      </w:r>
      <w:proofErr w:type="spellStart"/>
      <w:r w:rsidRPr="00445518">
        <w:rPr>
          <w:rFonts w:ascii="Adobe Garamond Pro" w:hAnsi="Adobe Garamond Pro" w:cs="Arial"/>
        </w:rPr>
        <w:t>staining</w:t>
      </w:r>
      <w:r>
        <w:rPr>
          <w:rFonts w:ascii="Adobe Garamond Pro" w:hAnsi="Adobe Garamond Pro" w:cs="Arial"/>
        </w:rPr>
        <w:t>s</w:t>
      </w:r>
      <w:proofErr w:type="spellEnd"/>
      <w:r w:rsidRPr="00445518">
        <w:rPr>
          <w:rFonts w:ascii="Adobe Garamond Pro" w:hAnsi="Adobe Garamond Pro" w:cs="Arial"/>
        </w:rPr>
        <w:t>, extracellular-stained cells were permeabilized and stained using FITC Mouse Anti-Ki-67 Set (</w:t>
      </w:r>
      <w:r w:rsidRPr="008478B2">
        <w:rPr>
          <w:rFonts w:ascii="Adobe Garamond Pro" w:hAnsi="Adobe Garamond Pro" w:cs="Arial"/>
          <w:rPrChange w:id="246" w:author="Domien Vanneste" w:date="2022-01-24T10:30:00Z">
            <w:rPr>
              <w:rFonts w:ascii="Adobe Garamond Pro" w:hAnsi="Adobe Garamond Pro" w:cs="Arial"/>
              <w:highlight w:val="yellow"/>
            </w:rPr>
          </w:rPrChange>
        </w:rPr>
        <w:t xml:space="preserve">BD Biosciences, </w:t>
      </w:r>
      <w:ins w:id="247" w:author="Domien Vanneste" w:date="2022-01-24T10:30:00Z">
        <w:r w:rsidR="008478B2" w:rsidRPr="008478B2">
          <w:rPr>
            <w:rFonts w:ascii="Adobe Garamond Pro" w:hAnsi="Adobe Garamond Pro" w:cs="Arial"/>
            <w:rPrChange w:id="248" w:author="Domien Vanneste" w:date="2022-01-24T10:30:00Z">
              <w:rPr>
                <w:rFonts w:ascii="Adobe Garamond Pro" w:hAnsi="Adobe Garamond Pro" w:cs="Arial"/>
                <w:highlight w:val="yellow"/>
              </w:rPr>
            </w:rPrChange>
          </w:rPr>
          <w:t>Cat#556026</w:t>
        </w:r>
      </w:ins>
      <w:del w:id="249" w:author="Domien Vanneste" w:date="2022-01-24T10:30:00Z">
        <w:r w:rsidRPr="00546093" w:rsidDel="008478B2">
          <w:rPr>
            <w:rFonts w:ascii="Adobe Garamond Pro" w:hAnsi="Adobe Garamond Pro" w:cs="Arial"/>
            <w:highlight w:val="yellow"/>
          </w:rPr>
          <w:delText>cat#</w:delText>
        </w:r>
      </w:del>
      <w:r w:rsidRPr="00445518">
        <w:rPr>
          <w:rFonts w:ascii="Adobe Garamond Pro" w:hAnsi="Adobe Garamond Pro" w:cs="Arial"/>
        </w:rPr>
        <w:t xml:space="preserve">). For </w:t>
      </w:r>
      <w:proofErr w:type="spellStart"/>
      <w:r w:rsidRPr="00445518">
        <w:rPr>
          <w:rFonts w:ascii="Adobe Garamond Pro" w:hAnsi="Adobe Garamond Pro" w:cs="Arial"/>
        </w:rPr>
        <w:t>EdU</w:t>
      </w:r>
      <w:proofErr w:type="spellEnd"/>
      <w:r w:rsidRPr="00445518">
        <w:rPr>
          <w:rFonts w:ascii="Adobe Garamond Pro" w:hAnsi="Adobe Garamond Pro" w:cs="Arial"/>
        </w:rPr>
        <w:t xml:space="preserve"> staining, extracellular-stained cells were permeabilized and stained using Click-</w:t>
      </w:r>
      <w:proofErr w:type="spellStart"/>
      <w:r w:rsidRPr="00445518">
        <w:rPr>
          <w:rFonts w:ascii="Adobe Garamond Pro" w:hAnsi="Adobe Garamond Pro" w:cs="Arial"/>
        </w:rPr>
        <w:t>iT</w:t>
      </w:r>
      <w:proofErr w:type="spellEnd"/>
      <w:r w:rsidRPr="00445518">
        <w:rPr>
          <w:rFonts w:ascii="Adobe Garamond Pro" w:hAnsi="Adobe Garamond Pro" w:cs="Arial"/>
        </w:rPr>
        <w:t xml:space="preserve">™ </w:t>
      </w:r>
      <w:proofErr w:type="spellStart"/>
      <w:r w:rsidRPr="00445518">
        <w:rPr>
          <w:rFonts w:ascii="Adobe Garamond Pro" w:hAnsi="Adobe Garamond Pro" w:cs="Arial"/>
        </w:rPr>
        <w:t>EdU</w:t>
      </w:r>
      <w:proofErr w:type="spellEnd"/>
      <w:r w:rsidRPr="00445518">
        <w:rPr>
          <w:rFonts w:ascii="Adobe Garamond Pro" w:hAnsi="Adobe Garamond Pro" w:cs="Arial"/>
        </w:rPr>
        <w:t xml:space="preserve"> Alexa Fluor™ 488 Flow Cytometry Assay Kit (Thermo Fisher</w:t>
      </w:r>
      <w:r>
        <w:rPr>
          <w:rFonts w:ascii="Adobe Garamond Pro" w:hAnsi="Adobe Garamond Pro" w:cs="Arial"/>
        </w:rPr>
        <w:t xml:space="preserve">, </w:t>
      </w:r>
      <w:ins w:id="250" w:author="Domien Vanneste" w:date="2022-01-24T10:31:00Z">
        <w:r w:rsidR="008478B2" w:rsidRPr="008478B2">
          <w:rPr>
            <w:rFonts w:ascii="Adobe Garamond Pro" w:hAnsi="Adobe Garamond Pro" w:cs="Arial"/>
            <w:rPrChange w:id="251" w:author="Domien Vanneste" w:date="2022-01-24T10:31:00Z">
              <w:rPr>
                <w:rFonts w:ascii="Adobe Garamond Pro" w:hAnsi="Adobe Garamond Pro" w:cs="Arial"/>
                <w:highlight w:val="yellow"/>
              </w:rPr>
            </w:rPrChange>
          </w:rPr>
          <w:t>Cat#10632</w:t>
        </w:r>
      </w:ins>
      <w:del w:id="252" w:author="Domien Vanneste" w:date="2022-01-24T10:31:00Z">
        <w:r w:rsidRPr="00546093" w:rsidDel="008478B2">
          <w:rPr>
            <w:rFonts w:ascii="Adobe Garamond Pro" w:hAnsi="Adobe Garamond Pro" w:cs="Arial"/>
            <w:highlight w:val="yellow"/>
          </w:rPr>
          <w:delText>cat#</w:delText>
        </w:r>
      </w:del>
      <w:r w:rsidRPr="00445518">
        <w:rPr>
          <w:rFonts w:ascii="Adobe Garamond Pro" w:hAnsi="Adobe Garamond Pro" w:cs="Arial"/>
        </w:rPr>
        <w:t>), according to manufacturer instructions. Cell viability was assessed using LIVE/DEAD Fixable Near-IR (775) stain (Thermo Fisher</w:t>
      </w:r>
      <w:r>
        <w:rPr>
          <w:rFonts w:ascii="Adobe Garamond Pro" w:hAnsi="Adobe Garamond Pro" w:cs="Arial"/>
        </w:rPr>
        <w:t xml:space="preserve">, </w:t>
      </w:r>
      <w:ins w:id="253" w:author="Domien Vanneste" w:date="2022-01-24T10:31:00Z">
        <w:r w:rsidR="008478B2" w:rsidRPr="008478B2">
          <w:rPr>
            <w:rFonts w:ascii="Adobe Garamond Pro" w:hAnsi="Adobe Garamond Pro" w:cs="Arial"/>
            <w:rPrChange w:id="254" w:author="Domien Vanneste" w:date="2022-01-24T10:32:00Z">
              <w:rPr>
                <w:rFonts w:ascii="Adobe Garamond Pro" w:hAnsi="Adobe Garamond Pro" w:cs="Arial"/>
                <w:highlight w:val="yellow"/>
              </w:rPr>
            </w:rPrChange>
          </w:rPr>
          <w:t>Cat#L34</w:t>
        </w:r>
      </w:ins>
      <w:ins w:id="255" w:author="Domien Vanneste" w:date="2022-01-24T10:32:00Z">
        <w:r w:rsidR="008478B2" w:rsidRPr="008478B2">
          <w:rPr>
            <w:rFonts w:ascii="Adobe Garamond Pro" w:hAnsi="Adobe Garamond Pro" w:cs="Arial"/>
            <w:rPrChange w:id="256" w:author="Domien Vanneste" w:date="2022-01-24T10:32:00Z">
              <w:rPr>
                <w:rFonts w:ascii="Adobe Garamond Pro" w:hAnsi="Adobe Garamond Pro" w:cs="Arial"/>
                <w:highlight w:val="yellow"/>
              </w:rPr>
            </w:rPrChange>
          </w:rPr>
          <w:t>976</w:t>
        </w:r>
      </w:ins>
      <w:del w:id="257" w:author="Domien Vanneste" w:date="2022-01-24T10:31:00Z">
        <w:r w:rsidRPr="00546093" w:rsidDel="008478B2">
          <w:rPr>
            <w:rFonts w:ascii="Adobe Garamond Pro" w:hAnsi="Adobe Garamond Pro" w:cs="Arial"/>
            <w:highlight w:val="yellow"/>
          </w:rPr>
          <w:delText>cat#</w:delText>
        </w:r>
      </w:del>
      <w:r w:rsidRPr="00445518">
        <w:rPr>
          <w:rFonts w:ascii="Adobe Garamond Pro" w:hAnsi="Adobe Garamond Pro" w:cs="Arial"/>
        </w:rPr>
        <w:t xml:space="preserve">) and the cell suspensions were analyzed with a </w:t>
      </w:r>
      <w:proofErr w:type="spellStart"/>
      <w:r w:rsidRPr="00445518">
        <w:rPr>
          <w:rFonts w:ascii="Adobe Garamond Pro" w:hAnsi="Adobe Garamond Pro" w:cs="Arial"/>
        </w:rPr>
        <w:t>LSRFortessa</w:t>
      </w:r>
      <w:proofErr w:type="spellEnd"/>
      <w:r w:rsidRPr="00445518">
        <w:rPr>
          <w:rFonts w:ascii="Adobe Garamond Pro" w:hAnsi="Adobe Garamond Pro" w:cs="Arial"/>
        </w:rPr>
        <w:t xml:space="preserve"> (BD Biosciences). Results were analyzed using </w:t>
      </w:r>
      <w:proofErr w:type="spellStart"/>
      <w:r w:rsidRPr="00445518">
        <w:rPr>
          <w:rFonts w:ascii="Adobe Garamond Pro" w:hAnsi="Adobe Garamond Pro" w:cs="Arial"/>
        </w:rPr>
        <w:t>FlowJo</w:t>
      </w:r>
      <w:proofErr w:type="spellEnd"/>
      <w:r w:rsidRPr="00445518">
        <w:rPr>
          <w:rFonts w:ascii="Adobe Garamond Pro" w:hAnsi="Adobe Garamond Pro" w:cs="Arial"/>
        </w:rPr>
        <w:t xml:space="preserve"> software (Tree Star Inc.). </w:t>
      </w:r>
      <w:r>
        <w:rPr>
          <w:rFonts w:ascii="Adobe Garamond Pro" w:hAnsi="Adobe Garamond Pro" w:cs="Arial"/>
        </w:rPr>
        <w:t xml:space="preserve">For </w:t>
      </w:r>
      <w:proofErr w:type="spellStart"/>
      <w:r>
        <w:rPr>
          <w:rFonts w:ascii="Adobe Garamond Pro" w:hAnsi="Adobe Garamond Pro" w:cs="Arial"/>
        </w:rPr>
        <w:t>scRNA</w:t>
      </w:r>
      <w:proofErr w:type="spellEnd"/>
      <w:r>
        <w:rPr>
          <w:rFonts w:ascii="Adobe Garamond Pro" w:hAnsi="Adobe Garamond Pro" w:cs="Arial"/>
        </w:rPr>
        <w:t>-seq and bulk RNA-seq, l</w:t>
      </w:r>
      <w:r w:rsidRPr="00445518">
        <w:rPr>
          <w:rFonts w:ascii="Adobe Garamond Pro" w:hAnsi="Adobe Garamond Pro" w:cs="Arial"/>
        </w:rPr>
        <w:t xml:space="preserve">ung </w:t>
      </w:r>
      <w:r>
        <w:rPr>
          <w:rFonts w:ascii="Adobe Garamond Pro" w:hAnsi="Adobe Garamond Pro" w:cs="Arial"/>
        </w:rPr>
        <w:t>myeloid cells</w:t>
      </w:r>
      <w:r w:rsidRPr="00445518">
        <w:rPr>
          <w:rFonts w:ascii="Adobe Garamond Pro" w:hAnsi="Adobe Garamond Pro" w:cs="Arial"/>
        </w:rPr>
        <w:t xml:space="preserve"> were sorted using an </w:t>
      </w:r>
      <w:proofErr w:type="spellStart"/>
      <w:r w:rsidRPr="00445518">
        <w:rPr>
          <w:rFonts w:ascii="Adobe Garamond Pro" w:hAnsi="Adobe Garamond Pro" w:cs="Arial"/>
        </w:rPr>
        <w:t>FACSAriaIII</w:t>
      </w:r>
      <w:proofErr w:type="spellEnd"/>
      <w:r w:rsidRPr="00445518">
        <w:rPr>
          <w:rFonts w:ascii="Adobe Garamond Pro" w:hAnsi="Adobe Garamond Pro" w:cs="Arial"/>
        </w:rPr>
        <w:t xml:space="preserve"> </w:t>
      </w:r>
      <w:r w:rsidRPr="00DF0189">
        <w:rPr>
          <w:rFonts w:ascii="Adobe Garamond Pro" w:hAnsi="Adobe Garamond Pro" w:cs="Arial"/>
        </w:rPr>
        <w:t>(BD Biosciences). The full list of antibodies used can be found in the Key Resources Table.</w:t>
      </w:r>
    </w:p>
    <w:p w14:paraId="6BC7EF02" w14:textId="6FC85A74" w:rsidR="007C3187" w:rsidRPr="00DF0189" w:rsidRDefault="007C3187" w:rsidP="00DF0189">
      <w:pPr>
        <w:spacing w:line="480" w:lineRule="auto"/>
        <w:jc w:val="both"/>
        <w:rPr>
          <w:rFonts w:ascii="Adobe Garamond Pro" w:hAnsi="Adobe Garamond Pro" w:cs="Arial"/>
        </w:rPr>
      </w:pPr>
    </w:p>
    <w:p w14:paraId="21A95E61" w14:textId="77777777" w:rsidR="004B70E9" w:rsidRDefault="00DF0189" w:rsidP="00DF0189">
      <w:pPr>
        <w:spacing w:line="480" w:lineRule="auto"/>
        <w:rPr>
          <w:rFonts w:ascii="Adobe Garamond Pro" w:hAnsi="Adobe Garamond Pro" w:cs="Arial"/>
          <w:b/>
          <w:iCs/>
        </w:rPr>
      </w:pPr>
      <w:r w:rsidRPr="00DF0189">
        <w:rPr>
          <w:rFonts w:ascii="Adobe Garamond Pro" w:hAnsi="Adobe Garamond Pro" w:cs="Arial"/>
          <w:b/>
          <w:iCs/>
        </w:rPr>
        <w:t>MCP-1/CCL2 quantification</w:t>
      </w:r>
    </w:p>
    <w:p w14:paraId="0CD0F09F" w14:textId="6CD4C27C" w:rsidR="00DF0189" w:rsidRPr="004B70E9" w:rsidRDefault="004B70E9" w:rsidP="004B70E9">
      <w:pPr>
        <w:spacing w:line="480" w:lineRule="auto"/>
        <w:jc w:val="both"/>
        <w:rPr>
          <w:rFonts w:ascii="Adobe Garamond Pro" w:hAnsi="Adobe Garamond Pro" w:cs="Arial"/>
          <w:b/>
          <w:iCs/>
        </w:rPr>
      </w:pPr>
      <w:r w:rsidRPr="004B70E9">
        <w:rPr>
          <w:rFonts w:ascii="Adobe Garamond Pro" w:hAnsi="Adobe Garamond Pro" w:cs="Arial"/>
          <w:bCs/>
          <w:iCs/>
        </w:rPr>
        <w:t xml:space="preserve">IM-DTR and littermate control </w:t>
      </w:r>
      <w:r w:rsidRPr="004B70E9">
        <w:rPr>
          <w:rFonts w:ascii="Adobe Garamond Pro" w:hAnsi="Adobe Garamond Pro" w:cs="Arial"/>
          <w:bCs/>
        </w:rPr>
        <w:t>m</w:t>
      </w:r>
      <w:r w:rsidR="00DF0189" w:rsidRPr="004B70E9">
        <w:rPr>
          <w:rFonts w:ascii="Adobe Garamond Pro" w:hAnsi="Adobe Garamond Pro" w:cs="Arial"/>
          <w:bCs/>
        </w:rPr>
        <w:t>ice were sacrificed at indicated time points after DT</w:t>
      </w:r>
      <w:r w:rsidR="00DF0189" w:rsidRPr="00DF0189">
        <w:rPr>
          <w:rFonts w:ascii="Adobe Garamond Pro" w:hAnsi="Adobe Garamond Pro" w:cs="Arial"/>
        </w:rPr>
        <w:t xml:space="preserve"> administration. Blood was collected and lungs </w:t>
      </w:r>
      <w:r>
        <w:rPr>
          <w:rFonts w:ascii="Adobe Garamond Pro" w:hAnsi="Adobe Garamond Pro" w:cs="Arial"/>
        </w:rPr>
        <w:t>were perfused through the right ventricle with 10 mL PBS and isolated</w:t>
      </w:r>
      <w:r w:rsidR="00DF0189" w:rsidRPr="00DF0189">
        <w:rPr>
          <w:rFonts w:ascii="Adobe Garamond Pro" w:hAnsi="Adobe Garamond Pro" w:cs="Arial"/>
        </w:rPr>
        <w:t xml:space="preserve">. Blood samples were left undisturbed for 30–45 min at </w:t>
      </w:r>
      <w:r>
        <w:rPr>
          <w:rFonts w:ascii="Adobe Garamond Pro" w:hAnsi="Adobe Garamond Pro" w:cs="Arial"/>
        </w:rPr>
        <w:t xml:space="preserve">room temperature (RT) </w:t>
      </w:r>
      <w:r w:rsidR="00DF0189" w:rsidRPr="00DF0189">
        <w:rPr>
          <w:rFonts w:ascii="Adobe Garamond Pro" w:hAnsi="Adobe Garamond Pro" w:cs="Arial"/>
        </w:rPr>
        <w:t xml:space="preserve">to allow clot formation. The serum was separated from the blood clot by centrifugation for 10 min at 2000 g at 4°C. Serum was stored at −80°C. Dissected lungs were snap frozen and </w:t>
      </w:r>
      <w:r w:rsidR="00DF0189" w:rsidRPr="00DF0189">
        <w:rPr>
          <w:rFonts w:ascii="Adobe Garamond Pro" w:hAnsi="Adobe Garamond Pro" w:cs="Arial"/>
        </w:rPr>
        <w:lastRenderedPageBreak/>
        <w:t xml:space="preserve">homogenized in 360 µL ice cold lysis buffer (40 mM Tris-HCl [pH 7.4], 150 mM NaCl, 10% glycerol and </w:t>
      </w:r>
      <w:proofErr w:type="spellStart"/>
      <w:r w:rsidR="00DF0189" w:rsidRPr="00DF0189">
        <w:rPr>
          <w:rFonts w:ascii="Adobe Garamond Pro" w:hAnsi="Adobe Garamond Pro" w:cs="Arial"/>
        </w:rPr>
        <w:t>cOmplete</w:t>
      </w:r>
      <w:proofErr w:type="spellEnd"/>
      <w:r w:rsidR="00DF0189" w:rsidRPr="00DF0189">
        <w:rPr>
          <w:rFonts w:ascii="Adobe Garamond Pro" w:hAnsi="Adobe Garamond Pro" w:cs="Arial"/>
        </w:rPr>
        <w:t>™ Protease Inhibitor Cocktail (Sigma</w:t>
      </w:r>
      <w:ins w:id="258" w:author="Domien Vanneste" w:date="2022-01-24T10:33:00Z">
        <w:r w:rsidR="00775615">
          <w:rPr>
            <w:rFonts w:ascii="Adobe Garamond Pro" w:hAnsi="Adobe Garamond Pro" w:cs="Arial"/>
          </w:rPr>
          <w:t xml:space="preserve">, </w:t>
        </w:r>
        <w:r w:rsidR="00775615" w:rsidRPr="00775615">
          <w:rPr>
            <w:rFonts w:ascii="Adobe Garamond Pro" w:hAnsi="Adobe Garamond Pro" w:cs="Arial"/>
          </w:rPr>
          <w:t>Cat#</w:t>
        </w:r>
      </w:ins>
      <w:ins w:id="259" w:author="Domien Vanneste" w:date="2022-01-24T10:39:00Z">
        <w:r w:rsidR="00775615" w:rsidRPr="00775615">
          <w:rPr>
            <w:rFonts w:ascii="Adobe Garamond Pro" w:hAnsi="Adobe Garamond Pro" w:cs="Arial"/>
          </w:rPr>
          <w:t>11697498001</w:t>
        </w:r>
      </w:ins>
      <w:r w:rsidR="00DF0189" w:rsidRPr="00DF0189">
        <w:rPr>
          <w:rFonts w:ascii="Adobe Garamond Pro" w:hAnsi="Adobe Garamond Pro" w:cs="Arial"/>
        </w:rPr>
        <w:t xml:space="preserve">)) using a tissue homogenizer (IKA) with the addition of 1% </w:t>
      </w:r>
      <w:del w:id="260" w:author="Domien Vanneste" w:date="2022-01-24T10:32:00Z">
        <w:r w:rsidR="00DF0189" w:rsidRPr="00DF0189" w:rsidDel="008478B2">
          <w:rPr>
            <w:rFonts w:ascii="Adobe Garamond Pro" w:hAnsi="Adobe Garamond Pro" w:cs="Arial"/>
          </w:rPr>
          <w:delText>Igepal (</w:delText>
        </w:r>
        <w:r w:rsidRPr="004B70E9" w:rsidDel="008478B2">
          <w:rPr>
            <w:rFonts w:ascii="Adobe Garamond Pro" w:hAnsi="Adobe Garamond Pro" w:cs="Arial"/>
            <w:highlight w:val="yellow"/>
          </w:rPr>
          <w:delText>provider, cat #</w:delText>
        </w:r>
        <w:r w:rsidR="00DF0189" w:rsidRPr="00DF0189" w:rsidDel="008478B2">
          <w:rPr>
            <w:rFonts w:ascii="Adobe Garamond Pro" w:hAnsi="Adobe Garamond Pro" w:cs="Arial"/>
          </w:rPr>
          <w:delText>)</w:delText>
        </w:r>
      </w:del>
      <w:ins w:id="261" w:author="Domien Vanneste" w:date="2022-01-24T10:32:00Z">
        <w:r w:rsidR="008478B2">
          <w:rPr>
            <w:rFonts w:ascii="Adobe Garamond Pro" w:hAnsi="Adobe Garamond Pro" w:cs="Arial"/>
          </w:rPr>
          <w:t>NP-40 (</w:t>
        </w:r>
        <w:r w:rsidR="00775615">
          <w:rPr>
            <w:rFonts w:ascii="Adobe Garamond Pro" w:hAnsi="Adobe Garamond Pro" w:cs="Arial"/>
          </w:rPr>
          <w:t xml:space="preserve">Sigma, </w:t>
        </w:r>
      </w:ins>
      <w:ins w:id="262" w:author="Domien Vanneste" w:date="2022-01-24T10:33:00Z">
        <w:r w:rsidR="00775615">
          <w:rPr>
            <w:rFonts w:ascii="Adobe Garamond Pro" w:hAnsi="Adobe Garamond Pro" w:cs="Arial"/>
          </w:rPr>
          <w:t>Cat#74385</w:t>
        </w:r>
      </w:ins>
      <w:ins w:id="263" w:author="Domien Vanneste" w:date="2022-01-24T10:32:00Z">
        <w:r w:rsidR="008478B2">
          <w:rPr>
            <w:rFonts w:ascii="Adobe Garamond Pro" w:hAnsi="Adobe Garamond Pro" w:cs="Arial"/>
          </w:rPr>
          <w:t>)</w:t>
        </w:r>
      </w:ins>
      <w:r w:rsidR="00DF0189" w:rsidRPr="00DF0189">
        <w:rPr>
          <w:rFonts w:ascii="Adobe Garamond Pro" w:hAnsi="Adobe Garamond Pro" w:cs="Arial"/>
        </w:rPr>
        <w:t xml:space="preserve"> after homogenization. Samples were then rotated for 20 min at 4°C, followed by a centrifugation to pellet debris. Protein concentration of cleared lysates was determined using Pierce™ BCA Protein Assay Kit (Thermo Fisher), according to manufacturer instructions. Cleared lysates were stored at −80°C. CCL2 levels in serum and lung homogenates were determined using MCP-1/CCL2 Mouse Uncoated ELISA Kit (Thermo Fisher), according to manufacturer instructions.</w:t>
      </w:r>
    </w:p>
    <w:p w14:paraId="7442F9D1" w14:textId="77777777" w:rsidR="00DF0189" w:rsidRPr="00DF0189" w:rsidRDefault="00DF0189" w:rsidP="00DF0189">
      <w:pPr>
        <w:spacing w:line="480" w:lineRule="auto"/>
        <w:jc w:val="both"/>
        <w:rPr>
          <w:rFonts w:ascii="Adobe Garamond Pro" w:hAnsi="Adobe Garamond Pro" w:cs="Arial"/>
        </w:rPr>
      </w:pPr>
    </w:p>
    <w:p w14:paraId="7029179C" w14:textId="77777777" w:rsidR="007C3187" w:rsidRPr="00012D7E" w:rsidRDefault="007C3187" w:rsidP="007C3187">
      <w:pPr>
        <w:spacing w:line="480" w:lineRule="auto"/>
        <w:jc w:val="both"/>
        <w:rPr>
          <w:rFonts w:ascii="Adobe Garamond Pro" w:hAnsi="Adobe Garamond Pro" w:cs="Arial"/>
          <w:b/>
          <w:bCs/>
        </w:rPr>
      </w:pPr>
      <w:r w:rsidRPr="00012D7E">
        <w:rPr>
          <w:rFonts w:ascii="Adobe Garamond Pro" w:hAnsi="Adobe Garamond Pro" w:cs="Arial"/>
          <w:b/>
          <w:bCs/>
        </w:rPr>
        <w:t>Bulk RNA-seq: sample preparation</w:t>
      </w:r>
      <w:r>
        <w:rPr>
          <w:rFonts w:ascii="Adobe Garamond Pro" w:hAnsi="Adobe Garamond Pro" w:cs="Arial"/>
          <w:b/>
          <w:bCs/>
        </w:rPr>
        <w:t xml:space="preserve"> and analysis</w:t>
      </w:r>
    </w:p>
    <w:p w14:paraId="737BAD7C" w14:textId="427CD2CC" w:rsidR="007C3187" w:rsidRPr="0087525E" w:rsidRDefault="007C3187" w:rsidP="0087525E">
      <w:pPr>
        <w:spacing w:line="480" w:lineRule="auto"/>
        <w:jc w:val="both"/>
        <w:rPr>
          <w:rFonts w:ascii="Adobe Garamond Pro" w:hAnsi="Adobe Garamond Pro" w:cs="Arial"/>
        </w:rPr>
      </w:pPr>
      <w:r>
        <w:rPr>
          <w:rFonts w:ascii="Adobe Garamond Pro" w:hAnsi="Adobe Garamond Pro" w:cs="Arial"/>
        </w:rPr>
        <w:t>Native IM subsets, Ly6C</w:t>
      </w:r>
      <w:r w:rsidRPr="00012D7E">
        <w:rPr>
          <w:rFonts w:ascii="Adobe Garamond Pro" w:hAnsi="Adobe Garamond Pro" w:cs="Arial"/>
          <w:vertAlign w:val="superscript"/>
        </w:rPr>
        <w:t>+</w:t>
      </w:r>
      <w:r>
        <w:rPr>
          <w:rFonts w:ascii="Adobe Garamond Pro" w:hAnsi="Adobe Garamond Pro" w:cs="Arial"/>
        </w:rPr>
        <w:t xml:space="preserve"> </w:t>
      </w:r>
      <w:proofErr w:type="spellStart"/>
      <w:r>
        <w:rPr>
          <w:rFonts w:ascii="Adobe Garamond Pro" w:hAnsi="Adobe Garamond Pro" w:cs="Arial"/>
        </w:rPr>
        <w:t>cMo</w:t>
      </w:r>
      <w:proofErr w:type="spellEnd"/>
      <w:r>
        <w:rPr>
          <w:rFonts w:ascii="Adobe Garamond Pro" w:hAnsi="Adobe Garamond Pro" w:cs="Arial"/>
        </w:rPr>
        <w:t xml:space="preserve"> and AM were isolated from </w:t>
      </w:r>
      <w:proofErr w:type="spellStart"/>
      <w:r>
        <w:rPr>
          <w:rFonts w:ascii="Adobe Garamond Pro" w:hAnsi="Adobe Garamond Pro" w:cs="Arial"/>
        </w:rPr>
        <w:t>uninjected</w:t>
      </w:r>
      <w:proofErr w:type="spellEnd"/>
      <w:r>
        <w:rPr>
          <w:rFonts w:ascii="Adobe Garamond Pro" w:hAnsi="Adobe Garamond Pro" w:cs="Arial"/>
        </w:rPr>
        <w:t xml:space="preserve"> IM-DTR mice, while repopulated IM subsets were isolated from IM-DTR mice that had been treated </w:t>
      </w:r>
      <w:proofErr w:type="spellStart"/>
      <w:r>
        <w:rPr>
          <w:rFonts w:ascii="Adobe Garamond Pro" w:hAnsi="Adobe Garamond Pro" w:cs="Arial"/>
        </w:rPr>
        <w:t>i.p.</w:t>
      </w:r>
      <w:proofErr w:type="spellEnd"/>
      <w:r>
        <w:rPr>
          <w:rFonts w:ascii="Adobe Garamond Pro" w:hAnsi="Adobe Garamond Pro" w:cs="Arial"/>
        </w:rPr>
        <w:t xml:space="preserve"> with 50 ng DT </w:t>
      </w:r>
      <w:r w:rsidRPr="00012D7E">
        <w:rPr>
          <w:rFonts w:ascii="Adobe Garamond Pro" w:hAnsi="Adobe Garamond Pro" w:cs="Arial"/>
        </w:rPr>
        <w:t xml:space="preserve">14 days </w:t>
      </w:r>
      <w:r>
        <w:rPr>
          <w:rFonts w:ascii="Adobe Garamond Pro" w:hAnsi="Adobe Garamond Pro" w:cs="Arial"/>
        </w:rPr>
        <w:t>earlier</w:t>
      </w:r>
      <w:r w:rsidRPr="00012D7E">
        <w:rPr>
          <w:rFonts w:ascii="Adobe Garamond Pro" w:hAnsi="Adobe Garamond Pro" w:cs="Arial"/>
        </w:rPr>
        <w:t xml:space="preserve">. </w:t>
      </w:r>
      <w:r>
        <w:rPr>
          <w:rFonts w:ascii="Adobe Garamond Pro" w:hAnsi="Adobe Garamond Pro" w:cs="Arial"/>
        </w:rPr>
        <w:t xml:space="preserve">Cell populations were FACS-sorted using the gating strategy shown in Figure S2A into </w:t>
      </w:r>
      <w:del w:id="264" w:author="Domien Vanneste" w:date="2022-01-24T10:42:00Z">
        <w:r w:rsidDel="00775615">
          <w:rPr>
            <w:rFonts w:ascii="Adobe Garamond Pro" w:hAnsi="Adobe Garamond Pro" w:cs="Arial"/>
          </w:rPr>
          <w:delText xml:space="preserve">Trizol </w:delText>
        </w:r>
      </w:del>
      <w:proofErr w:type="spellStart"/>
      <w:ins w:id="265" w:author="Domien Vanneste" w:date="2022-01-24T10:42:00Z">
        <w:r w:rsidR="00775615">
          <w:rPr>
            <w:rFonts w:ascii="Adobe Garamond Pro" w:hAnsi="Adobe Garamond Pro" w:cs="Arial"/>
          </w:rPr>
          <w:t>TRIzol</w:t>
        </w:r>
        <w:proofErr w:type="spellEnd"/>
        <w:r w:rsidR="00775615">
          <w:rPr>
            <w:rFonts w:ascii="Adobe Garamond Pro" w:hAnsi="Adobe Garamond Pro" w:cs="Arial"/>
          </w:rPr>
          <w:t xml:space="preserve"> </w:t>
        </w:r>
      </w:ins>
      <w:r>
        <w:rPr>
          <w:rFonts w:ascii="Adobe Garamond Pro" w:hAnsi="Adobe Garamond Pro" w:cs="Arial"/>
        </w:rPr>
        <w:t>reagent (</w:t>
      </w:r>
      <w:proofErr w:type="spellStart"/>
      <w:ins w:id="266" w:author="Domien Vanneste" w:date="2022-01-24T10:42:00Z">
        <w:r w:rsidR="00EA5A58">
          <w:rPr>
            <w:rFonts w:ascii="Adobe Garamond Pro" w:hAnsi="Adobe Garamond Pro" w:cs="Arial"/>
          </w:rPr>
          <w:t>Therm</w:t>
        </w:r>
        <w:r w:rsidR="00EA5A58" w:rsidRPr="00EA5A58">
          <w:rPr>
            <w:rFonts w:ascii="Adobe Garamond Pro" w:hAnsi="Adobe Garamond Pro" w:cs="Arial"/>
            <w:rPrChange w:id="267" w:author="Domien Vanneste" w:date="2022-01-24T10:48:00Z">
              <w:rPr>
                <w:rFonts w:ascii="Adobe Garamond Pro" w:hAnsi="Adobe Garamond Pro" w:cs="Arial"/>
                <w:highlight w:val="yellow"/>
              </w:rPr>
            </w:rPrChange>
          </w:rPr>
          <w:t>oFisher</w:t>
        </w:r>
        <w:proofErr w:type="spellEnd"/>
        <w:r w:rsidR="00EA5A58" w:rsidRPr="00EA5A58">
          <w:rPr>
            <w:rFonts w:ascii="Adobe Garamond Pro" w:hAnsi="Adobe Garamond Pro" w:cs="Arial"/>
            <w:rPrChange w:id="268" w:author="Domien Vanneste" w:date="2022-01-24T10:48:00Z">
              <w:rPr>
                <w:rFonts w:ascii="Adobe Garamond Pro" w:hAnsi="Adobe Garamond Pro" w:cs="Arial"/>
                <w:highlight w:val="yellow"/>
              </w:rPr>
            </w:rPrChange>
          </w:rPr>
          <w:t>, Cat#1029</w:t>
        </w:r>
      </w:ins>
      <w:ins w:id="269" w:author="Domien Vanneste" w:date="2022-01-24T10:43:00Z">
        <w:r w:rsidR="00EA5A58" w:rsidRPr="00EA5A58">
          <w:rPr>
            <w:rFonts w:ascii="Adobe Garamond Pro" w:hAnsi="Adobe Garamond Pro" w:cs="Arial"/>
            <w:rPrChange w:id="270" w:author="Domien Vanneste" w:date="2022-01-24T10:48:00Z">
              <w:rPr>
                <w:rFonts w:ascii="Adobe Garamond Pro" w:hAnsi="Adobe Garamond Pro" w:cs="Arial"/>
                <w:highlight w:val="yellow"/>
              </w:rPr>
            </w:rPrChange>
          </w:rPr>
          <w:t>6010</w:t>
        </w:r>
      </w:ins>
      <w:del w:id="271" w:author="Domien Vanneste" w:date="2022-01-24T10:42:00Z">
        <w:r w:rsidRPr="00DE55BA" w:rsidDel="00EA5A58">
          <w:rPr>
            <w:rFonts w:ascii="Adobe Garamond Pro" w:hAnsi="Adobe Garamond Pro" w:cs="Arial"/>
            <w:highlight w:val="yellow"/>
          </w:rPr>
          <w:delText>xxx</w:delText>
        </w:r>
      </w:del>
      <w:r>
        <w:rPr>
          <w:rFonts w:ascii="Adobe Garamond Pro" w:hAnsi="Adobe Garamond Pro" w:cs="Arial"/>
        </w:rPr>
        <w:t xml:space="preserve">). </w:t>
      </w:r>
      <w:r w:rsidRPr="00012D7E">
        <w:rPr>
          <w:rFonts w:ascii="Adobe Garamond Pro" w:hAnsi="Adobe Garamond Pro" w:cs="Arial"/>
        </w:rPr>
        <w:t xml:space="preserve">Total RNA was extracted with </w:t>
      </w:r>
      <w:r>
        <w:rPr>
          <w:rFonts w:ascii="Adobe Garamond Pro" w:hAnsi="Adobe Garamond Pro" w:cs="Arial"/>
        </w:rPr>
        <w:t xml:space="preserve">the </w:t>
      </w:r>
      <w:r w:rsidRPr="00012D7E">
        <w:rPr>
          <w:rFonts w:ascii="Adobe Garamond Pro" w:hAnsi="Adobe Garamond Pro" w:cs="Arial"/>
        </w:rPr>
        <w:t xml:space="preserve">standard </w:t>
      </w:r>
      <w:del w:id="272" w:author="Domien Vanneste" w:date="2022-01-24T10:43:00Z">
        <w:r w:rsidRPr="00012D7E" w:rsidDel="00EA5A58">
          <w:rPr>
            <w:rFonts w:ascii="Adobe Garamond Pro" w:hAnsi="Adobe Garamond Pro" w:cs="Arial"/>
          </w:rPr>
          <w:delText xml:space="preserve">Trizol </w:delText>
        </w:r>
      </w:del>
      <w:proofErr w:type="spellStart"/>
      <w:ins w:id="273" w:author="Domien Vanneste" w:date="2022-01-24T10:43:00Z">
        <w:r w:rsidR="00EA5A58" w:rsidRPr="00012D7E">
          <w:rPr>
            <w:rFonts w:ascii="Adobe Garamond Pro" w:hAnsi="Adobe Garamond Pro" w:cs="Arial"/>
          </w:rPr>
          <w:t>T</w:t>
        </w:r>
        <w:r w:rsidR="00EA5A58">
          <w:rPr>
            <w:rFonts w:ascii="Adobe Garamond Pro" w:hAnsi="Adobe Garamond Pro" w:cs="Arial"/>
          </w:rPr>
          <w:t>RIz</w:t>
        </w:r>
        <w:r w:rsidR="00EA5A58" w:rsidRPr="00012D7E">
          <w:rPr>
            <w:rFonts w:ascii="Adobe Garamond Pro" w:hAnsi="Adobe Garamond Pro" w:cs="Arial"/>
          </w:rPr>
          <w:t>ol</w:t>
        </w:r>
        <w:proofErr w:type="spellEnd"/>
        <w:r w:rsidR="00EA5A58" w:rsidRPr="00012D7E">
          <w:rPr>
            <w:rFonts w:ascii="Adobe Garamond Pro" w:hAnsi="Adobe Garamond Pro" w:cs="Arial"/>
          </w:rPr>
          <w:t xml:space="preserve"> </w:t>
        </w:r>
      </w:ins>
      <w:r w:rsidRPr="00012D7E">
        <w:rPr>
          <w:rFonts w:ascii="Adobe Garamond Pro" w:hAnsi="Adobe Garamond Pro" w:cs="Arial"/>
        </w:rPr>
        <w:t>RNA extraction protocol. RNA quality and quantity were evaluated using a 2100 bioanalyzer (Agilent) and the Quant-</w:t>
      </w:r>
      <w:proofErr w:type="spellStart"/>
      <w:r w:rsidRPr="00012D7E">
        <w:rPr>
          <w:rFonts w:ascii="Adobe Garamond Pro" w:hAnsi="Adobe Garamond Pro" w:cs="Arial"/>
        </w:rPr>
        <w:t>iT</w:t>
      </w:r>
      <w:proofErr w:type="spellEnd"/>
      <w:r w:rsidRPr="00012D7E">
        <w:rPr>
          <w:rFonts w:ascii="Adobe Garamond Pro" w:hAnsi="Adobe Garamond Pro" w:cs="Arial"/>
        </w:rPr>
        <w:t xml:space="preserve">™ </w:t>
      </w:r>
      <w:proofErr w:type="spellStart"/>
      <w:r w:rsidRPr="00012D7E">
        <w:rPr>
          <w:rFonts w:ascii="Adobe Garamond Pro" w:hAnsi="Adobe Garamond Pro" w:cs="Arial"/>
        </w:rPr>
        <w:t>RiboGreen</w:t>
      </w:r>
      <w:proofErr w:type="spellEnd"/>
      <w:r w:rsidRPr="00012D7E">
        <w:rPr>
          <w:rFonts w:ascii="Adobe Garamond Pro" w:hAnsi="Adobe Garamond Pro" w:cs="Arial"/>
        </w:rPr>
        <w:t>™ RNA Assay Kit (</w:t>
      </w:r>
      <w:proofErr w:type="spellStart"/>
      <w:r w:rsidRPr="00EA5A58">
        <w:rPr>
          <w:rFonts w:ascii="Adobe Garamond Pro" w:hAnsi="Adobe Garamond Pro" w:cs="Arial"/>
        </w:rPr>
        <w:t>ThermoFisher</w:t>
      </w:r>
      <w:proofErr w:type="spellEnd"/>
      <w:ins w:id="274" w:author="Domien Vanneste" w:date="2022-01-24T10:43:00Z">
        <w:r w:rsidR="00EA5A58" w:rsidRPr="00EA5A58">
          <w:rPr>
            <w:rFonts w:ascii="Adobe Garamond Pro" w:hAnsi="Adobe Garamond Pro" w:cs="Arial"/>
          </w:rPr>
          <w:t xml:space="preserve">, </w:t>
        </w:r>
      </w:ins>
      <w:ins w:id="275" w:author="Domien Vanneste" w:date="2022-01-24T10:45:00Z">
        <w:r w:rsidR="00EA5A58">
          <w:rPr>
            <w:rFonts w:ascii="Adobe Garamond Pro" w:hAnsi="Adobe Garamond Pro" w:cs="Arial"/>
          </w:rPr>
          <w:t>Cat#</w:t>
        </w:r>
        <w:r w:rsidR="00EA5A58" w:rsidRPr="00EA5A58">
          <w:rPr>
            <w:rFonts w:ascii="Adobe Garamond Pro" w:hAnsi="Adobe Garamond Pro" w:cs="Arial"/>
          </w:rPr>
          <w:t>R11490</w:t>
        </w:r>
      </w:ins>
      <w:r w:rsidRPr="00012D7E">
        <w:rPr>
          <w:rFonts w:ascii="Adobe Garamond Pro" w:hAnsi="Adobe Garamond Pro" w:cs="Arial"/>
        </w:rPr>
        <w:t>).</w:t>
      </w:r>
      <w:r>
        <w:rPr>
          <w:rFonts w:ascii="Adobe Garamond Pro" w:hAnsi="Adobe Garamond Pro" w:cs="Arial"/>
        </w:rPr>
        <w:t xml:space="preserve"> </w:t>
      </w:r>
      <w:r w:rsidRPr="00012D7E">
        <w:rPr>
          <w:rFonts w:ascii="Adobe Garamond Pro" w:hAnsi="Adobe Garamond Pro" w:cs="Arial"/>
        </w:rPr>
        <w:t xml:space="preserve">One hundred nano-grams of RNA was used to generate the libraries using the </w:t>
      </w:r>
      <w:proofErr w:type="spellStart"/>
      <w:r w:rsidRPr="00012D7E">
        <w:rPr>
          <w:rFonts w:ascii="Adobe Garamond Pro" w:hAnsi="Adobe Garamond Pro" w:cs="Arial"/>
        </w:rPr>
        <w:t>Truseq</w:t>
      </w:r>
      <w:proofErr w:type="spellEnd"/>
      <w:r w:rsidRPr="00012D7E">
        <w:rPr>
          <w:rFonts w:ascii="Adobe Garamond Pro" w:hAnsi="Adobe Garamond Pro" w:cs="Arial"/>
        </w:rPr>
        <w:t xml:space="preserve"> </w:t>
      </w:r>
      <w:del w:id="276" w:author="Domien Vanneste" w:date="2022-01-24T10:46:00Z">
        <w:r w:rsidRPr="00012D7E" w:rsidDel="00EA5A58">
          <w:rPr>
            <w:rFonts w:ascii="Adobe Garamond Pro" w:hAnsi="Adobe Garamond Pro" w:cs="Arial"/>
          </w:rPr>
          <w:delText xml:space="preserve">stranded </w:delText>
        </w:r>
      </w:del>
      <w:ins w:id="277" w:author="Domien Vanneste" w:date="2022-01-24T10:46:00Z">
        <w:r w:rsidR="00EA5A58">
          <w:rPr>
            <w:rFonts w:ascii="Adobe Garamond Pro" w:hAnsi="Adobe Garamond Pro" w:cs="Arial"/>
          </w:rPr>
          <w:t>S</w:t>
        </w:r>
        <w:r w:rsidR="00EA5A58" w:rsidRPr="00012D7E">
          <w:rPr>
            <w:rFonts w:ascii="Adobe Garamond Pro" w:hAnsi="Adobe Garamond Pro" w:cs="Arial"/>
          </w:rPr>
          <w:t xml:space="preserve">tranded </w:t>
        </w:r>
      </w:ins>
      <w:r w:rsidRPr="00012D7E">
        <w:rPr>
          <w:rFonts w:ascii="Adobe Garamond Pro" w:hAnsi="Adobe Garamond Pro" w:cs="Arial"/>
        </w:rPr>
        <w:t>mRNA kit (</w:t>
      </w:r>
      <w:r w:rsidRPr="00EA5A58">
        <w:rPr>
          <w:rFonts w:ascii="Adobe Garamond Pro" w:hAnsi="Adobe Garamond Pro" w:cs="Arial"/>
        </w:rPr>
        <w:t>Illumina</w:t>
      </w:r>
      <w:ins w:id="278" w:author="Domien Vanneste" w:date="2022-01-24T10:46:00Z">
        <w:r w:rsidR="00EA5A58">
          <w:rPr>
            <w:rFonts w:ascii="Adobe Garamond Pro" w:hAnsi="Adobe Garamond Pro" w:cs="Arial"/>
          </w:rPr>
          <w:t xml:space="preserve">, </w:t>
        </w:r>
      </w:ins>
      <w:ins w:id="279" w:author="Domien Vanneste" w:date="2022-01-24T10:47:00Z">
        <w:r w:rsidR="00EA5A58">
          <w:rPr>
            <w:rFonts w:ascii="Adobe Garamond Pro" w:hAnsi="Adobe Garamond Pro" w:cs="Arial"/>
          </w:rPr>
          <w:t>Cat#</w:t>
        </w:r>
      </w:ins>
      <w:ins w:id="280" w:author="Domien Vanneste" w:date="2022-01-24T10:48:00Z">
        <w:r w:rsidR="00EA5A58" w:rsidRPr="00EA5A58">
          <w:rPr>
            <w:rFonts w:ascii="Adobe Garamond Pro" w:hAnsi="Adobe Garamond Pro" w:cs="Arial"/>
          </w:rPr>
          <w:t>20020594</w:t>
        </w:r>
      </w:ins>
      <w:r w:rsidRPr="00012D7E">
        <w:rPr>
          <w:rFonts w:ascii="Adobe Garamond Pro" w:hAnsi="Adobe Garamond Pro" w:cs="Arial"/>
        </w:rPr>
        <w:t xml:space="preserve">). These libraries were sequenced on an Illumina </w:t>
      </w:r>
      <w:proofErr w:type="spellStart"/>
      <w:r w:rsidRPr="00012D7E">
        <w:rPr>
          <w:rFonts w:ascii="Adobe Garamond Pro" w:hAnsi="Adobe Garamond Pro" w:cs="Arial"/>
        </w:rPr>
        <w:t>Novaseq</w:t>
      </w:r>
      <w:proofErr w:type="spellEnd"/>
      <w:r w:rsidRPr="00012D7E">
        <w:rPr>
          <w:rFonts w:ascii="Adobe Garamond Pro" w:hAnsi="Adobe Garamond Pro" w:cs="Arial"/>
        </w:rPr>
        <w:t xml:space="preserve"> sequencer on a SP flow cell. Sequence alignment with the mouse genome (GRCm38), sequence counting and quality control were performed using the </w:t>
      </w:r>
      <w:proofErr w:type="spellStart"/>
      <w:r w:rsidRPr="00012D7E">
        <w:rPr>
          <w:rFonts w:ascii="Adobe Garamond Pro" w:hAnsi="Adobe Garamond Pro" w:cs="Arial"/>
        </w:rPr>
        <w:t>nf</w:t>
      </w:r>
      <w:proofErr w:type="spellEnd"/>
      <w:r w:rsidRPr="00012D7E">
        <w:rPr>
          <w:rFonts w:ascii="Adobe Garamond Pro" w:hAnsi="Adobe Garamond Pro" w:cs="Arial"/>
        </w:rPr>
        <w:t>-core/</w:t>
      </w:r>
      <w:proofErr w:type="spellStart"/>
      <w:r w:rsidRPr="00012D7E">
        <w:rPr>
          <w:rFonts w:ascii="Adobe Garamond Pro" w:hAnsi="Adobe Garamond Pro" w:cs="Arial"/>
        </w:rPr>
        <w:t>rnaseq</w:t>
      </w:r>
      <w:proofErr w:type="spellEnd"/>
      <w:r w:rsidRPr="00012D7E">
        <w:rPr>
          <w:rFonts w:ascii="Adobe Garamond Pro" w:hAnsi="Adobe Garamond Pro" w:cs="Arial"/>
        </w:rPr>
        <w:t xml:space="preserve"> pipeline.</w:t>
      </w:r>
      <w:r>
        <w:rPr>
          <w:rFonts w:ascii="Adobe Garamond Pro" w:hAnsi="Adobe Garamond Pro" w:cs="Arial"/>
        </w:rPr>
        <w:t xml:space="preserve"> </w:t>
      </w:r>
      <w:r w:rsidRPr="00012D7E">
        <w:rPr>
          <w:rFonts w:ascii="Adobe Garamond Pro" w:hAnsi="Adobe Garamond Pro" w:cs="Arial"/>
        </w:rPr>
        <w:t xml:space="preserve">RNA-seq data were analyzed using R Bioconductor (3.5.1) </w:t>
      </w:r>
      <w:r>
        <w:rPr>
          <w:rFonts w:ascii="Adobe Garamond Pro" w:hAnsi="Adobe Garamond Pro" w:cs="Arial"/>
        </w:rPr>
        <w:t xml:space="preserve">and DESeq2 </w:t>
      </w:r>
      <w:r w:rsidRPr="0087525E">
        <w:rPr>
          <w:rFonts w:ascii="Adobe Garamond Pro" w:hAnsi="Adobe Garamond Pro" w:cs="Arial"/>
        </w:rPr>
        <w:t xml:space="preserve">package (version 1.26.0) </w:t>
      </w:r>
      <w:r w:rsidRPr="0087525E">
        <w:rPr>
          <w:rFonts w:ascii="Adobe Garamond Pro" w:hAnsi="Adobe Garamond Pro" w:cs="Arial"/>
        </w:rPr>
        <w:fldChar w:fldCharType="begin"/>
      </w:r>
      <w:r w:rsidRPr="0087525E">
        <w:rPr>
          <w:rFonts w:ascii="Adobe Garamond Pro" w:hAnsi="Adobe Garamond Pro" w:cs="Arial"/>
        </w:rPr>
        <w:instrText xml:space="preserve"> ADDIN ZOTERO_ITEM CSL_CITATION {"citationID":"feunBA8n","properties":{"formattedCitation":"(Love et al., 2014)","plainCitation":"(Love et al., 2014)","noteIndex":0},"citationItems":[{"id":392,"uris":["http://zotero.org/users/local/ScSpagv3/items/T9LWGHR7"],"uri":["http://zotero.org/users/local/ScSpagv3/items/T9LWGHR7"],"itemData":{"id":392,"type":"article-journal","abstract":"In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webcite.","archive_location":"25516281","container-title":"Genome Biol","DOI":"10.1186/s13059-014-0550-8","ISSN":"1474-760X (Electronic) 1474-7596 (Linking)","issue":"12","page":"550","title":"Moderated estimation of fold change and dispersion for RNA-seq data with DESeq2","volume":"15","author":[{"family":"Love","given":"M. I."},{"family":"Huber","given":"W."},{"family":"Anders","given":"S."}],"issued":{"date-parts":[["2014"]]}}}],"schema":"https://github.com/citation-style-language/schema/raw/master/csl-citation.json"} </w:instrText>
      </w:r>
      <w:r w:rsidRPr="0087525E">
        <w:rPr>
          <w:rFonts w:ascii="Adobe Garamond Pro" w:hAnsi="Adobe Garamond Pro" w:cs="Arial"/>
        </w:rPr>
        <w:fldChar w:fldCharType="separate"/>
      </w:r>
      <w:r w:rsidRPr="0087525E">
        <w:rPr>
          <w:rFonts w:ascii="Adobe Garamond Pro" w:hAnsi="Adobe Garamond Pro" w:cs="Arial"/>
          <w:noProof/>
        </w:rPr>
        <w:t>(Love et al., 2014)</w:t>
      </w:r>
      <w:r w:rsidRPr="0087525E">
        <w:rPr>
          <w:rFonts w:ascii="Adobe Garamond Pro" w:hAnsi="Adobe Garamond Pro" w:cs="Arial"/>
        </w:rPr>
        <w:fldChar w:fldCharType="end"/>
      </w:r>
      <w:r w:rsidRPr="0087525E">
        <w:rPr>
          <w:rFonts w:ascii="Adobe Garamond Pro" w:hAnsi="Adobe Garamond Pro" w:cs="Arial"/>
        </w:rPr>
        <w:t>.</w:t>
      </w:r>
    </w:p>
    <w:p w14:paraId="6ABB6AF3" w14:textId="0302FA95" w:rsidR="007C3187" w:rsidRPr="0087525E" w:rsidRDefault="007C3187" w:rsidP="0087525E">
      <w:pPr>
        <w:spacing w:line="480" w:lineRule="auto"/>
        <w:jc w:val="both"/>
        <w:rPr>
          <w:rFonts w:ascii="Adobe Garamond Pro" w:hAnsi="Adobe Garamond Pro" w:cs="Arial"/>
          <w:b/>
          <w:i/>
        </w:rPr>
      </w:pPr>
    </w:p>
    <w:p w14:paraId="5D1944B2" w14:textId="77777777" w:rsidR="0087525E" w:rsidRPr="0087525E" w:rsidRDefault="0087525E" w:rsidP="0087525E">
      <w:pPr>
        <w:spacing w:line="480" w:lineRule="auto"/>
        <w:jc w:val="both"/>
        <w:rPr>
          <w:rFonts w:ascii="Adobe Garamond Pro" w:hAnsi="Adobe Garamond Pro" w:cs="Arial"/>
          <w:b/>
          <w:iCs/>
        </w:rPr>
      </w:pPr>
      <w:proofErr w:type="spellStart"/>
      <w:r w:rsidRPr="0087525E">
        <w:rPr>
          <w:rFonts w:ascii="Adobe Garamond Pro" w:hAnsi="Adobe Garamond Pro" w:cs="Arial"/>
          <w:b/>
          <w:iCs/>
        </w:rPr>
        <w:t>scRNA</w:t>
      </w:r>
      <w:proofErr w:type="spellEnd"/>
      <w:r w:rsidRPr="0087525E">
        <w:rPr>
          <w:rFonts w:ascii="Adobe Garamond Pro" w:hAnsi="Adobe Garamond Pro" w:cs="Arial"/>
          <w:b/>
          <w:iCs/>
        </w:rPr>
        <w:t>-seq</w:t>
      </w:r>
    </w:p>
    <w:p w14:paraId="0F1D8C6E" w14:textId="396C49C3" w:rsidR="00B50E94" w:rsidRDefault="0087525E" w:rsidP="00B50E94">
      <w:pPr>
        <w:spacing w:line="480" w:lineRule="auto"/>
        <w:jc w:val="both"/>
        <w:rPr>
          <w:ins w:id="281" w:author="Bai Qiang" w:date="2022-01-26T13:42:00Z"/>
          <w:rFonts w:ascii="Adobe Garamond Pro" w:eastAsiaTheme="minorHAnsi" w:hAnsi="Adobe Garamond Pro"/>
        </w:rPr>
      </w:pPr>
      <w:r w:rsidRPr="0087525E">
        <w:rPr>
          <w:rFonts w:ascii="Adobe Garamond Pro" w:hAnsi="Adobe Garamond Pro" w:cs="Arial"/>
        </w:rPr>
        <w:t xml:space="preserve">To compare </w:t>
      </w:r>
      <w:r>
        <w:rPr>
          <w:rFonts w:ascii="Adobe Garamond Pro" w:hAnsi="Adobe Garamond Pro" w:cs="Arial"/>
        </w:rPr>
        <w:t xml:space="preserve">lung monocytes and IM </w:t>
      </w:r>
      <w:r w:rsidR="001555C2">
        <w:rPr>
          <w:rFonts w:ascii="Adobe Garamond Pro" w:hAnsi="Adobe Garamond Pro" w:cs="Arial"/>
        </w:rPr>
        <w:t xml:space="preserve">from untreated IM-DTR mice </w:t>
      </w:r>
      <w:r w:rsidR="001555C2" w:rsidRPr="0087525E">
        <w:rPr>
          <w:rFonts w:ascii="Adobe Garamond Pro" w:hAnsi="Adobe Garamond Pro" w:cs="Arial"/>
        </w:rPr>
        <w:t xml:space="preserve">(group “No treatment”) </w:t>
      </w:r>
      <w:r w:rsidR="001555C2">
        <w:rPr>
          <w:rFonts w:ascii="Adobe Garamond Pro" w:hAnsi="Adobe Garamond Pro" w:cs="Arial"/>
        </w:rPr>
        <w:t xml:space="preserve">with those from IM-DTR mice treated with 50 ng DT </w:t>
      </w:r>
      <w:proofErr w:type="spellStart"/>
      <w:r w:rsidR="001555C2">
        <w:rPr>
          <w:rFonts w:ascii="Adobe Garamond Pro" w:hAnsi="Adobe Garamond Pro" w:cs="Arial"/>
        </w:rPr>
        <w:t>i.p.</w:t>
      </w:r>
      <w:proofErr w:type="spellEnd"/>
      <w:r w:rsidR="001555C2">
        <w:rPr>
          <w:rFonts w:ascii="Adobe Garamond Pro" w:hAnsi="Adobe Garamond Pro" w:cs="Arial"/>
        </w:rPr>
        <w:t xml:space="preserve"> 96 h before </w:t>
      </w:r>
      <w:r w:rsidR="001555C2" w:rsidRPr="0087525E">
        <w:rPr>
          <w:rFonts w:ascii="Adobe Garamond Pro" w:hAnsi="Adobe Garamond Pro" w:cs="Arial"/>
        </w:rPr>
        <w:t>(group “DT96h”)</w:t>
      </w:r>
      <w:r w:rsidR="001555C2">
        <w:rPr>
          <w:rFonts w:ascii="Adobe Garamond Pro" w:hAnsi="Adobe Garamond Pro" w:cs="Arial"/>
        </w:rPr>
        <w:t xml:space="preserve">, 5 mice from </w:t>
      </w:r>
      <w:r w:rsidR="001555C2">
        <w:rPr>
          <w:rFonts w:ascii="Adobe Garamond Pro" w:hAnsi="Adobe Garamond Pro" w:cs="Arial"/>
        </w:rPr>
        <w:lastRenderedPageBreak/>
        <w:t xml:space="preserve">each group was sacrificed and lung single-cell-suspensions were obtained after enzymatic digestion. </w:t>
      </w:r>
      <w:r w:rsidR="001555C2" w:rsidRPr="0087525E">
        <w:rPr>
          <w:rFonts w:ascii="Adobe Garamond Pro" w:hAnsi="Adobe Garamond Pro" w:cs="Arial"/>
        </w:rPr>
        <w:t>CD11b</w:t>
      </w:r>
      <w:r w:rsidR="001555C2" w:rsidRPr="00762357">
        <w:rPr>
          <w:rFonts w:ascii="Adobe Garamond Pro" w:hAnsi="Adobe Garamond Pro" w:cs="Arial"/>
          <w:vertAlign w:val="superscript"/>
          <w:rPrChange w:id="282" w:author="Bai Qiang" w:date="2022-01-26T13:49:00Z">
            <w:rPr>
              <w:rFonts w:ascii="Adobe Garamond Pro" w:hAnsi="Adobe Garamond Pro" w:cs="Arial"/>
            </w:rPr>
          </w:rPrChange>
        </w:rPr>
        <w:t>+</w:t>
      </w:r>
      <w:r w:rsidR="001555C2" w:rsidRPr="0087525E">
        <w:rPr>
          <w:rFonts w:ascii="Adobe Garamond Pro" w:hAnsi="Adobe Garamond Pro" w:cs="Arial"/>
        </w:rPr>
        <w:t xml:space="preserve"> cells were </w:t>
      </w:r>
      <w:r w:rsidR="001555C2">
        <w:rPr>
          <w:rFonts w:ascii="Adobe Garamond Pro" w:hAnsi="Adobe Garamond Pro" w:cs="Arial"/>
        </w:rPr>
        <w:t>enriched by MACS using</w:t>
      </w:r>
      <w:r w:rsidR="001555C2" w:rsidRPr="0087525E">
        <w:rPr>
          <w:rFonts w:ascii="Adobe Garamond Pro" w:hAnsi="Adobe Garamond Pro" w:cs="Arial"/>
        </w:rPr>
        <w:t xml:space="preserve"> CD11b </w:t>
      </w:r>
      <w:proofErr w:type="spellStart"/>
      <w:r w:rsidR="001555C2" w:rsidRPr="0087525E">
        <w:rPr>
          <w:rFonts w:ascii="Adobe Garamond Pro" w:hAnsi="Adobe Garamond Pro" w:cs="Arial"/>
        </w:rPr>
        <w:t>MicroBeads</w:t>
      </w:r>
      <w:proofErr w:type="spellEnd"/>
      <w:r w:rsidR="001555C2" w:rsidRPr="0087525E">
        <w:rPr>
          <w:rFonts w:ascii="Adobe Garamond Pro" w:hAnsi="Adobe Garamond Pro" w:cs="Arial"/>
        </w:rPr>
        <w:t xml:space="preserve"> </w:t>
      </w:r>
      <w:r w:rsidR="001555C2" w:rsidRPr="001555C2">
        <w:rPr>
          <w:rFonts w:ascii="Adobe Garamond Pro" w:hAnsi="Adobe Garamond Pro" w:cs="Arial"/>
        </w:rPr>
        <w:t>(</w:t>
      </w:r>
      <w:proofErr w:type="spellStart"/>
      <w:r w:rsidR="001555C2" w:rsidRPr="001555C2">
        <w:rPr>
          <w:rFonts w:ascii="Adobe Garamond Pro" w:hAnsi="Adobe Garamond Pro" w:cs="Arial"/>
        </w:rPr>
        <w:t>Miltenyi</w:t>
      </w:r>
      <w:proofErr w:type="spellEnd"/>
      <w:r w:rsidR="001555C2" w:rsidRPr="001555C2">
        <w:rPr>
          <w:rFonts w:ascii="Adobe Garamond Pro" w:hAnsi="Adobe Garamond Pro" w:cs="Arial"/>
        </w:rPr>
        <w:t xml:space="preserve"> </w:t>
      </w:r>
      <w:proofErr w:type="spellStart"/>
      <w:r w:rsidR="001555C2" w:rsidRPr="001555C2">
        <w:rPr>
          <w:rFonts w:ascii="Adobe Garamond Pro" w:hAnsi="Adobe Garamond Pro" w:cs="Arial"/>
        </w:rPr>
        <w:t>Biotec</w:t>
      </w:r>
      <w:proofErr w:type="spellEnd"/>
      <w:r w:rsidR="001555C2" w:rsidRPr="001555C2">
        <w:rPr>
          <w:rFonts w:ascii="Adobe Garamond Pro" w:hAnsi="Adobe Garamond Pro" w:cs="Arial"/>
        </w:rPr>
        <w:t>, 130-049-601</w:t>
      </w:r>
      <w:r w:rsidR="001555C2" w:rsidRPr="0087525E">
        <w:rPr>
          <w:rFonts w:ascii="Adobe Garamond Pro" w:hAnsi="Adobe Garamond Pro" w:cs="Arial"/>
        </w:rPr>
        <w:t>)</w:t>
      </w:r>
      <w:r w:rsidR="001555C2">
        <w:rPr>
          <w:rFonts w:ascii="Adobe Garamond Pro" w:hAnsi="Adobe Garamond Pro" w:cs="Arial"/>
        </w:rPr>
        <w:t xml:space="preserve">. </w:t>
      </w:r>
      <w:r w:rsidR="00B50E94">
        <w:rPr>
          <w:rFonts w:ascii="Adobe Garamond Pro" w:hAnsi="Adobe Garamond Pro" w:cs="Arial"/>
        </w:rPr>
        <w:t>Lung monocytes and IM were then FACS-sorted and the 10x Genomics platform (Single Cell 3’ Solution) was used</w:t>
      </w:r>
      <w:r w:rsidR="004549E2">
        <w:rPr>
          <w:rFonts w:ascii="Adobe Garamond Pro" w:hAnsi="Adobe Garamond Pro" w:cs="Arial"/>
        </w:rPr>
        <w:t xml:space="preserve"> for </w:t>
      </w:r>
      <w:proofErr w:type="spellStart"/>
      <w:r w:rsidR="004549E2">
        <w:rPr>
          <w:rFonts w:ascii="Adobe Garamond Pro" w:hAnsi="Adobe Garamond Pro" w:cs="Arial"/>
        </w:rPr>
        <w:t>scRNA</w:t>
      </w:r>
      <w:proofErr w:type="spellEnd"/>
      <w:r w:rsidR="004549E2">
        <w:rPr>
          <w:rFonts w:ascii="Adobe Garamond Pro" w:hAnsi="Adobe Garamond Pro" w:cs="Arial"/>
        </w:rPr>
        <w:t>-seq</w:t>
      </w:r>
      <w:r w:rsidR="00B50E94" w:rsidRPr="00B50E94">
        <w:rPr>
          <w:rFonts w:ascii="Adobe Garamond Pro" w:hAnsi="Adobe Garamond Pro" w:cs="Arial"/>
        </w:rPr>
        <w:t xml:space="preserve">. </w:t>
      </w:r>
      <w:r w:rsidR="004549E2">
        <w:rPr>
          <w:rFonts w:ascii="Adobe Garamond Pro" w:hAnsi="Adobe Garamond Pro" w:cs="Arial"/>
        </w:rPr>
        <w:t xml:space="preserve">Lung monocytes and IM were FACS-sorted separately and IM were then enriched in the final single cell suspension to reach a monocyte/IM ratio </w:t>
      </w:r>
      <w:r w:rsidR="004549E2" w:rsidRPr="00BF73AF">
        <w:rPr>
          <w:rFonts w:ascii="Adobe Garamond Pro" w:hAnsi="Adobe Garamond Pro" w:cs="Arial"/>
        </w:rPr>
        <w:t xml:space="preserve">of </w:t>
      </w:r>
      <w:ins w:id="283" w:author="Bai Qiang" w:date="2022-01-26T13:54:00Z">
        <w:r w:rsidR="00610449" w:rsidRPr="00BF73AF">
          <w:rPr>
            <w:rFonts w:ascii="Adobe Garamond Pro" w:hAnsi="Adobe Garamond Pro" w:cs="Arial"/>
            <w:rPrChange w:id="284" w:author="Bai Qiang" w:date="2022-01-26T14:08:00Z">
              <w:rPr>
                <w:rFonts w:ascii="Adobe Garamond Pro" w:hAnsi="Adobe Garamond Pro" w:cs="Arial"/>
                <w:highlight w:val="yellow"/>
              </w:rPr>
            </w:rPrChange>
          </w:rPr>
          <w:t>5</w:t>
        </w:r>
      </w:ins>
      <w:del w:id="285" w:author="Bai Qiang" w:date="2022-01-26T12:49:00Z">
        <w:r w:rsidR="004549E2" w:rsidRPr="00BF73AF" w:rsidDel="00920684">
          <w:rPr>
            <w:rFonts w:ascii="Adobe Garamond Pro" w:hAnsi="Adobe Garamond Pro" w:cs="Arial"/>
            <w:rPrChange w:id="286" w:author="Bai Qiang" w:date="2022-01-26T14:08:00Z">
              <w:rPr>
                <w:rFonts w:ascii="Adobe Garamond Pro" w:hAnsi="Adobe Garamond Pro" w:cs="Arial"/>
                <w:highlight w:val="yellow"/>
              </w:rPr>
            </w:rPrChange>
          </w:rPr>
          <w:delText>xx</w:delText>
        </w:r>
      </w:del>
      <w:r w:rsidR="004549E2" w:rsidRPr="00BF73AF">
        <w:rPr>
          <w:rFonts w:ascii="Adobe Garamond Pro" w:hAnsi="Adobe Garamond Pro" w:cs="Arial"/>
          <w:rPrChange w:id="287" w:author="Bai Qiang" w:date="2022-01-26T14:08:00Z">
            <w:rPr>
              <w:rFonts w:ascii="Adobe Garamond Pro" w:hAnsi="Adobe Garamond Pro" w:cs="Arial"/>
              <w:highlight w:val="yellow"/>
            </w:rPr>
          </w:rPrChange>
        </w:rPr>
        <w:t>:</w:t>
      </w:r>
      <w:del w:id="288" w:author="Bai Qiang" w:date="2022-01-26T12:49:00Z">
        <w:r w:rsidR="004549E2" w:rsidRPr="00BF73AF" w:rsidDel="00920684">
          <w:rPr>
            <w:rFonts w:ascii="Adobe Garamond Pro" w:hAnsi="Adobe Garamond Pro" w:cs="Arial"/>
            <w:rPrChange w:id="289" w:author="Bai Qiang" w:date="2022-01-26T14:08:00Z">
              <w:rPr>
                <w:rFonts w:ascii="Adobe Garamond Pro" w:hAnsi="Adobe Garamond Pro" w:cs="Arial"/>
                <w:highlight w:val="yellow"/>
              </w:rPr>
            </w:rPrChange>
          </w:rPr>
          <w:delText>xx</w:delText>
        </w:r>
      </w:del>
      <w:ins w:id="290" w:author="Bai Qiang" w:date="2022-01-26T13:54:00Z">
        <w:r w:rsidR="00610449" w:rsidRPr="00BF73AF">
          <w:rPr>
            <w:rFonts w:ascii="Adobe Garamond Pro" w:hAnsi="Adobe Garamond Pro" w:cs="Arial"/>
          </w:rPr>
          <w:t>5</w:t>
        </w:r>
      </w:ins>
      <w:r w:rsidR="004549E2" w:rsidRPr="00BF73AF">
        <w:rPr>
          <w:rFonts w:ascii="Adobe Garamond Pro" w:hAnsi="Adobe Garamond Pro" w:cs="Arial"/>
        </w:rPr>
        <w:t>.</w:t>
      </w:r>
      <w:r w:rsidR="004549E2" w:rsidRPr="00B50E94">
        <w:rPr>
          <w:rFonts w:ascii="Adobe Garamond Pro" w:hAnsi="Adobe Garamond Pro" w:cs="Arial"/>
        </w:rPr>
        <w:t xml:space="preserve"> </w:t>
      </w:r>
      <w:r w:rsidR="00B50E94" w:rsidRPr="00B50E94">
        <w:rPr>
          <w:rFonts w:ascii="Adobe Garamond Pro" w:hAnsi="Adobe Garamond Pro" w:cs="Arial"/>
        </w:rPr>
        <w:t xml:space="preserve">For each sample, </w:t>
      </w:r>
      <w:r w:rsidR="00B50E94" w:rsidRPr="00B50E94">
        <w:rPr>
          <w:rFonts w:ascii="Adobe Garamond Pro" w:eastAsiaTheme="minorHAnsi" w:hAnsi="Adobe Garamond Pro"/>
        </w:rPr>
        <w:t>an aliquot of Trypan blue-treated cells was examined</w:t>
      </w:r>
      <w:r w:rsidR="00B50E94">
        <w:rPr>
          <w:rFonts w:ascii="Adobe Garamond Pro" w:eastAsiaTheme="minorHAnsi" w:hAnsi="Adobe Garamond Pro"/>
        </w:rPr>
        <w:t xml:space="preserve"> </w:t>
      </w:r>
      <w:r w:rsidR="00B50E94" w:rsidRPr="00B50E94">
        <w:rPr>
          <w:rFonts w:ascii="Adobe Garamond Pro" w:eastAsiaTheme="minorHAnsi" w:hAnsi="Adobe Garamond Pro"/>
        </w:rPr>
        <w:t>under the microscope for counting, viability and aggregate assessment following</w:t>
      </w:r>
      <w:r w:rsidR="00B50E94">
        <w:rPr>
          <w:rFonts w:ascii="Adobe Garamond Pro" w:eastAsiaTheme="minorHAnsi" w:hAnsi="Adobe Garamond Pro"/>
        </w:rPr>
        <w:t xml:space="preserve"> </w:t>
      </w:r>
      <w:r w:rsidR="00B50E94" w:rsidRPr="00B50E94">
        <w:rPr>
          <w:rFonts w:ascii="Adobe Garamond Pro" w:eastAsiaTheme="minorHAnsi" w:hAnsi="Adobe Garamond Pro"/>
        </w:rPr>
        <w:t xml:space="preserve">FACS sorting. Viability was above </w:t>
      </w:r>
      <w:r w:rsidR="00B50E94">
        <w:rPr>
          <w:rFonts w:ascii="Adobe Garamond Pro" w:eastAsiaTheme="minorHAnsi" w:hAnsi="Adobe Garamond Pro"/>
        </w:rPr>
        <w:t>9</w:t>
      </w:r>
      <w:r w:rsidR="00B50E94" w:rsidRPr="00B50E94">
        <w:rPr>
          <w:rFonts w:ascii="Adobe Garamond Pro" w:eastAsiaTheme="minorHAnsi" w:hAnsi="Adobe Garamond Pro"/>
        </w:rPr>
        <w:t>0% for all samples and no aggregate were</w:t>
      </w:r>
      <w:r w:rsidR="00B50E94">
        <w:rPr>
          <w:rFonts w:ascii="Adobe Garamond Pro" w:eastAsiaTheme="minorHAnsi" w:hAnsi="Adobe Garamond Pro"/>
        </w:rPr>
        <w:t xml:space="preserve"> </w:t>
      </w:r>
      <w:r w:rsidR="00B50E94" w:rsidRPr="00B50E94">
        <w:rPr>
          <w:rFonts w:ascii="Adobe Garamond Pro" w:eastAsiaTheme="minorHAnsi" w:hAnsi="Adobe Garamond Pro"/>
        </w:rPr>
        <w:t>observed. Cell preparations were centrifuged at 1503 RCF for 4 min and pellets were</w:t>
      </w:r>
      <w:r w:rsidR="00B50E94">
        <w:rPr>
          <w:rFonts w:ascii="Adobe Garamond Pro" w:eastAsiaTheme="minorHAnsi" w:hAnsi="Adobe Garamond Pro"/>
        </w:rPr>
        <w:t xml:space="preserve"> </w:t>
      </w:r>
      <w:r w:rsidR="00B50E94" w:rsidRPr="00B50E94">
        <w:rPr>
          <w:rFonts w:ascii="Adobe Garamond Pro" w:eastAsiaTheme="minorHAnsi" w:hAnsi="Adobe Garamond Pro"/>
        </w:rPr>
        <w:t>resuspended in calcium- and magnesium-free PBS containing 0.4mg ml−1 of</w:t>
      </w:r>
      <w:r w:rsidR="00B50E94">
        <w:rPr>
          <w:rFonts w:ascii="Adobe Garamond Pro" w:eastAsiaTheme="minorHAnsi" w:hAnsi="Adobe Garamond Pro"/>
        </w:rPr>
        <w:t xml:space="preserve"> </w:t>
      </w:r>
      <w:proofErr w:type="spellStart"/>
      <w:r w:rsidR="00B50E94" w:rsidRPr="00B50E94">
        <w:rPr>
          <w:rFonts w:ascii="Adobe Garamond Pro" w:eastAsiaTheme="minorHAnsi" w:hAnsi="Adobe Garamond Pro"/>
        </w:rPr>
        <w:t>UltraPure</w:t>
      </w:r>
      <w:proofErr w:type="spellEnd"/>
      <w:r w:rsidR="00B50E94" w:rsidRPr="00B50E94">
        <w:rPr>
          <w:rFonts w:ascii="Adobe Garamond Pro" w:eastAsiaTheme="minorHAnsi" w:hAnsi="Adobe Garamond Pro"/>
        </w:rPr>
        <w:t xml:space="preserve"> BSA (</w:t>
      </w:r>
      <w:r w:rsidR="00B50E94" w:rsidRPr="00EA5A58">
        <w:rPr>
          <w:rFonts w:ascii="Adobe Garamond Pro" w:eastAsiaTheme="minorHAnsi" w:hAnsi="Adobe Garamond Pro"/>
          <w:rPrChange w:id="291" w:author="Domien Vanneste" w:date="2022-01-24T10:47:00Z">
            <w:rPr>
              <w:rFonts w:ascii="Adobe Garamond Pro" w:eastAsiaTheme="minorHAnsi" w:hAnsi="Adobe Garamond Pro"/>
              <w:highlight w:val="yellow"/>
            </w:rPr>
          </w:rPrChange>
        </w:rPr>
        <w:t>Thermo Fisher Scientific, Cat#</w:t>
      </w:r>
      <w:ins w:id="292" w:author="Domien Vanneste" w:date="2022-01-24T10:47:00Z">
        <w:r w:rsidR="00EA5A58">
          <w:rPr>
            <w:rFonts w:ascii="Adobe Garamond Pro" w:eastAsiaTheme="minorHAnsi" w:hAnsi="Adobe Garamond Pro"/>
          </w:rPr>
          <w:t>AM2616</w:t>
        </w:r>
      </w:ins>
      <w:r w:rsidR="00B50E94" w:rsidRPr="00B50E94">
        <w:rPr>
          <w:rFonts w:ascii="Adobe Garamond Pro" w:eastAsiaTheme="minorHAnsi" w:hAnsi="Adobe Garamond Pro"/>
        </w:rPr>
        <w:t>).</w:t>
      </w:r>
      <w:ins w:id="293" w:author="Bai Qiang" w:date="2022-01-26T13:42:00Z">
        <w:r w:rsidR="006B25F6">
          <w:rPr>
            <w:rFonts w:ascii="Adobe Garamond Pro" w:eastAsiaTheme="minorHAnsi" w:hAnsi="Adobe Garamond Pro"/>
          </w:rPr>
          <w:t xml:space="preserve"> </w:t>
        </w:r>
      </w:ins>
    </w:p>
    <w:p w14:paraId="7A9501B4" w14:textId="09BADC95" w:rsidR="006B25F6" w:rsidDel="00731C07" w:rsidRDefault="006B25F6" w:rsidP="00B50E94">
      <w:pPr>
        <w:spacing w:line="480" w:lineRule="auto"/>
        <w:jc w:val="both"/>
        <w:rPr>
          <w:del w:id="294" w:author="Bai Qiang" w:date="2022-01-26T14:01:00Z"/>
          <w:rFonts w:ascii="Adobe Garamond Pro" w:eastAsiaTheme="minorHAnsi" w:hAnsi="Adobe Garamond Pro"/>
        </w:rPr>
      </w:pPr>
    </w:p>
    <w:p w14:paraId="5124F46E" w14:textId="3E97F3C2" w:rsidR="00B50E94" w:rsidRDefault="00B50E94" w:rsidP="00B50E94">
      <w:pPr>
        <w:spacing w:line="480" w:lineRule="auto"/>
        <w:jc w:val="both"/>
        <w:rPr>
          <w:rFonts w:ascii="Adobe Garamond Pro" w:hAnsi="Adobe Garamond Pro" w:cs="Arial"/>
        </w:rPr>
      </w:pPr>
      <w:del w:id="295" w:author="Bai Qiang" w:date="2022-01-26T13:44:00Z">
        <w:r w:rsidDel="006B25F6">
          <w:rPr>
            <w:rFonts w:ascii="Adobe Garamond Pro" w:eastAsiaTheme="minorHAnsi" w:hAnsi="Adobe Garamond Pro"/>
          </w:rPr>
          <w:tab/>
        </w:r>
      </w:del>
      <w:r>
        <w:rPr>
          <w:rFonts w:ascii="Adobe Garamond Pro" w:eastAsiaTheme="minorHAnsi" w:hAnsi="Adobe Garamond Pro"/>
        </w:rPr>
        <w:t xml:space="preserve">To analyze </w:t>
      </w:r>
      <w:r>
        <w:rPr>
          <w:rFonts w:ascii="Adobe Garamond Pro" w:hAnsi="Adobe Garamond Pro" w:cs="Arial"/>
        </w:rPr>
        <w:t xml:space="preserve">lung monocytes and IM from IM-DTR mice treated 12 </w:t>
      </w:r>
      <w:r w:rsidRPr="0087525E">
        <w:rPr>
          <w:rFonts w:ascii="Adobe Garamond Pro" w:hAnsi="Adobe Garamond Pro" w:cs="Arial"/>
        </w:rPr>
        <w:t>(group “DT</w:t>
      </w:r>
      <w:r>
        <w:rPr>
          <w:rFonts w:ascii="Adobe Garamond Pro" w:hAnsi="Adobe Garamond Pro" w:cs="Arial"/>
        </w:rPr>
        <w:t>12</w:t>
      </w:r>
      <w:r w:rsidRPr="0087525E">
        <w:rPr>
          <w:rFonts w:ascii="Adobe Garamond Pro" w:hAnsi="Adobe Garamond Pro" w:cs="Arial"/>
        </w:rPr>
        <w:t>h”)</w:t>
      </w:r>
      <w:r>
        <w:rPr>
          <w:rFonts w:ascii="Adobe Garamond Pro" w:hAnsi="Adobe Garamond Pro" w:cs="Arial"/>
        </w:rPr>
        <w:t xml:space="preserve">, 24 </w:t>
      </w:r>
      <w:r w:rsidRPr="0087525E">
        <w:rPr>
          <w:rFonts w:ascii="Adobe Garamond Pro" w:hAnsi="Adobe Garamond Pro" w:cs="Arial"/>
        </w:rPr>
        <w:t>(group “DT</w:t>
      </w:r>
      <w:r>
        <w:rPr>
          <w:rFonts w:ascii="Adobe Garamond Pro" w:hAnsi="Adobe Garamond Pro" w:cs="Arial"/>
        </w:rPr>
        <w:t>24</w:t>
      </w:r>
      <w:r w:rsidRPr="0087525E">
        <w:rPr>
          <w:rFonts w:ascii="Adobe Garamond Pro" w:hAnsi="Adobe Garamond Pro" w:cs="Arial"/>
        </w:rPr>
        <w:t>”)</w:t>
      </w:r>
      <w:r>
        <w:rPr>
          <w:rFonts w:ascii="Adobe Garamond Pro" w:hAnsi="Adobe Garamond Pro" w:cs="Arial"/>
        </w:rPr>
        <w:t xml:space="preserve"> and 48 h </w:t>
      </w:r>
      <w:r w:rsidRPr="0087525E">
        <w:rPr>
          <w:rFonts w:ascii="Adobe Garamond Pro" w:hAnsi="Adobe Garamond Pro" w:cs="Arial"/>
        </w:rPr>
        <w:t>(group “DT</w:t>
      </w:r>
      <w:r>
        <w:rPr>
          <w:rFonts w:ascii="Adobe Garamond Pro" w:hAnsi="Adobe Garamond Pro" w:cs="Arial"/>
        </w:rPr>
        <w:t>48</w:t>
      </w:r>
      <w:r w:rsidRPr="0087525E">
        <w:rPr>
          <w:rFonts w:ascii="Adobe Garamond Pro" w:hAnsi="Adobe Garamond Pro" w:cs="Arial"/>
        </w:rPr>
        <w:t>h”)</w:t>
      </w:r>
      <w:r>
        <w:rPr>
          <w:rFonts w:ascii="Adobe Garamond Pro" w:hAnsi="Adobe Garamond Pro" w:cs="Arial"/>
        </w:rPr>
        <w:t xml:space="preserve"> before with 50 ng DT </w:t>
      </w:r>
      <w:proofErr w:type="spellStart"/>
      <w:r>
        <w:rPr>
          <w:rFonts w:ascii="Adobe Garamond Pro" w:hAnsi="Adobe Garamond Pro" w:cs="Arial"/>
        </w:rPr>
        <w:t>i.p.</w:t>
      </w:r>
      <w:proofErr w:type="spellEnd"/>
      <w:r>
        <w:rPr>
          <w:rFonts w:ascii="Adobe Garamond Pro" w:hAnsi="Adobe Garamond Pro" w:cs="Arial"/>
        </w:rPr>
        <w:t>,</w:t>
      </w:r>
      <w:r w:rsidR="004549E2">
        <w:rPr>
          <w:rFonts w:ascii="Adobe Garamond Pro" w:hAnsi="Adobe Garamond Pro" w:cs="Arial"/>
        </w:rPr>
        <w:t xml:space="preserve"> </w:t>
      </w:r>
      <w:del w:id="296" w:author="Bai Qiang" w:date="2022-01-26T13:58:00Z">
        <w:r w:rsidR="004549E2" w:rsidDel="00731C07">
          <w:rPr>
            <w:rFonts w:ascii="Adobe Garamond Pro" w:hAnsi="Adobe Garamond Pro" w:cs="Arial"/>
          </w:rPr>
          <w:delText xml:space="preserve">and </w:delText>
        </w:r>
      </w:del>
      <w:r w:rsidR="004549E2">
        <w:rPr>
          <w:rFonts w:ascii="Adobe Garamond Pro" w:hAnsi="Adobe Garamond Pro" w:cs="Arial"/>
        </w:rPr>
        <w:t xml:space="preserve">from </w:t>
      </w:r>
      <w:proofErr w:type="spellStart"/>
      <w:r w:rsidR="004549E2">
        <w:rPr>
          <w:rFonts w:ascii="Adobe Garamond Pro" w:hAnsi="Adobe Garamond Pro" w:cs="Arial"/>
        </w:rPr>
        <w:t>from</w:t>
      </w:r>
      <w:proofErr w:type="spellEnd"/>
      <w:r w:rsidR="004549E2">
        <w:rPr>
          <w:rFonts w:ascii="Adobe Garamond Pro" w:hAnsi="Adobe Garamond Pro" w:cs="Arial"/>
        </w:rPr>
        <w:t xml:space="preserve"> </w:t>
      </w:r>
      <w:r w:rsidR="004549E2" w:rsidRPr="004549E2">
        <w:rPr>
          <w:rFonts w:ascii="Adobe Garamond Pro" w:hAnsi="Adobe Garamond Pro" w:cs="Arial"/>
          <w:i/>
          <w:iCs/>
        </w:rPr>
        <w:t>Lyz2</w:t>
      </w:r>
      <w:r w:rsidR="004549E2" w:rsidRPr="004549E2">
        <w:rPr>
          <w:rFonts w:ascii="Adobe Garamond Pro" w:hAnsi="Adobe Garamond Pro" w:cs="Arial"/>
          <w:i/>
          <w:iCs/>
          <w:vertAlign w:val="superscript"/>
        </w:rPr>
        <w:t>Cre</w:t>
      </w:r>
      <w:r w:rsidR="004549E2" w:rsidRPr="004549E2">
        <w:rPr>
          <w:rFonts w:ascii="Adobe Garamond Pro" w:hAnsi="Adobe Garamond Pro" w:cs="Arial"/>
          <w:i/>
          <w:iCs/>
        </w:rPr>
        <w:t>;Mafb</w:t>
      </w:r>
      <w:r w:rsidR="004549E2" w:rsidRPr="004549E2">
        <w:rPr>
          <w:rFonts w:ascii="Adobe Garamond Pro" w:hAnsi="Adobe Garamond Pro" w:cs="Arial"/>
          <w:i/>
          <w:iCs/>
          <w:vertAlign w:val="superscript"/>
        </w:rPr>
        <w:t>fl/f</w:t>
      </w:r>
      <w:ins w:id="297" w:author="Bai Qiang" w:date="2022-01-26T13:59:00Z">
        <w:r w:rsidR="00731C07" w:rsidRPr="00731C07">
          <w:rPr>
            <w:rFonts w:ascii="Adobe Garamond Pro" w:hAnsi="Adobe Garamond Pro"/>
          </w:rPr>
          <w:t xml:space="preserve"> </w:t>
        </w:r>
        <w:r w:rsidR="00731C07">
          <w:rPr>
            <w:rFonts w:ascii="Adobe Garamond Pro" w:hAnsi="Adobe Garamond Pro"/>
          </w:rPr>
          <w:t>(</w:t>
        </w:r>
        <w:r w:rsidR="00731C07">
          <w:rPr>
            <w:rFonts w:ascii="Adobe Garamond Pro" w:hAnsi="Adobe Garamond Pro"/>
          </w:rPr>
          <w:t>group “</w:t>
        </w:r>
        <w:proofErr w:type="spellStart"/>
        <w:r w:rsidR="00731C07">
          <w:rPr>
            <w:rFonts w:ascii="Adobe Garamond Pro" w:hAnsi="Adobe Garamond Pro"/>
          </w:rPr>
          <w:t>Mafb</w:t>
        </w:r>
        <w:proofErr w:type="spellEnd"/>
        <w:r w:rsidR="00731C07">
          <w:rPr>
            <w:rFonts w:ascii="Adobe Garamond Pro" w:hAnsi="Adobe Garamond Pro"/>
          </w:rPr>
          <w:t>-KO”</w:t>
        </w:r>
        <w:r w:rsidR="00731C07">
          <w:rPr>
            <w:rFonts w:ascii="Adobe Garamond Pro" w:hAnsi="Adobe Garamond Pro"/>
          </w:rPr>
          <w:t>)</w:t>
        </w:r>
        <w:r w:rsidR="00731C07">
          <w:rPr>
            <w:rFonts w:ascii="Adobe Garamond Pro" w:hAnsi="Adobe Garamond Pro"/>
          </w:rPr>
          <w:t xml:space="preserve"> </w:t>
        </w:r>
      </w:ins>
      <w:del w:id="298" w:author="Bai Qiang" w:date="2022-01-26T13:59:00Z">
        <w:r w:rsidR="004549E2" w:rsidRPr="004549E2" w:rsidDel="00731C07">
          <w:rPr>
            <w:rFonts w:ascii="Adobe Garamond Pro" w:hAnsi="Adobe Garamond Pro" w:cs="Arial"/>
            <w:i/>
            <w:iCs/>
            <w:vertAlign w:val="superscript"/>
          </w:rPr>
          <w:delText>l</w:delText>
        </w:r>
      </w:del>
      <w:r w:rsidR="004549E2">
        <w:rPr>
          <w:rFonts w:ascii="Adobe Garamond Pro" w:hAnsi="Adobe Garamond Pro" w:cs="Arial"/>
        </w:rPr>
        <w:t xml:space="preserve">, </w:t>
      </w:r>
      <w:r w:rsidR="004549E2" w:rsidRPr="004549E2">
        <w:rPr>
          <w:rFonts w:ascii="Adobe Garamond Pro" w:hAnsi="Adobe Garamond Pro" w:cs="Arial"/>
          <w:i/>
          <w:iCs/>
        </w:rPr>
        <w:t>Lyz2</w:t>
      </w:r>
      <w:r w:rsidR="004549E2" w:rsidRPr="004549E2">
        <w:rPr>
          <w:rFonts w:ascii="Adobe Garamond Pro" w:hAnsi="Adobe Garamond Pro" w:cs="Arial"/>
          <w:i/>
          <w:iCs/>
          <w:vertAlign w:val="superscript"/>
        </w:rPr>
        <w:t>Cre</w:t>
      </w:r>
      <w:r w:rsidR="004549E2" w:rsidRPr="004549E2">
        <w:rPr>
          <w:rFonts w:ascii="Adobe Garamond Pro" w:hAnsi="Adobe Garamond Pro" w:cs="Arial"/>
          <w:i/>
          <w:iCs/>
        </w:rPr>
        <w:t>;</w:t>
      </w:r>
      <w:r w:rsidR="004549E2" w:rsidRPr="00731C07">
        <w:rPr>
          <w:rFonts w:ascii="Adobe Garamond Pro" w:hAnsi="Adobe Garamond Pro" w:cs="Arial"/>
          <w:i/>
          <w:iCs/>
        </w:rPr>
        <w:t>Maf</w:t>
      </w:r>
      <w:r w:rsidR="004549E2" w:rsidRPr="00731C07">
        <w:rPr>
          <w:rFonts w:ascii="Adobe Garamond Pro" w:hAnsi="Adobe Garamond Pro" w:cs="Arial"/>
          <w:i/>
          <w:iCs/>
          <w:vertAlign w:val="superscript"/>
        </w:rPr>
        <w:t>fl/</w:t>
      </w:r>
      <w:proofErr w:type="spellStart"/>
      <w:r w:rsidR="004549E2" w:rsidRPr="00731C07">
        <w:rPr>
          <w:rFonts w:ascii="Adobe Garamond Pro" w:hAnsi="Adobe Garamond Pro" w:cs="Arial"/>
          <w:i/>
          <w:iCs/>
          <w:vertAlign w:val="superscript"/>
        </w:rPr>
        <w:t>fl</w:t>
      </w:r>
      <w:proofErr w:type="spellEnd"/>
      <w:r w:rsidR="004549E2" w:rsidRPr="00731C07">
        <w:rPr>
          <w:rFonts w:ascii="Adobe Garamond Pro" w:hAnsi="Adobe Garamond Pro" w:cs="Arial"/>
        </w:rPr>
        <w:t xml:space="preserve"> </w:t>
      </w:r>
      <w:ins w:id="299" w:author="Bai Qiang" w:date="2022-01-26T13:59:00Z">
        <w:r w:rsidR="00731C07" w:rsidRPr="00731C07">
          <w:rPr>
            <w:rFonts w:ascii="Adobe Garamond Pro" w:hAnsi="Adobe Garamond Pro" w:cs="Arial"/>
          </w:rPr>
          <w:t>(</w:t>
        </w:r>
        <w:r w:rsidR="00731C07" w:rsidRPr="00731C07">
          <w:rPr>
            <w:rFonts w:ascii="Adobe Garamond Pro" w:hAnsi="Adobe Garamond Pro" w:cs="Arial"/>
            <w:rPrChange w:id="300" w:author="Bai Qiang" w:date="2022-01-26T13:59:00Z">
              <w:rPr>
                <w:rFonts w:ascii="Adobe Garamond Pro" w:hAnsi="Adobe Garamond Pro" w:cs="Arial"/>
                <w:highlight w:val="yellow"/>
              </w:rPr>
            </w:rPrChange>
          </w:rPr>
          <w:t>group “</w:t>
        </w:r>
        <w:proofErr w:type="spellStart"/>
        <w:r w:rsidR="00731C07" w:rsidRPr="00731C07">
          <w:rPr>
            <w:rFonts w:ascii="Adobe Garamond Pro" w:hAnsi="Adobe Garamond Pro" w:cs="Arial"/>
            <w:rPrChange w:id="301" w:author="Bai Qiang" w:date="2022-01-26T13:59:00Z">
              <w:rPr>
                <w:rFonts w:ascii="Adobe Garamond Pro" w:hAnsi="Adobe Garamond Pro" w:cs="Arial"/>
                <w:highlight w:val="yellow"/>
              </w:rPr>
            </w:rPrChange>
          </w:rPr>
          <w:t>cMAF</w:t>
        </w:r>
        <w:proofErr w:type="spellEnd"/>
        <w:r w:rsidR="00731C07" w:rsidRPr="00731C07">
          <w:rPr>
            <w:rFonts w:ascii="Adobe Garamond Pro" w:hAnsi="Adobe Garamond Pro" w:cs="Arial"/>
            <w:rPrChange w:id="302" w:author="Bai Qiang" w:date="2022-01-26T13:59:00Z">
              <w:rPr>
                <w:rFonts w:ascii="Adobe Garamond Pro" w:hAnsi="Adobe Garamond Pro" w:cs="Arial"/>
                <w:highlight w:val="yellow"/>
              </w:rPr>
            </w:rPrChange>
          </w:rPr>
          <w:t>-KO</w:t>
        </w:r>
        <w:r w:rsidR="00731C07" w:rsidRPr="00731C07">
          <w:rPr>
            <w:rFonts w:ascii="Adobe Garamond Pro" w:hAnsi="Adobe Garamond Pro" w:cs="Arial"/>
            <w:rPrChange w:id="303" w:author="Bai Qiang" w:date="2022-01-26T14:00:00Z">
              <w:rPr>
                <w:rFonts w:ascii="Adobe Garamond Pro" w:hAnsi="Adobe Garamond Pro" w:cs="Arial"/>
                <w:highlight w:val="yellow"/>
              </w:rPr>
            </w:rPrChange>
          </w:rPr>
          <w:t>”</w:t>
        </w:r>
        <w:r w:rsidR="00731C07" w:rsidRPr="00731C07">
          <w:rPr>
            <w:rFonts w:ascii="Adobe Garamond Pro" w:hAnsi="Adobe Garamond Pro" w:cs="Arial"/>
            <w:rPrChange w:id="304" w:author="Bai Qiang" w:date="2022-01-26T14:00:00Z">
              <w:rPr>
                <w:rFonts w:ascii="Adobe Garamond Pro" w:hAnsi="Adobe Garamond Pro" w:cs="Arial"/>
                <w:highlight w:val="yellow"/>
              </w:rPr>
            </w:rPrChange>
          </w:rPr>
          <w:t>)</w:t>
        </w:r>
        <w:r w:rsidR="00731C07" w:rsidRPr="00731C07">
          <w:rPr>
            <w:rFonts w:ascii="Adobe Garamond Pro" w:hAnsi="Adobe Garamond Pro" w:cs="Arial"/>
          </w:rPr>
          <w:t xml:space="preserve">, </w:t>
        </w:r>
        <w:r w:rsidR="00731C07" w:rsidRPr="00731C07">
          <w:rPr>
            <w:rFonts w:ascii="Adobe Garamond Pro" w:hAnsi="Adobe Garamond Pro" w:cs="Arial"/>
            <w:i/>
            <w:iCs/>
            <w:rPrChange w:id="305" w:author="Bai Qiang" w:date="2022-01-26T14:00:00Z">
              <w:rPr>
                <w:rFonts w:ascii="Adobe Garamond Pro" w:hAnsi="Adobe Garamond Pro" w:cs="Arial"/>
                <w:i/>
                <w:iCs/>
                <w:highlight w:val="yellow"/>
              </w:rPr>
            </w:rPrChange>
          </w:rPr>
          <w:t>Lyz2</w:t>
        </w:r>
        <w:r w:rsidR="00731C07" w:rsidRPr="00731C07">
          <w:rPr>
            <w:rFonts w:ascii="Adobe Garamond Pro" w:hAnsi="Adobe Garamond Pro" w:cs="Arial"/>
            <w:i/>
            <w:iCs/>
            <w:vertAlign w:val="superscript"/>
            <w:rPrChange w:id="306" w:author="Bai Qiang" w:date="2022-01-26T14:00:00Z">
              <w:rPr>
                <w:rFonts w:ascii="Adobe Garamond Pro" w:hAnsi="Adobe Garamond Pro" w:cs="Arial"/>
                <w:i/>
                <w:iCs/>
                <w:highlight w:val="yellow"/>
                <w:vertAlign w:val="superscript"/>
              </w:rPr>
            </w:rPrChange>
          </w:rPr>
          <w:t>Cre</w:t>
        </w:r>
        <w:r w:rsidR="00731C07" w:rsidRPr="00731C07">
          <w:rPr>
            <w:rFonts w:ascii="Adobe Garamond Pro" w:hAnsi="Adobe Garamond Pro" w:cs="Arial"/>
            <w:i/>
            <w:iCs/>
            <w:rPrChange w:id="307" w:author="Bai Qiang" w:date="2022-01-26T14:00:00Z">
              <w:rPr>
                <w:rFonts w:ascii="Adobe Garamond Pro" w:hAnsi="Adobe Garamond Pro" w:cs="Arial"/>
                <w:i/>
                <w:iCs/>
                <w:highlight w:val="yellow"/>
              </w:rPr>
            </w:rPrChange>
          </w:rPr>
          <w:t>;Mafb</w:t>
        </w:r>
        <w:r w:rsidR="00731C07" w:rsidRPr="00731C07">
          <w:rPr>
            <w:rFonts w:ascii="Adobe Garamond Pro" w:hAnsi="Adobe Garamond Pro" w:cs="Arial"/>
            <w:i/>
            <w:iCs/>
            <w:vertAlign w:val="superscript"/>
            <w:rPrChange w:id="308" w:author="Bai Qiang" w:date="2022-01-26T14:00:00Z">
              <w:rPr>
                <w:rFonts w:ascii="Adobe Garamond Pro" w:hAnsi="Adobe Garamond Pro" w:cs="Arial"/>
                <w:i/>
                <w:iCs/>
                <w:highlight w:val="yellow"/>
                <w:vertAlign w:val="superscript"/>
              </w:rPr>
            </w:rPrChange>
          </w:rPr>
          <w:t>fl/</w:t>
        </w:r>
        <w:proofErr w:type="spellStart"/>
        <w:r w:rsidR="00731C07" w:rsidRPr="00731C07">
          <w:rPr>
            <w:rFonts w:ascii="Adobe Garamond Pro" w:hAnsi="Adobe Garamond Pro" w:cs="Arial"/>
            <w:i/>
            <w:iCs/>
            <w:vertAlign w:val="superscript"/>
            <w:rPrChange w:id="309" w:author="Bai Qiang" w:date="2022-01-26T14:00:00Z">
              <w:rPr>
                <w:rFonts w:ascii="Adobe Garamond Pro" w:hAnsi="Adobe Garamond Pro" w:cs="Arial"/>
                <w:i/>
                <w:iCs/>
                <w:highlight w:val="yellow"/>
                <w:vertAlign w:val="superscript"/>
              </w:rPr>
            </w:rPrChange>
          </w:rPr>
          <w:t>fl</w:t>
        </w:r>
        <w:r w:rsidR="00731C07" w:rsidRPr="00731C07">
          <w:rPr>
            <w:rFonts w:ascii="Adobe Garamond Pro" w:hAnsi="Adobe Garamond Pro" w:cs="Arial"/>
            <w:i/>
            <w:iCs/>
            <w:rPrChange w:id="310" w:author="Bai Qiang" w:date="2022-01-26T14:00:00Z">
              <w:rPr>
                <w:rFonts w:ascii="Adobe Garamond Pro" w:hAnsi="Adobe Garamond Pro" w:cs="Arial"/>
                <w:i/>
                <w:iCs/>
                <w:highlight w:val="yellow"/>
              </w:rPr>
            </w:rPrChange>
          </w:rPr>
          <w:t>;Maf</w:t>
        </w:r>
        <w:r w:rsidR="00731C07" w:rsidRPr="00731C07">
          <w:rPr>
            <w:rFonts w:ascii="Adobe Garamond Pro" w:hAnsi="Adobe Garamond Pro" w:cs="Arial"/>
            <w:i/>
            <w:iCs/>
            <w:vertAlign w:val="superscript"/>
            <w:rPrChange w:id="311" w:author="Bai Qiang" w:date="2022-01-26T14:00:00Z">
              <w:rPr>
                <w:rFonts w:ascii="Adobe Garamond Pro" w:hAnsi="Adobe Garamond Pro" w:cs="Arial"/>
                <w:i/>
                <w:iCs/>
                <w:highlight w:val="yellow"/>
                <w:vertAlign w:val="superscript"/>
              </w:rPr>
            </w:rPrChange>
          </w:rPr>
          <w:t>fl</w:t>
        </w:r>
        <w:proofErr w:type="spellEnd"/>
        <w:r w:rsidR="00731C07" w:rsidRPr="00731C07">
          <w:rPr>
            <w:rFonts w:ascii="Adobe Garamond Pro" w:hAnsi="Adobe Garamond Pro" w:cs="Arial"/>
            <w:i/>
            <w:iCs/>
            <w:vertAlign w:val="superscript"/>
            <w:rPrChange w:id="312" w:author="Bai Qiang" w:date="2022-01-26T14:00:00Z">
              <w:rPr>
                <w:rFonts w:ascii="Adobe Garamond Pro" w:hAnsi="Adobe Garamond Pro" w:cs="Arial"/>
                <w:i/>
                <w:iCs/>
                <w:highlight w:val="yellow"/>
                <w:vertAlign w:val="superscript"/>
              </w:rPr>
            </w:rPrChange>
          </w:rPr>
          <w:t>/</w:t>
        </w:r>
        <w:proofErr w:type="spellStart"/>
        <w:r w:rsidR="00731C07" w:rsidRPr="00731C07">
          <w:rPr>
            <w:rFonts w:ascii="Adobe Garamond Pro" w:hAnsi="Adobe Garamond Pro" w:cs="Arial"/>
            <w:i/>
            <w:iCs/>
            <w:vertAlign w:val="superscript"/>
            <w:rPrChange w:id="313" w:author="Bai Qiang" w:date="2022-01-26T14:00:00Z">
              <w:rPr>
                <w:rFonts w:ascii="Adobe Garamond Pro" w:hAnsi="Adobe Garamond Pro" w:cs="Arial"/>
                <w:i/>
                <w:iCs/>
                <w:highlight w:val="yellow"/>
                <w:vertAlign w:val="superscript"/>
              </w:rPr>
            </w:rPrChange>
          </w:rPr>
          <w:t>fl</w:t>
        </w:r>
        <w:proofErr w:type="spellEnd"/>
        <w:r w:rsidR="00731C07" w:rsidRPr="00731C07">
          <w:rPr>
            <w:rFonts w:ascii="Adobe Garamond Pro" w:hAnsi="Adobe Garamond Pro" w:cs="Arial"/>
            <w:rPrChange w:id="314" w:author="Bai Qiang" w:date="2022-01-26T14:00:00Z">
              <w:rPr>
                <w:rFonts w:ascii="Adobe Garamond Pro" w:hAnsi="Adobe Garamond Pro" w:cs="Arial"/>
                <w:highlight w:val="yellow"/>
              </w:rPr>
            </w:rPrChange>
          </w:rPr>
          <w:t xml:space="preserve"> </w:t>
        </w:r>
      </w:ins>
      <w:ins w:id="315" w:author="Bai Qiang" w:date="2022-01-26T14:00:00Z">
        <w:r w:rsidR="00731C07" w:rsidRPr="00731C07">
          <w:rPr>
            <w:rFonts w:ascii="Adobe Garamond Pro" w:hAnsi="Adobe Garamond Pro" w:cs="Arial"/>
          </w:rPr>
          <w:t>(</w:t>
        </w:r>
        <w:r w:rsidR="00731C07" w:rsidRPr="00731C07">
          <w:rPr>
            <w:rFonts w:ascii="Adobe Garamond Pro" w:hAnsi="Adobe Garamond Pro" w:cs="Arial"/>
            <w:rPrChange w:id="316" w:author="Bai Qiang" w:date="2022-01-26T14:00:00Z">
              <w:rPr>
                <w:rFonts w:ascii="Adobe Garamond Pro" w:hAnsi="Adobe Garamond Pro" w:cs="Arial"/>
                <w:highlight w:val="yellow"/>
              </w:rPr>
            </w:rPrChange>
          </w:rPr>
          <w:t>group “</w:t>
        </w:r>
        <w:proofErr w:type="spellStart"/>
        <w:r w:rsidR="00731C07" w:rsidRPr="00731C07">
          <w:rPr>
            <w:rFonts w:ascii="Adobe Garamond Pro" w:hAnsi="Adobe Garamond Pro" w:cs="Arial"/>
            <w:rPrChange w:id="317" w:author="Bai Qiang" w:date="2022-01-26T14:00:00Z">
              <w:rPr>
                <w:rFonts w:ascii="Adobe Garamond Pro" w:hAnsi="Adobe Garamond Pro" w:cs="Arial"/>
                <w:highlight w:val="yellow"/>
              </w:rPr>
            </w:rPrChange>
          </w:rPr>
          <w:t>dKO</w:t>
        </w:r>
        <w:proofErr w:type="spellEnd"/>
        <w:r w:rsidR="00731C07" w:rsidRPr="00731C07">
          <w:rPr>
            <w:rFonts w:ascii="Adobe Garamond Pro" w:hAnsi="Adobe Garamond Pro" w:cs="Arial"/>
            <w:rPrChange w:id="318" w:author="Bai Qiang" w:date="2022-01-26T14:00:00Z">
              <w:rPr>
                <w:rFonts w:ascii="Adobe Garamond Pro" w:hAnsi="Adobe Garamond Pro" w:cs="Arial"/>
                <w:highlight w:val="yellow"/>
              </w:rPr>
            </w:rPrChange>
          </w:rPr>
          <w:t>”</w:t>
        </w:r>
        <w:r w:rsidR="00731C07" w:rsidRPr="00731C07">
          <w:rPr>
            <w:rFonts w:ascii="Adobe Garamond Pro" w:hAnsi="Adobe Garamond Pro" w:cs="Arial"/>
            <w:rPrChange w:id="319" w:author="Bai Qiang" w:date="2022-01-26T14:00:00Z">
              <w:rPr>
                <w:rFonts w:ascii="Adobe Garamond Pro" w:hAnsi="Adobe Garamond Pro" w:cs="Arial"/>
                <w:highlight w:val="yellow"/>
              </w:rPr>
            </w:rPrChange>
          </w:rPr>
          <w:t>)</w:t>
        </w:r>
        <w:r w:rsidR="00731C07" w:rsidRPr="00731C07">
          <w:rPr>
            <w:rFonts w:ascii="Adobe Garamond Pro" w:hAnsi="Adobe Garamond Pro" w:cs="Arial"/>
            <w:rPrChange w:id="320" w:author="Bai Qiang" w:date="2022-01-26T14:00:00Z">
              <w:rPr>
                <w:rFonts w:ascii="Adobe Garamond Pro" w:hAnsi="Adobe Garamond Pro" w:cs="Arial"/>
                <w:highlight w:val="yellow"/>
              </w:rPr>
            </w:rPrChange>
          </w:rPr>
          <w:t xml:space="preserve"> </w:t>
        </w:r>
      </w:ins>
      <w:r w:rsidR="004549E2" w:rsidRPr="00731C07">
        <w:rPr>
          <w:rFonts w:ascii="Adobe Garamond Pro" w:hAnsi="Adobe Garamond Pro" w:cs="Arial"/>
        </w:rPr>
        <w:t>and</w:t>
      </w:r>
      <w:r w:rsidR="004549E2">
        <w:rPr>
          <w:rFonts w:ascii="Adobe Garamond Pro" w:hAnsi="Adobe Garamond Pro" w:cs="Arial"/>
        </w:rPr>
        <w:t xml:space="preserve"> </w:t>
      </w:r>
      <w:ins w:id="321" w:author="Bai Qiang" w:date="2022-01-26T14:00:00Z">
        <w:r w:rsidR="00731C07">
          <w:rPr>
            <w:rFonts w:ascii="Adobe Garamond Pro" w:hAnsi="Adobe Garamond Pro" w:cs="Arial"/>
          </w:rPr>
          <w:t xml:space="preserve">mice littermate mice </w:t>
        </w:r>
        <w:r w:rsidR="00731C07" w:rsidRPr="00731C07">
          <w:rPr>
            <w:rFonts w:ascii="Adobe Garamond Pro" w:hAnsi="Adobe Garamond Pro" w:cs="Arial"/>
          </w:rPr>
          <w:t xml:space="preserve">without </w:t>
        </w:r>
        <w:r w:rsidR="00731C07" w:rsidRPr="00731C07">
          <w:rPr>
            <w:rFonts w:ascii="Adobe Garamond Pro" w:hAnsi="Adobe Garamond Pro" w:cs="Arial"/>
            <w:i/>
            <w:iCs/>
            <w:rPrChange w:id="322" w:author="Bai Qiang" w:date="2022-01-26T14:00:00Z">
              <w:rPr>
                <w:rFonts w:ascii="Adobe Garamond Pro" w:hAnsi="Adobe Garamond Pro" w:cs="Arial"/>
                <w:i/>
                <w:iCs/>
                <w:highlight w:val="yellow"/>
              </w:rPr>
            </w:rPrChange>
          </w:rPr>
          <w:t>Lyz2</w:t>
        </w:r>
        <w:r w:rsidR="00731C07" w:rsidRPr="00731C07">
          <w:rPr>
            <w:rFonts w:ascii="Adobe Garamond Pro" w:hAnsi="Adobe Garamond Pro" w:cs="Arial"/>
            <w:i/>
            <w:iCs/>
            <w:vertAlign w:val="superscript"/>
            <w:rPrChange w:id="323" w:author="Bai Qiang" w:date="2022-01-26T14:00:00Z">
              <w:rPr>
                <w:rFonts w:ascii="Adobe Garamond Pro" w:hAnsi="Adobe Garamond Pro" w:cs="Arial"/>
                <w:i/>
                <w:iCs/>
                <w:highlight w:val="yellow"/>
                <w:vertAlign w:val="superscript"/>
              </w:rPr>
            </w:rPrChange>
          </w:rPr>
          <w:t>Cre</w:t>
        </w:r>
        <w:r w:rsidR="00731C07" w:rsidDel="00731C07">
          <w:rPr>
            <w:rFonts w:ascii="Adobe Garamond Pro" w:hAnsi="Adobe Garamond Pro" w:cs="Arial"/>
          </w:rPr>
          <w:t xml:space="preserve"> </w:t>
        </w:r>
        <w:r w:rsidR="00731C07" w:rsidRPr="00BC1ED6">
          <w:rPr>
            <w:rFonts w:ascii="Adobe Garamond Pro" w:hAnsi="Adobe Garamond Pro" w:cs="Arial"/>
          </w:rPr>
          <w:t>(</w:t>
        </w:r>
        <w:r w:rsidR="00731C07" w:rsidRPr="00BC1ED6">
          <w:rPr>
            <w:rFonts w:ascii="Adobe Garamond Pro" w:hAnsi="Adobe Garamond Pro" w:cs="Arial"/>
            <w:rPrChange w:id="324" w:author="Bai Qiang" w:date="2022-01-26T14:08:00Z">
              <w:rPr>
                <w:rFonts w:ascii="Adobe Garamond Pro" w:hAnsi="Adobe Garamond Pro" w:cs="Arial"/>
                <w:highlight w:val="yellow"/>
              </w:rPr>
            </w:rPrChange>
          </w:rPr>
          <w:t xml:space="preserve">group </w:t>
        </w:r>
        <w:r w:rsidR="00731C07" w:rsidRPr="00BC1ED6">
          <w:rPr>
            <w:rFonts w:ascii="Adobe Garamond Pro" w:hAnsi="Adobe Garamond Pro" w:cs="Arial"/>
            <w:rPrChange w:id="325" w:author="Bai Qiang" w:date="2022-01-26T14:08:00Z">
              <w:rPr>
                <w:rFonts w:ascii="Adobe Garamond Pro" w:hAnsi="Adobe Garamond Pro" w:cs="Arial"/>
                <w:highlight w:val="yellow"/>
              </w:rPr>
            </w:rPrChange>
          </w:rPr>
          <w:t>“</w:t>
        </w:r>
        <w:r w:rsidR="00731C07" w:rsidRPr="00BC1ED6">
          <w:rPr>
            <w:rFonts w:ascii="Adobe Garamond Pro" w:hAnsi="Adobe Garamond Pro" w:cs="Arial"/>
            <w:rPrChange w:id="326" w:author="Bai Qiang" w:date="2022-01-26T14:08:00Z">
              <w:rPr>
                <w:rFonts w:ascii="Adobe Garamond Pro" w:hAnsi="Adobe Garamond Pro" w:cs="Arial"/>
                <w:highlight w:val="yellow"/>
              </w:rPr>
            </w:rPrChange>
          </w:rPr>
          <w:t>Control</w:t>
        </w:r>
        <w:r w:rsidR="00731C07" w:rsidRPr="00BC1ED6">
          <w:rPr>
            <w:rFonts w:ascii="Adobe Garamond Pro" w:hAnsi="Adobe Garamond Pro" w:cs="Arial"/>
          </w:rPr>
          <w:t>”)</w:t>
        </w:r>
      </w:ins>
      <w:del w:id="327" w:author="Bai Qiang" w:date="2022-01-26T14:00:00Z">
        <w:r w:rsidR="004549E2" w:rsidRPr="00BC1ED6" w:rsidDel="00731C07">
          <w:rPr>
            <w:rFonts w:ascii="Adobe Garamond Pro" w:hAnsi="Adobe Garamond Pro" w:cs="Arial"/>
          </w:rPr>
          <w:delText>control mice</w:delText>
        </w:r>
      </w:del>
      <w:r w:rsidR="004549E2" w:rsidRPr="00BC1ED6">
        <w:rPr>
          <w:rFonts w:ascii="Adobe Garamond Pro" w:hAnsi="Adobe Garamond Pro" w:cs="Arial"/>
        </w:rPr>
        <w:t xml:space="preserve">, </w:t>
      </w:r>
      <w:r w:rsidRPr="00BC1ED6">
        <w:rPr>
          <w:rFonts w:ascii="Adobe Garamond Pro" w:hAnsi="Adobe Garamond Pro" w:cs="Arial"/>
        </w:rPr>
        <w:t>the</w:t>
      </w:r>
      <w:r>
        <w:rPr>
          <w:rFonts w:ascii="Adobe Garamond Pro" w:hAnsi="Adobe Garamond Pro" w:cs="Arial"/>
        </w:rPr>
        <w:t xml:space="preserve"> same protocol was applied, </w:t>
      </w:r>
      <w:r w:rsidR="004549E2">
        <w:rPr>
          <w:rFonts w:ascii="Adobe Garamond Pro" w:hAnsi="Adobe Garamond Pro" w:cs="Arial"/>
        </w:rPr>
        <w:t>but cells from each group were barcoded with different anti-mouse Hashtag antibodies (</w:t>
      </w:r>
      <w:proofErr w:type="spellStart"/>
      <w:r w:rsidR="004549E2">
        <w:rPr>
          <w:rFonts w:ascii="Adobe Garamond Pro" w:hAnsi="Adobe Garamond Pro" w:cs="Arial"/>
        </w:rPr>
        <w:t>Biolegend</w:t>
      </w:r>
      <w:proofErr w:type="spellEnd"/>
      <w:r w:rsidR="004549E2">
        <w:rPr>
          <w:rFonts w:ascii="Adobe Garamond Pro" w:hAnsi="Adobe Garamond Pro" w:cs="Arial"/>
        </w:rPr>
        <w:t xml:space="preserve">) before being pooled for encapsulation and library construction. </w:t>
      </w:r>
      <w:ins w:id="328" w:author="Bai Qiang" w:date="2022-01-26T14:05:00Z">
        <w:r w:rsidR="00A30C6A">
          <w:rPr>
            <w:rFonts w:ascii="Adobe Garamond Pro" w:hAnsi="Adobe Garamond Pro" w:cs="Arial"/>
          </w:rPr>
          <w:t xml:space="preserve">In order to </w:t>
        </w:r>
      </w:ins>
      <w:ins w:id="329" w:author="Bai Qiang" w:date="2022-01-26T14:06:00Z">
        <w:r w:rsidR="00A30C6A">
          <w:rPr>
            <w:rFonts w:ascii="Adobe Garamond Pro" w:hAnsi="Adobe Garamond Pro" w:cs="Arial"/>
          </w:rPr>
          <w:t>have</w:t>
        </w:r>
      </w:ins>
      <w:ins w:id="330" w:author="Bai Qiang" w:date="2022-01-26T14:05:00Z">
        <w:r w:rsidR="00A30C6A">
          <w:rPr>
            <w:rFonts w:ascii="Adobe Garamond Pro" w:hAnsi="Adobe Garamond Pro" w:cs="Arial"/>
          </w:rPr>
          <w:t xml:space="preserve"> higher resolution in </w:t>
        </w:r>
      </w:ins>
      <w:ins w:id="331" w:author="Bai Qiang" w:date="2022-01-26T14:06:00Z">
        <w:r w:rsidR="00A30C6A">
          <w:rPr>
            <w:rFonts w:ascii="Adobe Garamond Pro" w:hAnsi="Adobe Garamond Pro" w:cs="Arial"/>
          </w:rPr>
          <w:t xml:space="preserve">analyzing </w:t>
        </w:r>
        <w:r w:rsidR="00A30C6A">
          <w:rPr>
            <w:rFonts w:ascii="Adobe Garamond Pro" w:hAnsi="Adobe Garamond Pro"/>
          </w:rPr>
          <w:t xml:space="preserve">lung myeloid cells in myeloid-restricted </w:t>
        </w:r>
        <w:proofErr w:type="spellStart"/>
        <w:r w:rsidR="00A30C6A">
          <w:rPr>
            <w:rFonts w:ascii="Adobe Garamond Pro" w:hAnsi="Adobe Garamond Pro"/>
          </w:rPr>
          <w:t>Mafb</w:t>
        </w:r>
        <w:proofErr w:type="spellEnd"/>
        <w:r w:rsidR="00A30C6A">
          <w:rPr>
            <w:rFonts w:ascii="Adobe Garamond Pro" w:hAnsi="Adobe Garamond Pro"/>
          </w:rPr>
          <w:t xml:space="preserve"> and c-</w:t>
        </w:r>
        <w:proofErr w:type="spellStart"/>
        <w:r w:rsidR="00A30C6A">
          <w:rPr>
            <w:rFonts w:ascii="Adobe Garamond Pro" w:hAnsi="Adobe Garamond Pro"/>
          </w:rPr>
          <w:t>Maf</w:t>
        </w:r>
        <w:proofErr w:type="spellEnd"/>
        <w:r w:rsidR="00A30C6A">
          <w:rPr>
            <w:rFonts w:ascii="Adobe Garamond Pro" w:hAnsi="Adobe Garamond Pro"/>
          </w:rPr>
          <w:t>-deficient mic</w:t>
        </w:r>
        <w:r w:rsidR="00A30C6A">
          <w:rPr>
            <w:rFonts w:ascii="Adobe Garamond Pro" w:hAnsi="Adobe Garamond Pro"/>
          </w:rPr>
          <w:t xml:space="preserve">e, </w:t>
        </w:r>
      </w:ins>
      <w:ins w:id="332" w:author="Bai Qiang" w:date="2022-01-26T14:03:00Z">
        <w:r w:rsidR="00A30C6A">
          <w:rPr>
            <w:rFonts w:ascii="Adobe Garamond Pro" w:hAnsi="Adobe Garamond Pro" w:cs="Arial"/>
          </w:rPr>
          <w:t xml:space="preserve">the pooled </w:t>
        </w:r>
        <w:proofErr w:type="spellStart"/>
        <w:r w:rsidR="00A30C6A">
          <w:rPr>
            <w:rFonts w:ascii="Adobe Garamond Pro" w:hAnsi="Adobe Garamond Pro" w:cs="Arial"/>
          </w:rPr>
          <w:t>Mafb</w:t>
        </w:r>
        <w:proofErr w:type="spellEnd"/>
        <w:r w:rsidR="00A30C6A">
          <w:rPr>
            <w:rFonts w:ascii="Adobe Garamond Pro" w:hAnsi="Adobe Garamond Pro" w:cs="Arial"/>
          </w:rPr>
          <w:t>-KO/</w:t>
        </w:r>
        <w:proofErr w:type="spellStart"/>
        <w:r w:rsidR="00A30C6A">
          <w:rPr>
            <w:rFonts w:ascii="Adobe Garamond Pro" w:hAnsi="Adobe Garamond Pro" w:cs="Arial"/>
          </w:rPr>
          <w:t>cMAF</w:t>
        </w:r>
        <w:proofErr w:type="spellEnd"/>
        <w:r w:rsidR="00A30C6A">
          <w:rPr>
            <w:rFonts w:ascii="Adobe Garamond Pro" w:hAnsi="Adobe Garamond Pro" w:cs="Arial"/>
          </w:rPr>
          <w:t>-KO/</w:t>
        </w:r>
        <w:proofErr w:type="spellStart"/>
        <w:r w:rsidR="00A30C6A">
          <w:rPr>
            <w:rFonts w:ascii="Adobe Garamond Pro" w:hAnsi="Adobe Garamond Pro" w:cs="Arial"/>
          </w:rPr>
          <w:t>dKO</w:t>
        </w:r>
        <w:proofErr w:type="spellEnd"/>
        <w:r w:rsidR="00A30C6A">
          <w:rPr>
            <w:rFonts w:ascii="Adobe Garamond Pro" w:hAnsi="Adobe Garamond Pro" w:cs="Arial"/>
          </w:rPr>
          <w:t>/Control sample</w:t>
        </w:r>
      </w:ins>
      <w:ins w:id="333" w:author="Bai Qiang" w:date="2022-01-26T14:07:00Z">
        <w:r w:rsidR="00A30C6A">
          <w:rPr>
            <w:rFonts w:ascii="Adobe Garamond Pro" w:hAnsi="Adobe Garamond Pro" w:cs="Arial"/>
          </w:rPr>
          <w:t xml:space="preserve"> were</w:t>
        </w:r>
      </w:ins>
      <w:ins w:id="334" w:author="Bai Qiang" w:date="2022-01-26T14:03:00Z">
        <w:r w:rsidR="00A30C6A">
          <w:rPr>
            <w:rFonts w:ascii="Adobe Garamond Pro" w:hAnsi="Adobe Garamond Pro" w:cs="Arial"/>
          </w:rPr>
          <w:t xml:space="preserve"> </w:t>
        </w:r>
      </w:ins>
      <w:ins w:id="335" w:author="Bai Qiang" w:date="2022-01-26T14:07:00Z">
        <w:r w:rsidR="00CC420A">
          <w:rPr>
            <w:rFonts w:ascii="Adobe Garamond Pro" w:hAnsi="Adobe Garamond Pro" w:cs="Arial"/>
          </w:rPr>
          <w:t xml:space="preserve">composed with </w:t>
        </w:r>
      </w:ins>
      <w:ins w:id="336" w:author="Bai Qiang" w:date="2022-01-26T14:04:00Z">
        <w:r w:rsidR="00A30C6A">
          <w:rPr>
            <w:rFonts w:ascii="Adobe Garamond Pro" w:hAnsi="Adobe Garamond Pro" w:cs="Arial"/>
          </w:rPr>
          <w:t xml:space="preserve">monocyte/IM ratio </w:t>
        </w:r>
      </w:ins>
      <w:ins w:id="337" w:author="Bai Qiang" w:date="2022-01-26T14:08:00Z">
        <w:r w:rsidR="00CC420A">
          <w:rPr>
            <w:rFonts w:ascii="Adobe Garamond Pro" w:hAnsi="Adobe Garamond Pro" w:cs="Arial"/>
          </w:rPr>
          <w:t>of</w:t>
        </w:r>
      </w:ins>
      <w:ins w:id="338" w:author="Bai Qiang" w:date="2022-01-26T14:04:00Z">
        <w:r w:rsidR="00A30C6A">
          <w:rPr>
            <w:rFonts w:ascii="Adobe Garamond Pro" w:hAnsi="Adobe Garamond Pro" w:cs="Arial"/>
          </w:rPr>
          <w:t xml:space="preserve"> 3:7 instead of 5:5 for other samples. </w:t>
        </w:r>
      </w:ins>
    </w:p>
    <w:p w14:paraId="1EA8BEF6" w14:textId="5B63CCE0" w:rsidR="0087525E" w:rsidRPr="0087525E" w:rsidRDefault="0087525E" w:rsidP="006B25F6">
      <w:pPr>
        <w:spacing w:line="480" w:lineRule="auto"/>
        <w:jc w:val="both"/>
        <w:rPr>
          <w:rFonts w:ascii="Adobe Garamond Pro" w:hAnsi="Adobe Garamond Pro" w:cs="Arial"/>
        </w:rPr>
        <w:pPrChange w:id="339" w:author="Bai Qiang" w:date="2022-01-26T13:44:00Z">
          <w:pPr>
            <w:spacing w:line="480" w:lineRule="auto"/>
            <w:ind w:firstLine="720"/>
            <w:jc w:val="both"/>
          </w:pPr>
        </w:pPrChange>
      </w:pPr>
      <w:r w:rsidRPr="0087525E">
        <w:rPr>
          <w:rFonts w:ascii="Adobe Garamond Pro" w:hAnsi="Adobe Garamond Pro" w:cs="Arial"/>
        </w:rPr>
        <w:t>For library preparation, approximately 3</w:t>
      </w:r>
      <w:r w:rsidR="004549E2">
        <w:rPr>
          <w:rFonts w:ascii="Adobe Garamond Pro" w:hAnsi="Adobe Garamond Pro" w:cs="Arial"/>
        </w:rPr>
        <w:t>,</w:t>
      </w:r>
      <w:r w:rsidRPr="0087525E">
        <w:rPr>
          <w:rFonts w:ascii="Adobe Garamond Pro" w:hAnsi="Adobe Garamond Pro" w:cs="Arial"/>
        </w:rPr>
        <w:t>000 cells per sample (for “DT96h” and “No treatment”)</w:t>
      </w:r>
      <w:r w:rsidR="008B2AF8">
        <w:rPr>
          <w:rFonts w:ascii="Adobe Garamond Pro" w:hAnsi="Adobe Garamond Pro" w:cs="Arial"/>
        </w:rPr>
        <w:t>,</w:t>
      </w:r>
      <w:r w:rsidRPr="0087525E">
        <w:rPr>
          <w:rFonts w:ascii="Adobe Garamond Pro" w:hAnsi="Adobe Garamond Pro" w:cs="Arial"/>
        </w:rPr>
        <w:t xml:space="preserve"> or 20</w:t>
      </w:r>
      <w:r w:rsidR="004549E2">
        <w:rPr>
          <w:rFonts w:ascii="Adobe Garamond Pro" w:hAnsi="Adobe Garamond Pro" w:cs="Arial"/>
        </w:rPr>
        <w:t>,</w:t>
      </w:r>
      <w:r w:rsidRPr="0087525E">
        <w:rPr>
          <w:rFonts w:ascii="Adobe Garamond Pro" w:hAnsi="Adobe Garamond Pro" w:cs="Arial"/>
        </w:rPr>
        <w:t xml:space="preserve">000 cells </w:t>
      </w:r>
      <w:del w:id="340" w:author="Bai Qiang" w:date="2022-01-26T13:56:00Z">
        <w:r w:rsidRPr="0087525E" w:rsidDel="00610449">
          <w:rPr>
            <w:rFonts w:ascii="Adobe Garamond Pro" w:hAnsi="Adobe Garamond Pro" w:cs="Arial"/>
          </w:rPr>
          <w:delText>(</w:delText>
        </w:r>
      </w:del>
      <w:r w:rsidRPr="0087525E">
        <w:rPr>
          <w:rFonts w:ascii="Adobe Garamond Pro" w:hAnsi="Adobe Garamond Pro" w:cs="Arial"/>
        </w:rPr>
        <w:t xml:space="preserve">for pooled </w:t>
      </w:r>
      <w:ins w:id="341" w:author="Bai Qiang" w:date="2022-01-26T13:56:00Z">
        <w:r w:rsidR="00610449">
          <w:rPr>
            <w:rFonts w:ascii="Adobe Garamond Pro" w:hAnsi="Adobe Garamond Pro" w:cs="Arial"/>
          </w:rPr>
          <w:t>hashtag</w:t>
        </w:r>
      </w:ins>
      <w:ins w:id="342" w:author="Bai Qiang" w:date="2022-01-26T14:08:00Z">
        <w:r w:rsidR="00BC1ED6">
          <w:rPr>
            <w:rFonts w:ascii="Adobe Garamond Pro" w:hAnsi="Adobe Garamond Pro" w:cs="Arial"/>
          </w:rPr>
          <w:t>-labeled</w:t>
        </w:r>
      </w:ins>
      <w:ins w:id="343" w:author="Bai Qiang" w:date="2022-01-26T13:56:00Z">
        <w:r w:rsidR="00610449">
          <w:rPr>
            <w:rFonts w:ascii="Adobe Garamond Pro" w:hAnsi="Adobe Garamond Pro" w:cs="Arial"/>
          </w:rPr>
          <w:t xml:space="preserve"> </w:t>
        </w:r>
      </w:ins>
      <w:del w:id="344" w:author="Bai Qiang" w:date="2022-01-26T13:56:00Z">
        <w:r w:rsidRPr="0087525E" w:rsidDel="00610449">
          <w:rPr>
            <w:rFonts w:ascii="Adobe Garamond Pro" w:hAnsi="Adobe Garamond Pro" w:cs="Arial"/>
          </w:rPr>
          <w:delText>“DT12h”</w:delText>
        </w:r>
      </w:del>
      <w:del w:id="345" w:author="Bai Qiang" w:date="2022-01-26T13:42:00Z">
        <w:r w:rsidRPr="0087525E" w:rsidDel="00BE6848">
          <w:rPr>
            <w:rFonts w:ascii="Adobe Garamond Pro" w:hAnsi="Adobe Garamond Pro" w:cs="Arial"/>
          </w:rPr>
          <w:delText xml:space="preserve">, </w:delText>
        </w:r>
      </w:del>
      <w:del w:id="346" w:author="Bai Qiang" w:date="2022-01-26T13:56:00Z">
        <w:r w:rsidRPr="0087525E" w:rsidDel="00610449">
          <w:rPr>
            <w:rFonts w:ascii="Adobe Garamond Pro" w:hAnsi="Adobe Garamond Pro" w:cs="Arial"/>
          </w:rPr>
          <w:delText>“DT24h”</w:delText>
        </w:r>
      </w:del>
      <w:del w:id="347" w:author="Bai Qiang" w:date="2022-01-26T13:42:00Z">
        <w:r w:rsidRPr="0087525E" w:rsidDel="00BE6848">
          <w:rPr>
            <w:rFonts w:ascii="Adobe Garamond Pro" w:hAnsi="Adobe Garamond Pro" w:cs="Arial"/>
          </w:rPr>
          <w:delText xml:space="preserve"> and </w:delText>
        </w:r>
      </w:del>
      <w:del w:id="348" w:author="Bai Qiang" w:date="2022-01-26T13:56:00Z">
        <w:r w:rsidRPr="0087525E" w:rsidDel="00610449">
          <w:rPr>
            <w:rFonts w:ascii="Adobe Garamond Pro" w:hAnsi="Adobe Garamond Pro" w:cs="Arial"/>
          </w:rPr>
          <w:delText>“DT48h”</w:delText>
        </w:r>
      </w:del>
      <w:del w:id="349" w:author="Bai Qiang" w:date="2022-01-26T13:57:00Z">
        <w:r w:rsidRPr="0087525E" w:rsidDel="00610449">
          <w:rPr>
            <w:rFonts w:ascii="Adobe Garamond Pro" w:hAnsi="Adobe Garamond Pro" w:cs="Arial"/>
          </w:rPr>
          <w:delText xml:space="preserve"> </w:delText>
        </w:r>
      </w:del>
      <w:r w:rsidRPr="0087525E">
        <w:rPr>
          <w:rFonts w:ascii="Adobe Garamond Pro" w:hAnsi="Adobe Garamond Pro" w:cs="Arial"/>
        </w:rPr>
        <w:t>sample</w:t>
      </w:r>
      <w:ins w:id="350" w:author="Bai Qiang" w:date="2022-01-26T13:57:00Z">
        <w:r w:rsidR="00610449">
          <w:rPr>
            <w:rFonts w:ascii="Adobe Garamond Pro" w:hAnsi="Adobe Garamond Pro" w:cs="Arial"/>
          </w:rPr>
          <w:t xml:space="preserve">s </w:t>
        </w:r>
      </w:ins>
      <w:del w:id="351" w:author="Bai Qiang" w:date="2022-01-26T12:55:00Z">
        <w:r w:rsidRPr="0087525E" w:rsidDel="000E4928">
          <w:rPr>
            <w:rFonts w:ascii="Adobe Garamond Pro" w:hAnsi="Adobe Garamond Pro" w:cs="Arial"/>
          </w:rPr>
          <w:delText>)</w:delText>
        </w:r>
        <w:r w:rsidR="008B2AF8" w:rsidDel="000E4928">
          <w:rPr>
            <w:rFonts w:ascii="Adobe Garamond Pro" w:hAnsi="Adobe Garamond Pro" w:cs="Arial"/>
          </w:rPr>
          <w:delText xml:space="preserve">, </w:delText>
        </w:r>
      </w:del>
      <w:del w:id="352" w:author="Bai Qiang" w:date="2022-01-26T13:56:00Z">
        <w:r w:rsidR="008B2AF8" w:rsidDel="00610449">
          <w:rPr>
            <w:rFonts w:ascii="Adobe Garamond Pro" w:hAnsi="Adobe Garamond Pro" w:cs="Arial"/>
          </w:rPr>
          <w:delText xml:space="preserve">or </w:delText>
        </w:r>
      </w:del>
      <w:del w:id="353" w:author="Bai Qiang" w:date="2022-01-26T12:54:00Z">
        <w:r w:rsidR="008B2AF8" w:rsidRPr="008B2AF8" w:rsidDel="000E4928">
          <w:rPr>
            <w:rFonts w:ascii="Adobe Garamond Pro" w:hAnsi="Adobe Garamond Pro" w:cs="Arial"/>
            <w:highlight w:val="yellow"/>
          </w:rPr>
          <w:delText>xxx</w:delText>
        </w:r>
        <w:r w:rsidR="008B2AF8" w:rsidDel="000E4928">
          <w:rPr>
            <w:rFonts w:ascii="Adobe Garamond Pro" w:hAnsi="Adobe Garamond Pro" w:cs="Arial"/>
          </w:rPr>
          <w:delText xml:space="preserve"> </w:delText>
        </w:r>
      </w:del>
      <w:del w:id="354" w:author="Bai Qiang" w:date="2022-01-26T12:55:00Z">
        <w:r w:rsidR="008B2AF8" w:rsidDel="000E4928">
          <w:rPr>
            <w:rFonts w:ascii="Adobe Garamond Pro" w:hAnsi="Adobe Garamond Pro" w:cs="Arial"/>
          </w:rPr>
          <w:delText xml:space="preserve">cells </w:delText>
        </w:r>
        <w:r w:rsidR="008B2AF8" w:rsidRPr="008B2AF8" w:rsidDel="000E4928">
          <w:rPr>
            <w:rFonts w:ascii="Adobe Garamond Pro" w:hAnsi="Adobe Garamond Pro" w:cs="Arial"/>
            <w:highlight w:val="yellow"/>
          </w:rPr>
          <w:delText xml:space="preserve">(for </w:delText>
        </w:r>
      </w:del>
      <w:del w:id="355" w:author="Bai Qiang" w:date="2022-01-26T13:56:00Z">
        <w:r w:rsidR="008B2AF8" w:rsidRPr="008B2AF8" w:rsidDel="00610449">
          <w:rPr>
            <w:rFonts w:ascii="Adobe Garamond Pro" w:hAnsi="Adobe Garamond Pro" w:cs="Arial"/>
            <w:highlight w:val="yellow"/>
          </w:rPr>
          <w:delText xml:space="preserve">pooled </w:delText>
        </w:r>
        <w:r w:rsidR="008B2AF8" w:rsidRPr="008B2AF8" w:rsidDel="00610449">
          <w:rPr>
            <w:rFonts w:ascii="Adobe Garamond Pro" w:hAnsi="Adobe Garamond Pro" w:cs="Arial"/>
            <w:i/>
            <w:iCs/>
            <w:highlight w:val="yellow"/>
          </w:rPr>
          <w:delText>Lyz2</w:delText>
        </w:r>
        <w:r w:rsidR="008B2AF8" w:rsidRPr="008B2AF8" w:rsidDel="00610449">
          <w:rPr>
            <w:rFonts w:ascii="Adobe Garamond Pro" w:hAnsi="Adobe Garamond Pro" w:cs="Arial"/>
            <w:i/>
            <w:iCs/>
            <w:highlight w:val="yellow"/>
            <w:vertAlign w:val="superscript"/>
          </w:rPr>
          <w:delText>Cre</w:delText>
        </w:r>
        <w:r w:rsidR="008B2AF8" w:rsidRPr="008B2AF8" w:rsidDel="00610449">
          <w:rPr>
            <w:rFonts w:ascii="Adobe Garamond Pro" w:hAnsi="Adobe Garamond Pro" w:cs="Arial"/>
            <w:i/>
            <w:iCs/>
            <w:highlight w:val="yellow"/>
          </w:rPr>
          <w:delText>;Mafb</w:delText>
        </w:r>
        <w:r w:rsidR="008B2AF8" w:rsidRPr="008B2AF8" w:rsidDel="00610449">
          <w:rPr>
            <w:rFonts w:ascii="Adobe Garamond Pro" w:hAnsi="Adobe Garamond Pro" w:cs="Arial"/>
            <w:i/>
            <w:iCs/>
            <w:highlight w:val="yellow"/>
            <w:vertAlign w:val="superscript"/>
          </w:rPr>
          <w:delText>fl/fl</w:delText>
        </w:r>
      </w:del>
      <w:del w:id="356" w:author="Bai Qiang" w:date="2022-01-26T13:22:00Z">
        <w:r w:rsidR="008B2AF8" w:rsidRPr="008B2AF8" w:rsidDel="00BF026E">
          <w:rPr>
            <w:rFonts w:ascii="Adobe Garamond Pro" w:hAnsi="Adobe Garamond Pro" w:cs="Arial"/>
            <w:highlight w:val="yellow"/>
          </w:rPr>
          <w:delText xml:space="preserve">, </w:delText>
        </w:r>
      </w:del>
      <w:del w:id="357" w:author="Bai Qiang" w:date="2022-01-26T13:56:00Z">
        <w:r w:rsidR="008B2AF8" w:rsidRPr="008B2AF8" w:rsidDel="00610449">
          <w:rPr>
            <w:rFonts w:ascii="Adobe Garamond Pro" w:hAnsi="Adobe Garamond Pro" w:cs="Arial"/>
            <w:i/>
            <w:iCs/>
            <w:highlight w:val="yellow"/>
          </w:rPr>
          <w:delText>Lyz2</w:delText>
        </w:r>
        <w:r w:rsidR="008B2AF8" w:rsidRPr="008B2AF8" w:rsidDel="00610449">
          <w:rPr>
            <w:rFonts w:ascii="Adobe Garamond Pro" w:hAnsi="Adobe Garamond Pro" w:cs="Arial"/>
            <w:i/>
            <w:iCs/>
            <w:highlight w:val="yellow"/>
            <w:vertAlign w:val="superscript"/>
          </w:rPr>
          <w:delText>Cre</w:delText>
        </w:r>
        <w:r w:rsidR="008B2AF8" w:rsidRPr="008B2AF8" w:rsidDel="00610449">
          <w:rPr>
            <w:rFonts w:ascii="Adobe Garamond Pro" w:hAnsi="Adobe Garamond Pro" w:cs="Arial"/>
            <w:i/>
            <w:iCs/>
            <w:highlight w:val="yellow"/>
          </w:rPr>
          <w:delText>;Maf</w:delText>
        </w:r>
        <w:r w:rsidR="008B2AF8" w:rsidRPr="008B2AF8" w:rsidDel="00610449">
          <w:rPr>
            <w:rFonts w:ascii="Adobe Garamond Pro" w:hAnsi="Adobe Garamond Pro" w:cs="Arial"/>
            <w:i/>
            <w:iCs/>
            <w:highlight w:val="yellow"/>
            <w:vertAlign w:val="superscript"/>
          </w:rPr>
          <w:delText>fl/fl</w:delText>
        </w:r>
      </w:del>
      <w:del w:id="358" w:author="Bai Qiang" w:date="2022-01-26T13:22:00Z">
        <w:r w:rsidR="008B2AF8" w:rsidRPr="008B2AF8" w:rsidDel="00BF026E">
          <w:rPr>
            <w:rFonts w:ascii="Adobe Garamond Pro" w:hAnsi="Adobe Garamond Pro" w:cs="Arial"/>
            <w:highlight w:val="yellow"/>
          </w:rPr>
          <w:delText xml:space="preserve"> and </w:delText>
        </w:r>
      </w:del>
      <w:del w:id="359" w:author="Bai Qiang" w:date="2022-01-26T13:56:00Z">
        <w:r w:rsidR="008B2AF8" w:rsidRPr="008B2AF8" w:rsidDel="00610449">
          <w:rPr>
            <w:rFonts w:ascii="Adobe Garamond Pro" w:hAnsi="Adobe Garamond Pro" w:cs="Arial"/>
            <w:highlight w:val="yellow"/>
          </w:rPr>
          <w:delText>control</w:delText>
        </w:r>
      </w:del>
      <w:del w:id="360" w:author="Bai Qiang" w:date="2022-01-26T12:55:00Z">
        <w:r w:rsidR="008B2AF8" w:rsidRPr="008B2AF8" w:rsidDel="000E4928">
          <w:rPr>
            <w:rFonts w:ascii="Adobe Garamond Pro" w:hAnsi="Adobe Garamond Pro" w:cs="Arial"/>
            <w:highlight w:val="yellow"/>
          </w:rPr>
          <w:delText xml:space="preserve"> mice</w:delText>
        </w:r>
      </w:del>
      <w:del w:id="361" w:author="Bai Qiang" w:date="2022-01-26T13:56:00Z">
        <w:r w:rsidR="008B2AF8" w:rsidRPr="008B2AF8" w:rsidDel="00610449">
          <w:rPr>
            <w:rFonts w:ascii="Adobe Garamond Pro" w:hAnsi="Adobe Garamond Pro" w:cs="Arial"/>
            <w:highlight w:val="yellow"/>
          </w:rPr>
          <w:delText>)</w:delText>
        </w:r>
        <w:r w:rsidRPr="0087525E" w:rsidDel="00610449">
          <w:rPr>
            <w:rFonts w:ascii="Adobe Garamond Pro" w:hAnsi="Adobe Garamond Pro" w:cs="Arial"/>
          </w:rPr>
          <w:delText xml:space="preserve"> </w:delText>
        </w:r>
      </w:del>
      <w:r w:rsidRPr="0087525E">
        <w:rPr>
          <w:rFonts w:ascii="Adobe Garamond Pro" w:hAnsi="Adobe Garamond Pro" w:cs="Arial"/>
        </w:rPr>
        <w:t xml:space="preserve">were loaded into the Chromium Controller, in which they were partitioned, their </w:t>
      </w:r>
      <w:proofErr w:type="spellStart"/>
      <w:r w:rsidRPr="0087525E">
        <w:rPr>
          <w:rFonts w:ascii="Adobe Garamond Pro" w:hAnsi="Adobe Garamond Pro" w:cs="Arial"/>
        </w:rPr>
        <w:t>polyA</w:t>
      </w:r>
      <w:proofErr w:type="spellEnd"/>
      <w:r w:rsidRPr="0087525E">
        <w:rPr>
          <w:rFonts w:ascii="Adobe Garamond Pro" w:hAnsi="Adobe Garamond Pro" w:cs="Arial"/>
        </w:rPr>
        <w:t xml:space="preserve"> RNAs captured and barcoded using Chromium Single Cell 3’ GEM, Library &amp; Gel Bead Kit v3 (10X Genomics).The cDNA</w:t>
      </w:r>
      <w:r w:rsidR="00E42A77">
        <w:rPr>
          <w:rFonts w:ascii="Adobe Garamond Pro" w:hAnsi="Adobe Garamond Pro" w:cs="Arial"/>
        </w:rPr>
        <w:t>s</w:t>
      </w:r>
      <w:r w:rsidRPr="0087525E">
        <w:rPr>
          <w:rFonts w:ascii="Adobe Garamond Pro" w:hAnsi="Adobe Garamond Pro" w:cs="Arial"/>
        </w:rPr>
        <w:t xml:space="preserve"> were amplified and libraries compatible with Illumina sequencers were generated using Chromium Single Cell 3’ GEM, Library &amp; Gel Bead Kit v3 (10X Genomics). </w:t>
      </w:r>
      <w:ins w:id="362" w:author="Bai Qiang" w:date="2022-01-26T13:19:00Z">
        <w:r w:rsidR="00F25C1A">
          <w:rPr>
            <w:rFonts w:ascii="Adobe Garamond Pro" w:hAnsi="Adobe Garamond Pro" w:cs="Arial"/>
          </w:rPr>
          <w:t xml:space="preserve">For </w:t>
        </w:r>
        <w:r w:rsidR="00F25C1A" w:rsidRPr="00F25C1A">
          <w:rPr>
            <w:rFonts w:ascii="Adobe Garamond Pro" w:hAnsi="Adobe Garamond Pro" w:cs="Arial"/>
          </w:rPr>
          <w:t>Hash Tag Oligonucleotide</w:t>
        </w:r>
      </w:ins>
      <w:ins w:id="363" w:author="Bai Qiang" w:date="2022-01-26T13:03:00Z">
        <w:r w:rsidR="00BB2143">
          <w:rPr>
            <w:rFonts w:ascii="Adobe Garamond Pro" w:hAnsi="Adobe Garamond Pro" w:cs="Arial"/>
          </w:rPr>
          <w:t xml:space="preserve"> </w:t>
        </w:r>
      </w:ins>
      <w:ins w:id="364" w:author="Bai Qiang" w:date="2022-01-26T13:19:00Z">
        <w:r w:rsidR="00F25C1A">
          <w:rPr>
            <w:rFonts w:ascii="Adobe Garamond Pro" w:hAnsi="Adobe Garamond Pro" w:cs="Arial"/>
          </w:rPr>
          <w:t>(</w:t>
        </w:r>
      </w:ins>
      <w:ins w:id="365" w:author="Bai Qiang" w:date="2022-01-26T13:05:00Z">
        <w:r w:rsidR="00735602">
          <w:rPr>
            <w:rFonts w:ascii="Adobe Garamond Pro" w:hAnsi="Adobe Garamond Pro" w:cs="Arial"/>
          </w:rPr>
          <w:t>HTO</w:t>
        </w:r>
      </w:ins>
      <w:ins w:id="366" w:author="Bai Qiang" w:date="2022-01-26T13:19:00Z">
        <w:r w:rsidR="00F25C1A">
          <w:rPr>
            <w:rFonts w:ascii="Adobe Garamond Pro" w:hAnsi="Adobe Garamond Pro" w:cs="Arial"/>
          </w:rPr>
          <w:t>)</w:t>
        </w:r>
      </w:ins>
      <w:ins w:id="367" w:author="Bai Qiang" w:date="2022-01-26T13:05:00Z">
        <w:r w:rsidR="00735602">
          <w:rPr>
            <w:rFonts w:ascii="Adobe Garamond Pro" w:hAnsi="Adobe Garamond Pro" w:cs="Arial"/>
          </w:rPr>
          <w:t xml:space="preserve"> library, </w:t>
        </w:r>
      </w:ins>
      <w:ins w:id="368" w:author="Bai Qiang" w:date="2022-01-26T13:06:00Z">
        <w:r w:rsidR="00735602">
          <w:rPr>
            <w:rFonts w:ascii="Adobe Garamond Pro" w:hAnsi="Adobe Garamond Pro" w:cs="Arial"/>
          </w:rPr>
          <w:t xml:space="preserve">1 ul </w:t>
        </w:r>
      </w:ins>
      <w:ins w:id="369" w:author="Bai Qiang" w:date="2022-01-26T13:07:00Z">
        <w:r w:rsidR="00735602" w:rsidRPr="00735602">
          <w:rPr>
            <w:rFonts w:ascii="Adobe Garamond Pro" w:hAnsi="Adobe Garamond Pro" w:cs="Arial"/>
          </w:rPr>
          <w:t xml:space="preserve">HTO Additive primer v2 (0.2 </w:t>
        </w:r>
        <w:proofErr w:type="spellStart"/>
        <w:r w:rsidR="00735602" w:rsidRPr="00735602">
          <w:rPr>
            <w:rFonts w:ascii="Adobe Garamond Pro" w:hAnsi="Adobe Garamond Pro" w:cs="Arial"/>
          </w:rPr>
          <w:t>uM</w:t>
        </w:r>
        <w:proofErr w:type="spellEnd"/>
        <w:r w:rsidR="00735602" w:rsidRPr="00735602">
          <w:rPr>
            <w:rFonts w:ascii="Adobe Garamond Pro" w:hAnsi="Adobe Garamond Pro" w:cs="Arial"/>
          </w:rPr>
          <w:t xml:space="preserve"> stock)</w:t>
        </w:r>
        <w:r w:rsidR="00735602">
          <w:rPr>
            <w:rFonts w:ascii="Adobe Garamond Pro" w:hAnsi="Adobe Garamond Pro" w:cs="Arial"/>
          </w:rPr>
          <w:t xml:space="preserve"> were added to the mix at the cDNA amplification step.</w:t>
        </w:r>
      </w:ins>
      <w:ins w:id="370" w:author="Bai Qiang" w:date="2022-01-26T13:06:00Z">
        <w:r w:rsidR="00735602" w:rsidRPr="00735602">
          <w:rPr>
            <w:rFonts w:ascii="Adobe Garamond Pro" w:hAnsi="Adobe Garamond Pro" w:cs="Arial"/>
          </w:rPr>
          <w:t xml:space="preserve"> </w:t>
        </w:r>
      </w:ins>
      <w:r w:rsidRPr="0087525E">
        <w:rPr>
          <w:rFonts w:ascii="Adobe Garamond Pro" w:hAnsi="Adobe Garamond Pro" w:cs="Arial"/>
        </w:rPr>
        <w:t xml:space="preserve">The </w:t>
      </w:r>
      <w:r w:rsidRPr="0087525E">
        <w:rPr>
          <w:rFonts w:ascii="Adobe Garamond Pro" w:hAnsi="Adobe Garamond Pro" w:cs="Arial"/>
        </w:rPr>
        <w:lastRenderedPageBreak/>
        <w:t xml:space="preserve">libraries were sequenced on an Illumina </w:t>
      </w:r>
      <w:proofErr w:type="spellStart"/>
      <w:r w:rsidRPr="0087525E">
        <w:rPr>
          <w:rFonts w:ascii="Adobe Garamond Pro" w:hAnsi="Adobe Garamond Pro" w:cs="Arial"/>
        </w:rPr>
        <w:t>NovaSeq</w:t>
      </w:r>
      <w:proofErr w:type="spellEnd"/>
      <w:r w:rsidRPr="0087525E">
        <w:rPr>
          <w:rFonts w:ascii="Adobe Garamond Pro" w:hAnsi="Adobe Garamond Pro" w:cs="Arial"/>
        </w:rPr>
        <w:t xml:space="preserve"> sequencer on an SP100 cell flow </w:t>
      </w:r>
      <w:ins w:id="371" w:author="Bai Qiang" w:date="2022-01-26T13:00:00Z">
        <w:r w:rsidR="00BB2143" w:rsidRPr="00BB2143">
          <w:rPr>
            <w:rFonts w:ascii="Adobe Garamond Pro" w:hAnsi="Adobe Garamond Pro" w:cs="Arial"/>
          </w:rPr>
          <w:t>(Read1: 28 cy, read2: 76 cy, index1: 10cy, index2: 10cy)</w:t>
        </w:r>
      </w:ins>
      <w:del w:id="372" w:author="Bai Qiang" w:date="2022-01-26T13:00:00Z">
        <w:r w:rsidRPr="0087525E" w:rsidDel="00BB2143">
          <w:rPr>
            <w:rFonts w:ascii="Adobe Garamond Pro" w:hAnsi="Adobe Garamond Pro" w:cs="Arial"/>
          </w:rPr>
          <w:delText>(read1: 28 cycles; index: 8 cycles; read2: 80 cycles)</w:delText>
        </w:r>
      </w:del>
      <w:r w:rsidRPr="0087525E">
        <w:rPr>
          <w:rFonts w:ascii="Adobe Garamond Pro" w:hAnsi="Adobe Garamond Pro" w:cs="Arial"/>
        </w:rPr>
        <w:t xml:space="preserve"> at a depth of 50</w:t>
      </w:r>
      <w:r w:rsidR="00962D8F">
        <w:rPr>
          <w:rFonts w:ascii="Adobe Garamond Pro" w:hAnsi="Adobe Garamond Pro" w:cs="Arial"/>
        </w:rPr>
        <w:t>,</w:t>
      </w:r>
      <w:r w:rsidRPr="0087525E">
        <w:rPr>
          <w:rFonts w:ascii="Adobe Garamond Pro" w:hAnsi="Adobe Garamond Pro" w:cs="Arial"/>
        </w:rPr>
        <w:t>000 reads per cell.</w:t>
      </w:r>
    </w:p>
    <w:p w14:paraId="4AB2A754" w14:textId="77777777" w:rsidR="0087525E" w:rsidRPr="0087525E" w:rsidRDefault="0087525E" w:rsidP="00962D8F">
      <w:pPr>
        <w:spacing w:line="480" w:lineRule="auto"/>
        <w:ind w:firstLine="720"/>
        <w:jc w:val="both"/>
        <w:rPr>
          <w:rFonts w:ascii="Adobe Garamond Pro" w:hAnsi="Adobe Garamond Pro" w:cs="Arial"/>
        </w:rPr>
      </w:pPr>
      <w:r w:rsidRPr="0087525E">
        <w:rPr>
          <w:rFonts w:ascii="Adobe Garamond Pro" w:hAnsi="Adobe Garamond Pro" w:cs="Arial"/>
        </w:rPr>
        <w:t>The Cell Ranger (v3.0.2) application (10x Genomics) was then used to demultiplex the BCL files into FASTQ files (</w:t>
      </w:r>
      <w:proofErr w:type="spellStart"/>
      <w:r w:rsidRPr="0087525E">
        <w:rPr>
          <w:rFonts w:ascii="Adobe Garamond Pro" w:hAnsi="Adobe Garamond Pro" w:cs="Arial"/>
        </w:rPr>
        <w:t>cellranger</w:t>
      </w:r>
      <w:proofErr w:type="spellEnd"/>
      <w:r w:rsidRPr="0087525E">
        <w:rPr>
          <w:rFonts w:ascii="Adobe Garamond Pro" w:hAnsi="Adobe Garamond Pro" w:cs="Arial"/>
        </w:rPr>
        <w:t xml:space="preserve"> </w:t>
      </w:r>
      <w:proofErr w:type="spellStart"/>
      <w:r w:rsidRPr="0087525E">
        <w:rPr>
          <w:rFonts w:ascii="Adobe Garamond Pro" w:hAnsi="Adobe Garamond Pro" w:cs="Arial"/>
        </w:rPr>
        <w:t>mkfastq</w:t>
      </w:r>
      <w:proofErr w:type="spellEnd"/>
      <w:r w:rsidRPr="0087525E">
        <w:rPr>
          <w:rFonts w:ascii="Adobe Garamond Pro" w:hAnsi="Adobe Garamond Pro" w:cs="Arial"/>
        </w:rPr>
        <w:t>), to perform alignment (to Cell Ranger human genome references 3.0.2 GRCm38/build 97), filtering, UMI counting and to produce gene-barcode matrices (</w:t>
      </w:r>
      <w:proofErr w:type="spellStart"/>
      <w:r w:rsidRPr="0087525E">
        <w:rPr>
          <w:rFonts w:ascii="Adobe Garamond Pro" w:hAnsi="Adobe Garamond Pro" w:cs="Arial"/>
        </w:rPr>
        <w:t>cellranger</w:t>
      </w:r>
      <w:proofErr w:type="spellEnd"/>
      <w:r w:rsidRPr="0087525E">
        <w:rPr>
          <w:rFonts w:ascii="Adobe Garamond Pro" w:hAnsi="Adobe Garamond Pro" w:cs="Arial"/>
        </w:rPr>
        <w:t xml:space="preserve"> count).</w:t>
      </w:r>
    </w:p>
    <w:p w14:paraId="42CA11B0" w14:textId="634AC32E" w:rsidR="0087525E" w:rsidRPr="0087525E" w:rsidRDefault="0087525E" w:rsidP="00962D8F">
      <w:pPr>
        <w:spacing w:line="480" w:lineRule="auto"/>
        <w:ind w:firstLine="720"/>
        <w:jc w:val="both"/>
        <w:rPr>
          <w:rFonts w:ascii="Adobe Garamond Pro" w:hAnsi="Adobe Garamond Pro" w:cs="Arial"/>
        </w:rPr>
      </w:pPr>
      <w:r w:rsidRPr="0087525E">
        <w:rPr>
          <w:rFonts w:ascii="Adobe Garamond Pro" w:hAnsi="Adobe Garamond Pro" w:cs="Arial"/>
        </w:rPr>
        <w:t xml:space="preserve">Filtered matrix files were used for further </w:t>
      </w:r>
      <w:proofErr w:type="spellStart"/>
      <w:r w:rsidRPr="0087525E">
        <w:rPr>
          <w:rFonts w:ascii="Adobe Garamond Pro" w:hAnsi="Adobe Garamond Pro" w:cs="Arial"/>
        </w:rPr>
        <w:t>scRNAseq</w:t>
      </w:r>
      <w:proofErr w:type="spellEnd"/>
      <w:r w:rsidRPr="0087525E">
        <w:rPr>
          <w:rFonts w:ascii="Adobe Garamond Pro" w:hAnsi="Adobe Garamond Pro" w:cs="Arial"/>
        </w:rPr>
        <w:t xml:space="preserve"> analyses with R Bioconductor (3.12) and Seurat (3.2.1)</w:t>
      </w:r>
      <w:r w:rsidR="00962D8F">
        <w:rPr>
          <w:rFonts w:ascii="Adobe Garamond Pro" w:hAnsi="Adobe Garamond Pro" w:cs="Arial"/>
        </w:rPr>
        <w:t xml:space="preserve"> </w:t>
      </w:r>
      <w:r w:rsidR="00962D8F">
        <w:rPr>
          <w:rFonts w:ascii="Adobe Garamond Pro" w:hAnsi="Adobe Garamond Pro" w:cs="Arial"/>
        </w:rPr>
        <w:fldChar w:fldCharType="begin"/>
      </w:r>
      <w:r w:rsidR="00962D8F">
        <w:rPr>
          <w:rFonts w:ascii="Adobe Garamond Pro" w:hAnsi="Adobe Garamond Pro" w:cs="Arial"/>
        </w:rPr>
        <w:instrText xml:space="preserve"> ADDIN ZOTERO_ITEM CSL_CITATION {"citationID":"CYE1OnIF","properties":{"formattedCitation":"(Stuart et al., 2019)","plainCitation":"(Stuart et al., 2019)","noteIndex":0},"citationItems":[{"id":2384,"uris":["http://zotero.org/users/local/ScSpagv3/items/5QQYAIHG"],"uri":["http://zotero.org/users/local/ScSpagv3/items/5QQYAIHG"],"itemData":{"id":2384,"type":"article-journal","abstract":"Single-cell transcriptomics has transformed our ability to characterize cell states, but deep biological understanding requires more than a taxonomic listing of clusters. As new methods arise to measure distinct cellular modalities, a key analytical challenge is to integrate these datasets to better understand cellular identity and function. Here, we develop a strategy to \"anchor\" diverse datasets together, enabling us to integrate single-cell measurements not only across scRNA-seq technologies, but also across different modalities. After demonstrating improvement over existing methods for integrating scRNA-seq data, we anchor scRNA-seq experiments with scATAC-seq to explore chromatin differences in closely related interneuron subsets and project protein expression measurements onto a bone marrow atlas to characterize lymphocyte populations. Lastly, we harmonize in situ gene expression and scRNA-seq datasets, allowing transcriptome-wide imputation of spatial gene expression patterns. Our work presents a strategy for the assembly of harmonized references and transfer of information across datasets.","container-title":"Cell","DOI":"10.1016/j.cell.2019.05.031","ISSN":"1097-4172","issue":"7","journalAbbreviation":"Cell","language":"eng","note":"PMID: 31178118\nPMCID: PMC6687398","page":"1888-1902.e21","source":"PubMed","title":"Comprehensive Integration of Single-Cell Data","volume":"177","author":[{"family":"Stuart","given":"Tim"},{"family":"Butler","given":"Andrew"},{"family":"Hoffman","given":"Paul"},{"family":"Hafemeister","given":"Christoph"},{"family":"Papalexi","given":"Efthymia"},{"family":"Mauck","given":"William M."},{"family":"Hao","given":"Yuhan"},{"family":"Stoeckius","given":"Marlon"},{"family":"Smibert","given":"Peter"},{"family":"Satija","given":"Rahul"}],"issued":{"date-parts":[["2019",6,13]]}}}],"schema":"https://github.com/citation-style-language/schema/raw/master/csl-citation.json"} </w:instrText>
      </w:r>
      <w:r w:rsidR="00962D8F">
        <w:rPr>
          <w:rFonts w:ascii="Adobe Garamond Pro" w:hAnsi="Adobe Garamond Pro" w:cs="Arial"/>
        </w:rPr>
        <w:fldChar w:fldCharType="separate"/>
      </w:r>
      <w:r w:rsidR="00962D8F">
        <w:rPr>
          <w:rFonts w:ascii="Adobe Garamond Pro" w:hAnsi="Adobe Garamond Pro" w:cs="Arial"/>
          <w:noProof/>
        </w:rPr>
        <w:t>(Stuart et al., 2019)</w:t>
      </w:r>
      <w:r w:rsidR="00962D8F">
        <w:rPr>
          <w:rFonts w:ascii="Adobe Garamond Pro" w:hAnsi="Adobe Garamond Pro" w:cs="Arial"/>
        </w:rPr>
        <w:fldChar w:fldCharType="end"/>
      </w:r>
      <w:r w:rsidRPr="0087525E">
        <w:rPr>
          <w:rFonts w:ascii="Adobe Garamond Pro" w:hAnsi="Adobe Garamond Pro" w:cs="Arial"/>
        </w:rPr>
        <w:t xml:space="preserve">. The cells from pooled </w:t>
      </w:r>
      <w:ins w:id="373" w:author="Bai Qiang" w:date="2022-01-26T13:23:00Z">
        <w:r w:rsidR="00BF026E">
          <w:rPr>
            <w:rFonts w:ascii="Adobe Garamond Pro" w:hAnsi="Adobe Garamond Pro" w:cs="Arial"/>
          </w:rPr>
          <w:t xml:space="preserve">hashtag-labeled </w:t>
        </w:r>
      </w:ins>
      <w:del w:id="374" w:author="Bai Qiang" w:date="2022-01-26T13:23:00Z">
        <w:r w:rsidRPr="0087525E" w:rsidDel="00BF026E">
          <w:rPr>
            <w:rFonts w:ascii="Adobe Garamond Pro" w:hAnsi="Adobe Garamond Pro" w:cs="Arial"/>
          </w:rPr>
          <w:delText>“DT12h”</w:delText>
        </w:r>
      </w:del>
      <w:del w:id="375" w:author="Bai Qiang" w:date="2022-01-26T13:21:00Z">
        <w:r w:rsidRPr="0087525E" w:rsidDel="00BF026E">
          <w:rPr>
            <w:rFonts w:ascii="Adobe Garamond Pro" w:hAnsi="Adobe Garamond Pro" w:cs="Arial"/>
          </w:rPr>
          <w:delText xml:space="preserve">, </w:delText>
        </w:r>
      </w:del>
      <w:del w:id="376" w:author="Bai Qiang" w:date="2022-01-26T13:23:00Z">
        <w:r w:rsidRPr="0087525E" w:rsidDel="00BF026E">
          <w:rPr>
            <w:rFonts w:ascii="Adobe Garamond Pro" w:hAnsi="Adobe Garamond Pro" w:cs="Arial"/>
          </w:rPr>
          <w:delText>“DT24h”</w:delText>
        </w:r>
      </w:del>
      <w:del w:id="377" w:author="Bai Qiang" w:date="2022-01-26T13:21:00Z">
        <w:r w:rsidRPr="0087525E" w:rsidDel="00BF026E">
          <w:rPr>
            <w:rFonts w:ascii="Adobe Garamond Pro" w:hAnsi="Adobe Garamond Pro" w:cs="Arial"/>
          </w:rPr>
          <w:delText xml:space="preserve"> and </w:delText>
        </w:r>
      </w:del>
      <w:del w:id="378" w:author="Bai Qiang" w:date="2022-01-26T13:23:00Z">
        <w:r w:rsidRPr="0087525E" w:rsidDel="00BF026E">
          <w:rPr>
            <w:rFonts w:ascii="Adobe Garamond Pro" w:hAnsi="Adobe Garamond Pro" w:cs="Arial"/>
          </w:rPr>
          <w:delText xml:space="preserve">“DT48h” </w:delText>
        </w:r>
      </w:del>
      <w:r w:rsidRPr="0087525E">
        <w:rPr>
          <w:rFonts w:ascii="Adobe Garamond Pro" w:hAnsi="Adobe Garamond Pro" w:cs="Arial"/>
        </w:rPr>
        <w:t>sample</w:t>
      </w:r>
      <w:ins w:id="379" w:author="Bai Qiang" w:date="2022-01-26T13:41:00Z">
        <w:r w:rsidR="00BE6848">
          <w:rPr>
            <w:rFonts w:ascii="Adobe Garamond Pro" w:hAnsi="Adobe Garamond Pro" w:cs="Arial"/>
          </w:rPr>
          <w:t>s</w:t>
        </w:r>
      </w:ins>
      <w:r w:rsidRPr="0087525E">
        <w:rPr>
          <w:rFonts w:ascii="Adobe Garamond Pro" w:hAnsi="Adobe Garamond Pro" w:cs="Arial"/>
        </w:rPr>
        <w:t xml:space="preserve"> were demultiplexed with the barcode detected in each cell. </w:t>
      </w:r>
    </w:p>
    <w:p w14:paraId="5D157469" w14:textId="77777777" w:rsidR="0087525E" w:rsidRPr="0087525E" w:rsidRDefault="0087525E" w:rsidP="008B2AF8">
      <w:pPr>
        <w:spacing w:line="480" w:lineRule="auto"/>
        <w:ind w:firstLine="720"/>
        <w:jc w:val="both"/>
        <w:rPr>
          <w:rFonts w:ascii="Adobe Garamond Pro" w:hAnsi="Adobe Garamond Pro" w:cs="Arial"/>
        </w:rPr>
      </w:pPr>
      <w:r w:rsidRPr="0087525E">
        <w:rPr>
          <w:rFonts w:ascii="Adobe Garamond Pro" w:hAnsi="Adobe Garamond Pro" w:cs="Arial"/>
        </w:rPr>
        <w:t>Filtered matrices containing cell IDs and feature names in each sample were used to build a Seurat object. We performed a quality control by filtering out the cells with less than 200 detected genes, the genes detected in less than 3 cells and the cells exhibiting more than 10% of mitochondrial genes. Gene counts in each sample was normalized separately by default method “</w:t>
      </w:r>
      <w:proofErr w:type="spellStart"/>
      <w:r w:rsidRPr="0087525E">
        <w:rPr>
          <w:rFonts w:ascii="Adobe Garamond Pro" w:hAnsi="Adobe Garamond Pro" w:cs="Arial"/>
        </w:rPr>
        <w:t>LogNormalize</w:t>
      </w:r>
      <w:proofErr w:type="spellEnd"/>
      <w:r w:rsidRPr="0087525E">
        <w:rPr>
          <w:rFonts w:ascii="Adobe Garamond Pro" w:hAnsi="Adobe Garamond Pro" w:cs="Arial"/>
        </w:rPr>
        <w:t>” with scale factor 10000 and log-transformation. Two thousands of highly variable features were identified with the “</w:t>
      </w:r>
      <w:proofErr w:type="spellStart"/>
      <w:r w:rsidRPr="0087525E">
        <w:rPr>
          <w:rFonts w:ascii="Adobe Garamond Pro" w:hAnsi="Adobe Garamond Pro" w:cs="Arial"/>
        </w:rPr>
        <w:t>vst</w:t>
      </w:r>
      <w:proofErr w:type="spellEnd"/>
      <w:r w:rsidRPr="0087525E">
        <w:rPr>
          <w:rFonts w:ascii="Adobe Garamond Pro" w:hAnsi="Adobe Garamond Pro" w:cs="Arial"/>
        </w:rPr>
        <w:t xml:space="preserve">” method. </w:t>
      </w:r>
    </w:p>
    <w:p w14:paraId="1B1FDA6E" w14:textId="0352CCF2" w:rsidR="0087525E" w:rsidRDefault="0087525E" w:rsidP="008B2AF8">
      <w:pPr>
        <w:spacing w:line="480" w:lineRule="auto"/>
        <w:ind w:firstLine="720"/>
        <w:jc w:val="both"/>
        <w:rPr>
          <w:rFonts w:ascii="Adobe Garamond Pro" w:hAnsi="Adobe Garamond Pro" w:cs="Arial"/>
        </w:rPr>
      </w:pPr>
      <w:r w:rsidRPr="0087525E">
        <w:rPr>
          <w:rFonts w:ascii="Adobe Garamond Pro" w:hAnsi="Adobe Garamond Pro" w:cs="Arial"/>
        </w:rPr>
        <w:t>After merg</w:t>
      </w:r>
      <w:r w:rsidR="008B2AF8">
        <w:rPr>
          <w:rFonts w:ascii="Adobe Garamond Pro" w:hAnsi="Adobe Garamond Pro" w:cs="Arial"/>
        </w:rPr>
        <w:t>ing</w:t>
      </w:r>
      <w:r w:rsidRPr="0087525E">
        <w:rPr>
          <w:rFonts w:ascii="Adobe Garamond Pro" w:hAnsi="Adobe Garamond Pro" w:cs="Arial"/>
        </w:rPr>
        <w:t xml:space="preserve"> cells from all samples, the contaminated cells were removed based on the expression of specific genes. Four clusters were identified in the remained cell using </w:t>
      </w:r>
      <w:proofErr w:type="spellStart"/>
      <w:r w:rsidRPr="0087525E">
        <w:rPr>
          <w:rFonts w:ascii="Adobe Garamond Pro" w:hAnsi="Adobe Garamond Pro" w:cs="Arial"/>
        </w:rPr>
        <w:t>FindClusters</w:t>
      </w:r>
      <w:proofErr w:type="spellEnd"/>
      <w:r w:rsidRPr="0087525E">
        <w:rPr>
          <w:rFonts w:ascii="Adobe Garamond Pro" w:hAnsi="Adobe Garamond Pro" w:cs="Arial"/>
        </w:rPr>
        <w:t xml:space="preserve"> function</w:t>
      </w:r>
      <w:ins w:id="380" w:author="Bai Qiang" w:date="2022-01-26T13:23:00Z">
        <w:r w:rsidR="00BF026E">
          <w:rPr>
            <w:rFonts w:ascii="Adobe Garamond Pro" w:hAnsi="Adobe Garamond Pro" w:cs="Arial"/>
          </w:rPr>
          <w:t xml:space="preserve"> </w:t>
        </w:r>
      </w:ins>
      <w:r w:rsidRPr="0087525E">
        <w:rPr>
          <w:rFonts w:ascii="Adobe Garamond Pro" w:hAnsi="Adobe Garamond Pro" w:cs="Arial"/>
        </w:rPr>
        <w:t xml:space="preserve">and the differentially expressed genes were calculated using </w:t>
      </w:r>
      <w:proofErr w:type="spellStart"/>
      <w:r w:rsidRPr="0087525E">
        <w:rPr>
          <w:rFonts w:ascii="Adobe Garamond Pro" w:hAnsi="Adobe Garamond Pro" w:cs="Arial"/>
        </w:rPr>
        <w:t>FindAllMarkers</w:t>
      </w:r>
      <w:proofErr w:type="spellEnd"/>
      <w:r w:rsidRPr="0087525E">
        <w:rPr>
          <w:rFonts w:ascii="Adobe Garamond Pro" w:hAnsi="Adobe Garamond Pro" w:cs="Arial"/>
        </w:rPr>
        <w:t xml:space="preserve"> function (Seurat package).</w:t>
      </w:r>
      <w:r w:rsidR="008B2AF8">
        <w:rPr>
          <w:rFonts w:ascii="Adobe Garamond Pro" w:hAnsi="Adobe Garamond Pro" w:cs="Arial"/>
        </w:rPr>
        <w:t xml:space="preserve"> </w:t>
      </w:r>
      <w:del w:id="381" w:author="Bai Qiang" w:date="2022-01-26T13:20:00Z">
        <w:r w:rsidR="008B2AF8" w:rsidDel="00F25C1A">
          <w:rPr>
            <w:rFonts w:ascii="Adobe Garamond Pro" w:hAnsi="Adobe Garamond Pro" w:cs="Arial"/>
          </w:rPr>
          <w:delText>[</w:delText>
        </w:r>
        <w:r w:rsidR="008B2AF8" w:rsidRPr="008B2AF8" w:rsidDel="00F25C1A">
          <w:rPr>
            <w:rFonts w:ascii="Adobe Garamond Pro" w:hAnsi="Adobe Garamond Pro" w:cs="Arial"/>
            <w:highlight w:val="yellow"/>
          </w:rPr>
          <w:delText>Qiang: adapt / complete with the scRNA-seq data from the cMaf / Mafb</w:delText>
        </w:r>
        <w:r w:rsidR="008B2AF8" w:rsidDel="00F25C1A">
          <w:rPr>
            <w:rFonts w:ascii="Adobe Garamond Pro" w:hAnsi="Adobe Garamond Pro" w:cs="Arial"/>
          </w:rPr>
          <w:delText>]</w:delText>
        </w:r>
      </w:del>
    </w:p>
    <w:p w14:paraId="30660C02" w14:textId="55E77CE8" w:rsidR="00D75CD1" w:rsidRDefault="00D75CD1" w:rsidP="008B2AF8">
      <w:pPr>
        <w:spacing w:line="480" w:lineRule="auto"/>
        <w:ind w:firstLine="720"/>
        <w:jc w:val="both"/>
        <w:rPr>
          <w:rFonts w:ascii="Adobe Garamond Pro" w:hAnsi="Adobe Garamond Pro" w:cs="Arial"/>
        </w:rPr>
      </w:pPr>
    </w:p>
    <w:p w14:paraId="6D69E303" w14:textId="77777777" w:rsidR="00D75CD1" w:rsidRPr="00D75CD1" w:rsidRDefault="00D75CD1" w:rsidP="00D75CD1">
      <w:pPr>
        <w:spacing w:line="480" w:lineRule="auto"/>
        <w:jc w:val="both"/>
        <w:rPr>
          <w:rFonts w:ascii="Adobe Garamond Pro" w:hAnsi="Adobe Garamond Pro" w:cs="Arial"/>
          <w:b/>
          <w:iCs/>
        </w:rPr>
      </w:pPr>
      <w:r w:rsidRPr="00D75CD1">
        <w:rPr>
          <w:rFonts w:ascii="Adobe Garamond Pro" w:hAnsi="Adobe Garamond Pro" w:cs="Arial"/>
          <w:b/>
          <w:iCs/>
        </w:rPr>
        <w:t>Single-cell RNA velocity estimation</w:t>
      </w:r>
    </w:p>
    <w:p w14:paraId="7D62FD9D" w14:textId="77777777" w:rsidR="00D75CD1" w:rsidRDefault="00D75CD1" w:rsidP="00D75CD1">
      <w:pPr>
        <w:spacing w:line="480" w:lineRule="auto"/>
        <w:jc w:val="both"/>
        <w:rPr>
          <w:rFonts w:ascii="Adobe Garamond Pro" w:hAnsi="Adobe Garamond Pro" w:cs="Arial"/>
        </w:rPr>
      </w:pPr>
      <w:r>
        <w:rPr>
          <w:rFonts w:ascii="Adobe Garamond Pro" w:hAnsi="Adobe Garamond Pro" w:cs="Arial"/>
        </w:rPr>
        <w:t>T</w:t>
      </w:r>
      <w:r w:rsidRPr="0087525E">
        <w:rPr>
          <w:rFonts w:ascii="Adobe Garamond Pro" w:hAnsi="Adobe Garamond Pro" w:cs="Arial"/>
        </w:rPr>
        <w:t xml:space="preserve">he counts for </w:t>
      </w:r>
      <w:proofErr w:type="spellStart"/>
      <w:r w:rsidRPr="0087525E">
        <w:rPr>
          <w:rFonts w:ascii="Adobe Garamond Pro" w:hAnsi="Adobe Garamond Pro" w:cs="Arial"/>
        </w:rPr>
        <w:t>unspliced</w:t>
      </w:r>
      <w:proofErr w:type="spellEnd"/>
      <w:r w:rsidRPr="0087525E">
        <w:rPr>
          <w:rFonts w:ascii="Adobe Garamond Pro" w:hAnsi="Adobe Garamond Pro" w:cs="Arial"/>
        </w:rPr>
        <w:t xml:space="preserve">- and ambiguous transcripts were calculated from </w:t>
      </w:r>
      <w:proofErr w:type="spellStart"/>
      <w:r w:rsidRPr="0087525E">
        <w:rPr>
          <w:rFonts w:ascii="Adobe Garamond Pro" w:hAnsi="Adobe Garamond Pro" w:cs="Arial"/>
        </w:rPr>
        <w:t>CellRanger</w:t>
      </w:r>
      <w:proofErr w:type="spellEnd"/>
      <w:r w:rsidRPr="0087525E">
        <w:rPr>
          <w:rFonts w:ascii="Adobe Garamond Pro" w:hAnsi="Adobe Garamond Pro" w:cs="Arial"/>
        </w:rPr>
        <w:t xml:space="preserve"> output using</w:t>
      </w:r>
      <w:r>
        <w:rPr>
          <w:rFonts w:ascii="Adobe Garamond Pro" w:hAnsi="Adobe Garamond Pro" w:cs="Arial"/>
        </w:rPr>
        <w:t xml:space="preserve"> </w:t>
      </w:r>
      <w:r w:rsidRPr="0087525E">
        <w:rPr>
          <w:rFonts w:ascii="Adobe Garamond Pro" w:hAnsi="Adobe Garamond Pro" w:cs="Arial"/>
        </w:rPr>
        <w:t xml:space="preserve"> </w:t>
      </w:r>
      <w:bookmarkStart w:id="382" w:name="OLE_LINK40"/>
      <w:bookmarkStart w:id="383" w:name="OLE_LINK41"/>
      <w:proofErr w:type="spellStart"/>
      <w:r w:rsidRPr="0087525E">
        <w:rPr>
          <w:rFonts w:ascii="Adobe Garamond Pro" w:hAnsi="Adobe Garamond Pro" w:cs="Arial"/>
        </w:rPr>
        <w:t>velocyto</w:t>
      </w:r>
      <w:proofErr w:type="spellEnd"/>
      <w:r w:rsidRPr="0087525E">
        <w:rPr>
          <w:rFonts w:ascii="Adobe Garamond Pro" w:hAnsi="Adobe Garamond Pro" w:cs="Arial"/>
        </w:rPr>
        <w:t xml:space="preserve"> </w:t>
      </w:r>
      <w:bookmarkEnd w:id="382"/>
      <w:bookmarkEnd w:id="383"/>
      <w:r w:rsidRPr="0087525E">
        <w:rPr>
          <w:rFonts w:ascii="Adobe Garamond Pro" w:hAnsi="Adobe Garamond Pro" w:cs="Arial"/>
        </w:rPr>
        <w:t xml:space="preserve">command-line tool (http://velocyto.org) </w:t>
      </w:r>
      <w:r>
        <w:rPr>
          <w:rFonts w:ascii="Adobe Garamond Pro" w:hAnsi="Adobe Garamond Pro" w:cs="Arial"/>
        </w:rPr>
        <w:fldChar w:fldCharType="begin"/>
      </w:r>
      <w:r>
        <w:rPr>
          <w:rFonts w:ascii="Adobe Garamond Pro" w:hAnsi="Adobe Garamond Pro" w:cs="Arial"/>
        </w:rPr>
        <w:instrText xml:space="preserve"> ADDIN ZOTERO_ITEM CSL_CITATION {"citationID":"9AWuu41H","properties":{"formattedCitation":"(La Manno et al., 2018)","plainCitation":"(La Manno et al., 2018)","noteIndex":0},"citationItems":[{"id":1357,"uris":["http://zotero.org/users/local/ScSpagv3/items/NQBVY2M2"],"uri":["http://zotero.org/users/local/ScSpagv3/items/NQBVY2M2"],"itemData":{"id":1357,"type":"article-journal","abstract":"RNA abundance is a powerful indicator of the state of individual cells. Single-cell RNA sequencing can reveal RNA abundance with high quantitative accuracy, sensitivity and throughput(1). However, this approach captures only a static snapshot at a point in time, posing a challenge for the analysis of time-resolved phenomena such as embryogenesis or tissue regeneration. Here we show that RNA velocity-the time derivative of the gene expression state-can be directly estimated by distinguishing between unspliced and spliced mRNAs in common single-cell RNA sequencing protocols. RNA velocity is a high-dimensional vector that predicts the future state of individual cells on a timescale of hours. We validate its accuracy in the neural crest lineage, demonstrate its use on multiple published datasets and technical platforms, reveal the branching lineage tree of the developing mouse hippocampus, and examine the kinetics of transcription in human embryonic brain. We expect RNA velocity to greatly aid the analysis of developmental lineages and cellular dynamics, particularly in humans.","archive_location":"30089906","container-title":"Nature","DOI":"10.1038/s41586-018-0414-6","ISSN":"1476-4687 (Electronic) 0028-0836 (Linking)","issue":"7719","page":"494-498","title":"RNA velocity of single cells","volume":"560","author":[{"family":"La Manno","given":"G."},{"family":"Soldatov","given":"R."},{"family":"Zeisel","given":"A."},{"family":"Braun","given":"E."},{"family":"Hochgerner","given":"H."},{"family":"Petukhov","given":"V."},{"family":"Lidschreiber","given":"K."},{"family":"Kastriti","given":"M. E."},{"family":"Lonnerberg","given":"P."},{"family":"Furlan","given":"A."},{"family":"Fan","given":"J."},{"family":"Borm","given":"L. E."},{"family":"Liu","given":"Z."},{"family":"Bruggen","given":"D.","non-dropping-particle":"van"},{"family":"Guo","given":"J."},{"family":"He","given":"X."},{"family":"Barker","given":"R."},{"family":"Sundstrom","given":"E."},{"family":"Castelo-Branco","given":"G."},{"family":"Cramer","given":"P."},{"family":"Adameyko","given":"I."},{"family":"Linnarsson","given":"S."},{"family":"Kharchenko","given":"P. V."}],"issued":{"date-parts":[["2018",8]]}}}],"schema":"https://github.com/citation-style-language/schema/raw/master/csl-citation.json"} </w:instrText>
      </w:r>
      <w:r>
        <w:rPr>
          <w:rFonts w:ascii="Adobe Garamond Pro" w:hAnsi="Adobe Garamond Pro" w:cs="Arial"/>
        </w:rPr>
        <w:fldChar w:fldCharType="separate"/>
      </w:r>
      <w:r>
        <w:rPr>
          <w:rFonts w:ascii="Adobe Garamond Pro" w:hAnsi="Adobe Garamond Pro" w:cs="Arial"/>
          <w:noProof/>
        </w:rPr>
        <w:t>(La Manno et al., 2018)</w:t>
      </w:r>
      <w:r>
        <w:rPr>
          <w:rFonts w:ascii="Adobe Garamond Pro" w:hAnsi="Adobe Garamond Pro" w:cs="Arial"/>
        </w:rPr>
        <w:fldChar w:fldCharType="end"/>
      </w:r>
      <w:r w:rsidRPr="0087525E">
        <w:rPr>
          <w:rFonts w:ascii="Adobe Garamond Pro" w:hAnsi="Adobe Garamond Pro" w:cs="Arial"/>
        </w:rPr>
        <w:t xml:space="preserve"> and saved in loom files. The single-cell RNA velocities were estimated using </w:t>
      </w:r>
      <w:proofErr w:type="spellStart"/>
      <w:r w:rsidRPr="0087525E">
        <w:rPr>
          <w:rFonts w:ascii="Adobe Garamond Pro" w:hAnsi="Adobe Garamond Pro" w:cs="Arial"/>
        </w:rPr>
        <w:t>scVelo</w:t>
      </w:r>
      <w:proofErr w:type="spellEnd"/>
      <w:r w:rsidRPr="0087525E">
        <w:rPr>
          <w:rFonts w:ascii="Adobe Garamond Pro" w:hAnsi="Adobe Garamond Pro" w:cs="Arial"/>
        </w:rPr>
        <w:t xml:space="preserve"> toolkit (https://scvelo.readthedocs.io) </w:t>
      </w:r>
      <w:r>
        <w:rPr>
          <w:rFonts w:ascii="Adobe Garamond Pro" w:hAnsi="Adobe Garamond Pro" w:cs="Arial"/>
        </w:rPr>
        <w:fldChar w:fldCharType="begin"/>
      </w:r>
      <w:r>
        <w:rPr>
          <w:rFonts w:ascii="Adobe Garamond Pro" w:hAnsi="Adobe Garamond Pro" w:cs="Arial"/>
        </w:rPr>
        <w:instrText xml:space="preserve"> ADDIN ZOTERO_ITEM CSL_CITATION {"citationID":"1jbKaSHU","properties":{"formattedCitation":"(Bergen et al., 2020)","plainCitation":"(Bergen et al., 2020)","noteIndex":0},"citationItems":[{"id":2596,"uris":["http://zotero.org/users/local/ScSpagv3/items/PZ6RXFCE"],"uri":["http://zotero.org/users/local/ScSpagv3/items/PZ6RXFCE"],"itemData":{"id":2596,"type":"article-journal","abstract":"RNA velocity has opened up new ways of studying cellular differentiation in single-cell RNA-sequencing data. It describes the rate of gene expression change for an individual gene at a given time point based on the ratio of its spliced and unspliced messenger RNA (mRNA). However, errors in velocity estimates arise if the central assumptions of a common splicing rate and the observation of the full splicing dynamics with steady-state mRNA levels are violated. Here we present scVelo, a method that overcomes these limitations by solving the full transcriptional dynamics of splicing kinetics using a likelihood-based dynamical model. This generalizes RNA velocity to systems with transient cell states, which are common in development and in response to perturbations. We apply scVelo to disentangling subpopulation kinetics in neurogenesis and pancreatic endocrinogenesis. We infer gene-specific rates of transcription, splicing and degradation, recover each cell's position in the underlying differentiation processes and detect putative driver genes. scVelo will facilitate the study of lineage decisions and gene regulation.","container-title":"Nature Biotechnology","DOI":"10.1038/s41587-020-0591-3","ISSN":"1546-1696","issue":"12","journalAbbreviation":"Nat Biotechnol","language":"eng","note":"PMID: 32747759","page":"1408-1414","source":"PubMed","title":"Generalizing RNA velocity to transient cell states through dynamical modeling","volume":"38","author":[{"family":"Bergen","given":"Volker"},{"family":"Lange","given":"Marius"},{"family":"Peidli","given":"Stefan"},{"family":"Wolf","given":"F. Alexander"},{"family":"Theis","given":"Fabian J."}],"issued":{"date-parts":[["2020",12]]}}}],"schema":"https://github.com/citation-style-language/schema/raw/master/csl-citation.json"} </w:instrText>
      </w:r>
      <w:r>
        <w:rPr>
          <w:rFonts w:ascii="Adobe Garamond Pro" w:hAnsi="Adobe Garamond Pro" w:cs="Arial"/>
        </w:rPr>
        <w:fldChar w:fldCharType="separate"/>
      </w:r>
      <w:r>
        <w:rPr>
          <w:rFonts w:ascii="Adobe Garamond Pro" w:hAnsi="Adobe Garamond Pro" w:cs="Arial"/>
          <w:noProof/>
        </w:rPr>
        <w:t>(Bergen et al., 2020)</w:t>
      </w:r>
      <w:r>
        <w:rPr>
          <w:rFonts w:ascii="Adobe Garamond Pro" w:hAnsi="Adobe Garamond Pro" w:cs="Arial"/>
        </w:rPr>
        <w:fldChar w:fldCharType="end"/>
      </w:r>
      <w:r w:rsidRPr="0087525E">
        <w:rPr>
          <w:rFonts w:ascii="Adobe Garamond Pro" w:hAnsi="Adobe Garamond Pro" w:cs="Arial"/>
        </w:rPr>
        <w:t xml:space="preserve">. Briefly, the loom files were used as input for </w:t>
      </w:r>
      <w:proofErr w:type="spellStart"/>
      <w:r w:rsidRPr="0087525E">
        <w:rPr>
          <w:rFonts w:ascii="Adobe Garamond Pro" w:hAnsi="Adobe Garamond Pro" w:cs="Arial"/>
        </w:rPr>
        <w:t>scVelo</w:t>
      </w:r>
      <w:proofErr w:type="spellEnd"/>
      <w:r w:rsidRPr="0087525E">
        <w:rPr>
          <w:rFonts w:ascii="Adobe Garamond Pro" w:hAnsi="Adobe Garamond Pro" w:cs="Arial"/>
        </w:rPr>
        <w:t xml:space="preserve"> analysis. Genes with minimum 20 of both </w:t>
      </w:r>
      <w:proofErr w:type="spellStart"/>
      <w:r w:rsidRPr="0087525E">
        <w:rPr>
          <w:rFonts w:ascii="Adobe Garamond Pro" w:hAnsi="Adobe Garamond Pro" w:cs="Arial"/>
        </w:rPr>
        <w:t>unspliced</w:t>
      </w:r>
      <w:proofErr w:type="spellEnd"/>
      <w:r w:rsidRPr="0087525E">
        <w:rPr>
          <w:rFonts w:ascii="Adobe Garamond Pro" w:hAnsi="Adobe Garamond Pro" w:cs="Arial"/>
        </w:rPr>
        <w:t xml:space="preserve"> and spliced counts and on the top list </w:t>
      </w:r>
      <w:r w:rsidRPr="0087525E">
        <w:rPr>
          <w:rFonts w:ascii="Adobe Garamond Pro" w:hAnsi="Adobe Garamond Pro" w:cs="Arial"/>
        </w:rPr>
        <w:lastRenderedPageBreak/>
        <w:t>of 2000 genes were filtered, normalized and log transformed (</w:t>
      </w:r>
      <w:proofErr w:type="spellStart"/>
      <w:r w:rsidRPr="0087525E">
        <w:rPr>
          <w:rFonts w:ascii="Adobe Garamond Pro" w:hAnsi="Adobe Garamond Pro" w:cs="Arial"/>
        </w:rPr>
        <w:t>scv.</w:t>
      </w:r>
      <w:proofErr w:type="gramStart"/>
      <w:r w:rsidRPr="0087525E">
        <w:rPr>
          <w:rFonts w:ascii="Adobe Garamond Pro" w:hAnsi="Adobe Garamond Pro" w:cs="Arial"/>
        </w:rPr>
        <w:t>pp.filter</w:t>
      </w:r>
      <w:proofErr w:type="gramEnd"/>
      <w:r w:rsidRPr="0087525E">
        <w:rPr>
          <w:rFonts w:ascii="Adobe Garamond Pro" w:hAnsi="Adobe Garamond Pro" w:cs="Arial"/>
        </w:rPr>
        <w:t>_and_normalize</w:t>
      </w:r>
      <w:proofErr w:type="spellEnd"/>
      <w:r w:rsidRPr="0087525E">
        <w:rPr>
          <w:rFonts w:ascii="Adobe Garamond Pro" w:hAnsi="Adobe Garamond Pro" w:cs="Arial"/>
        </w:rPr>
        <w:t xml:space="preserve"> with default parameters). Thirty principal components (PCs) and 30 neighbors obtained from </w:t>
      </w:r>
      <w:proofErr w:type="spellStart"/>
      <w:r w:rsidRPr="0087525E">
        <w:rPr>
          <w:rFonts w:ascii="Adobe Garamond Pro" w:hAnsi="Adobe Garamond Pro" w:cs="Arial"/>
        </w:rPr>
        <w:t>euclidean</w:t>
      </w:r>
      <w:proofErr w:type="spellEnd"/>
      <w:r w:rsidRPr="0087525E">
        <w:rPr>
          <w:rFonts w:ascii="Adobe Garamond Pro" w:hAnsi="Adobe Garamond Pro" w:cs="Arial"/>
        </w:rPr>
        <w:t xml:space="preserve"> distances in PCA space were used for computing first-/second-order moments for each cell. We used generalized dynamical modeling to recover the full splicing kinetics of spliced genes and the single-cell RNA velocities were plotted with the same cluster labels and embedding as in </w:t>
      </w:r>
      <w:r>
        <w:rPr>
          <w:rFonts w:ascii="Adobe Garamond Pro" w:hAnsi="Adobe Garamond Pro" w:cs="Arial"/>
        </w:rPr>
        <w:t>F</w:t>
      </w:r>
      <w:r w:rsidRPr="0087525E">
        <w:rPr>
          <w:rFonts w:ascii="Adobe Garamond Pro" w:hAnsi="Adobe Garamond Pro" w:cs="Arial"/>
        </w:rPr>
        <w:t>igure 4</w:t>
      </w:r>
      <w:r>
        <w:rPr>
          <w:rFonts w:ascii="Adobe Garamond Pro" w:hAnsi="Adobe Garamond Pro" w:cs="Arial"/>
        </w:rPr>
        <w:t>A</w:t>
      </w:r>
      <w:r w:rsidRPr="0087525E">
        <w:rPr>
          <w:rFonts w:ascii="Adobe Garamond Pro" w:hAnsi="Adobe Garamond Pro" w:cs="Arial"/>
        </w:rPr>
        <w:t>.</w:t>
      </w:r>
    </w:p>
    <w:p w14:paraId="09422FB1" w14:textId="430C645B" w:rsidR="008B2AF8" w:rsidRPr="0087525E" w:rsidRDefault="008B2AF8" w:rsidP="00817E95">
      <w:pPr>
        <w:spacing w:line="480" w:lineRule="auto"/>
        <w:jc w:val="both"/>
        <w:rPr>
          <w:rFonts w:ascii="Adobe Garamond Pro" w:hAnsi="Adobe Garamond Pro" w:cs="Arial"/>
        </w:rPr>
      </w:pPr>
    </w:p>
    <w:p w14:paraId="300B7239" w14:textId="2F778027" w:rsidR="0087525E" w:rsidRPr="008B2AF8" w:rsidRDefault="0087525E" w:rsidP="0087525E">
      <w:pPr>
        <w:spacing w:line="480" w:lineRule="auto"/>
        <w:jc w:val="both"/>
        <w:rPr>
          <w:rFonts w:ascii="Adobe Garamond Pro" w:hAnsi="Adobe Garamond Pro" w:cs="Arial"/>
          <w:b/>
          <w:iCs/>
        </w:rPr>
      </w:pPr>
      <w:r w:rsidRPr="008B2AF8">
        <w:rPr>
          <w:rFonts w:ascii="Adobe Garamond Pro" w:hAnsi="Adobe Garamond Pro" w:cs="Arial"/>
          <w:b/>
          <w:iCs/>
        </w:rPr>
        <w:t>Gene ontology (GO</w:t>
      </w:r>
      <w:r w:rsidR="008B2AF8">
        <w:rPr>
          <w:rFonts w:ascii="Adobe Garamond Pro" w:hAnsi="Adobe Garamond Pro" w:cs="Arial"/>
          <w:b/>
          <w:iCs/>
        </w:rPr>
        <w:t>)</w:t>
      </w:r>
      <w:r w:rsidRPr="008B2AF8">
        <w:rPr>
          <w:rFonts w:ascii="Adobe Garamond Pro" w:hAnsi="Adobe Garamond Pro" w:cs="Arial"/>
          <w:b/>
          <w:iCs/>
        </w:rPr>
        <w:t xml:space="preserve"> enrichment analysis with differentially expressed (DE)</w:t>
      </w:r>
      <w:r w:rsidR="008B2AF8">
        <w:rPr>
          <w:rFonts w:ascii="Adobe Garamond Pro" w:hAnsi="Adobe Garamond Pro" w:cs="Arial"/>
          <w:b/>
          <w:iCs/>
        </w:rPr>
        <w:t xml:space="preserve"> gene signatures</w:t>
      </w:r>
    </w:p>
    <w:p w14:paraId="4229BA64" w14:textId="73B35BF2" w:rsidR="0087525E" w:rsidRDefault="0087525E" w:rsidP="0087525E">
      <w:pPr>
        <w:spacing w:line="480" w:lineRule="auto"/>
        <w:jc w:val="both"/>
        <w:rPr>
          <w:rFonts w:ascii="Adobe Garamond Pro" w:hAnsi="Adobe Garamond Pro" w:cs="Arial"/>
        </w:rPr>
      </w:pPr>
      <w:r w:rsidRPr="0087525E">
        <w:rPr>
          <w:rFonts w:ascii="Adobe Garamond Pro" w:hAnsi="Adobe Garamond Pro" w:cs="Arial"/>
        </w:rPr>
        <w:t xml:space="preserve">The DE gene lists for enrichment analyses were calculated using Seurat function </w:t>
      </w:r>
      <w:proofErr w:type="spellStart"/>
      <w:r w:rsidRPr="0087525E">
        <w:rPr>
          <w:rFonts w:ascii="Adobe Garamond Pro" w:hAnsi="Adobe Garamond Pro" w:cs="Arial"/>
        </w:rPr>
        <w:t>FindMarkers</w:t>
      </w:r>
      <w:proofErr w:type="spellEnd"/>
      <w:r w:rsidRPr="0087525E">
        <w:rPr>
          <w:rFonts w:ascii="Adobe Garamond Pro" w:hAnsi="Adobe Garamond Pro" w:cs="Arial"/>
        </w:rPr>
        <w:t xml:space="preserve"> with </w:t>
      </w:r>
      <w:proofErr w:type="spellStart"/>
      <w:r w:rsidRPr="0087525E">
        <w:rPr>
          <w:rFonts w:ascii="Adobe Garamond Pro" w:hAnsi="Adobe Garamond Pro" w:cs="Arial"/>
        </w:rPr>
        <w:t>only.pos</w:t>
      </w:r>
      <w:proofErr w:type="spellEnd"/>
      <w:r w:rsidRPr="0087525E">
        <w:rPr>
          <w:rFonts w:ascii="Adobe Garamond Pro" w:hAnsi="Adobe Garamond Pro" w:cs="Arial"/>
        </w:rPr>
        <w:t xml:space="preserve"> = TRUE in order to output only positively regulated genes. Thresholds </w:t>
      </w:r>
      <w:proofErr w:type="spellStart"/>
      <w:proofErr w:type="gramStart"/>
      <w:r w:rsidRPr="0087525E">
        <w:rPr>
          <w:rFonts w:ascii="Adobe Garamond Pro" w:hAnsi="Adobe Garamond Pro" w:cs="Arial"/>
        </w:rPr>
        <w:t>logfc.threshold</w:t>
      </w:r>
      <w:proofErr w:type="spellEnd"/>
      <w:proofErr w:type="gramEnd"/>
      <w:r w:rsidRPr="0087525E">
        <w:rPr>
          <w:rFonts w:ascii="Adobe Garamond Pro" w:hAnsi="Adobe Garamond Pro" w:cs="Arial"/>
        </w:rPr>
        <w:t xml:space="preserve"> of 0.2 and adjusted </w:t>
      </w:r>
      <w:r w:rsidR="002C3F91" w:rsidRPr="002C3F91">
        <w:rPr>
          <w:rFonts w:ascii="Adobe Garamond Pro" w:hAnsi="Adobe Garamond Pro" w:cs="Arial"/>
          <w:i/>
          <w:iCs/>
        </w:rPr>
        <w:t>P</w:t>
      </w:r>
      <w:r w:rsidRPr="0087525E">
        <w:rPr>
          <w:rFonts w:ascii="Adobe Garamond Pro" w:hAnsi="Adobe Garamond Pro" w:cs="Arial"/>
        </w:rPr>
        <w:t xml:space="preserve"> of 0.01 were applied to filter the gene lists. </w:t>
      </w:r>
      <w:r w:rsidR="002C3F91">
        <w:rPr>
          <w:rFonts w:ascii="Adobe Garamond Pro" w:hAnsi="Adobe Garamond Pro" w:cs="Arial"/>
        </w:rPr>
        <w:t>GO</w:t>
      </w:r>
      <w:r w:rsidRPr="0087525E">
        <w:rPr>
          <w:rFonts w:ascii="Adobe Garamond Pro" w:hAnsi="Adobe Garamond Pro" w:cs="Arial"/>
        </w:rPr>
        <w:t xml:space="preserve"> enrichment analyses were made using </w:t>
      </w:r>
      <w:proofErr w:type="spellStart"/>
      <w:r w:rsidRPr="0087525E">
        <w:rPr>
          <w:rFonts w:ascii="Adobe Garamond Pro" w:hAnsi="Adobe Garamond Pro" w:cs="Arial"/>
        </w:rPr>
        <w:t>enrichGO</w:t>
      </w:r>
      <w:proofErr w:type="spellEnd"/>
      <w:r w:rsidRPr="0087525E">
        <w:rPr>
          <w:rFonts w:ascii="Adobe Garamond Pro" w:hAnsi="Adobe Garamond Pro" w:cs="Arial"/>
        </w:rPr>
        <w:t xml:space="preserve"> functions from </w:t>
      </w:r>
      <w:bookmarkStart w:id="384" w:name="OLE_LINK38"/>
      <w:bookmarkStart w:id="385" w:name="OLE_LINK39"/>
      <w:proofErr w:type="spellStart"/>
      <w:r w:rsidRPr="0087525E">
        <w:rPr>
          <w:rFonts w:ascii="Adobe Garamond Pro" w:hAnsi="Adobe Garamond Pro" w:cs="Arial"/>
        </w:rPr>
        <w:t>clusterProfiler</w:t>
      </w:r>
      <w:proofErr w:type="spellEnd"/>
      <w:r w:rsidRPr="0087525E">
        <w:rPr>
          <w:rFonts w:ascii="Adobe Garamond Pro" w:hAnsi="Adobe Garamond Pro" w:cs="Arial"/>
        </w:rPr>
        <w:t xml:space="preserve"> </w:t>
      </w:r>
      <w:bookmarkEnd w:id="384"/>
      <w:bookmarkEnd w:id="385"/>
      <w:r w:rsidRPr="0087525E">
        <w:rPr>
          <w:rFonts w:ascii="Adobe Garamond Pro" w:hAnsi="Adobe Garamond Pro" w:cs="Arial"/>
        </w:rPr>
        <w:t>package</w:t>
      </w:r>
      <w:r w:rsidR="00B47F4F">
        <w:rPr>
          <w:rFonts w:ascii="Adobe Garamond Pro" w:hAnsi="Adobe Garamond Pro" w:cs="Arial"/>
        </w:rPr>
        <w:t xml:space="preserve"> </w:t>
      </w:r>
      <w:r w:rsidR="00F371CA">
        <w:rPr>
          <w:rFonts w:ascii="Adobe Garamond Pro" w:hAnsi="Adobe Garamond Pro" w:cs="Arial"/>
        </w:rPr>
        <w:fldChar w:fldCharType="begin"/>
      </w:r>
      <w:r w:rsidR="00F371CA">
        <w:rPr>
          <w:rFonts w:ascii="Adobe Garamond Pro" w:hAnsi="Adobe Garamond Pro" w:cs="Arial"/>
        </w:rPr>
        <w:instrText xml:space="preserve"> ADDIN ZOTERO_ITEM CSL_CITATION {"citationID":"heaI7YXN","properties":{"formattedCitation":"(Wu et al., 2021)","plainCitation":"(Wu et al., 2021)","noteIndex":0},"citationItems":[{"id":2869,"uris":["http://zotero.org/users/local/ScSpagv3/items/SYJDFSZQ"],"uri":["http://zotero.org/users/local/ScSpagv3/items/SYJDFSZQ"],"itemData":{"id":2869,"type":"article-journal","abstract":"Functional enrichment analysis is pivotal for interpreting high-throughput omics data in life science. It is crucial for this type of tool to use the latest annotation databases for as many organisms as possible. To meet these requirements, we present here an updated version of our popular Bioconductor package, clusterProfiler 4.0. This package has been enhanced considerably compared with its original version published 9 years ago. The new version provides a universal interface for functional enrichment analysis in thousands of organisms based on internally supported ontologies and pathways as well as annotation data provided by users or derived from online databases. It also extends the dplyr and ggplot2 packages to offer tidy interfaces for data operation and visualization. Other new features include gene set enrichment analysis and comparison of enrichment results from multiple gene lists. We anticipate that clusterProfiler 4.0 will be applied to a wide range of scenarios across diverse organisms.","container-title":"Innovation (New York, N.Y.)","DOI":"10.1016/j.xinn.2021.100141","ISSN":"2666-6758","issue":"3","journalAbbreviation":"Innovation (N Y)","language":"eng","note":"PMID: 34557778\nPMCID: PMC8454663","page":"100141","source":"PubMed","title":"clusterProfiler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8,28]]}}}],"schema":"https://github.com/citation-style-language/schema/raw/master/csl-citation.json"} </w:instrText>
      </w:r>
      <w:r w:rsidR="00F371CA">
        <w:rPr>
          <w:rFonts w:ascii="Adobe Garamond Pro" w:hAnsi="Adobe Garamond Pro" w:cs="Arial"/>
        </w:rPr>
        <w:fldChar w:fldCharType="separate"/>
      </w:r>
      <w:r w:rsidR="00F371CA">
        <w:rPr>
          <w:rFonts w:ascii="Adobe Garamond Pro" w:hAnsi="Adobe Garamond Pro" w:cs="Arial"/>
          <w:noProof/>
        </w:rPr>
        <w:t>(Wu et al., 2021)</w:t>
      </w:r>
      <w:r w:rsidR="00F371CA">
        <w:rPr>
          <w:rFonts w:ascii="Adobe Garamond Pro" w:hAnsi="Adobe Garamond Pro" w:cs="Arial"/>
        </w:rPr>
        <w:fldChar w:fldCharType="end"/>
      </w:r>
      <w:r w:rsidRPr="0087525E">
        <w:rPr>
          <w:rFonts w:ascii="Adobe Garamond Pro" w:hAnsi="Adobe Garamond Pro" w:cs="Arial"/>
        </w:rPr>
        <w:t xml:space="preserve"> with default arguments. Only biology process (BP) terms of ontology were showed in final results. </w:t>
      </w:r>
    </w:p>
    <w:p w14:paraId="30E89E54" w14:textId="77777777" w:rsidR="008B2AF8" w:rsidRPr="0087525E" w:rsidRDefault="008B2AF8" w:rsidP="0087525E">
      <w:pPr>
        <w:spacing w:line="480" w:lineRule="auto"/>
        <w:jc w:val="both"/>
        <w:rPr>
          <w:rFonts w:ascii="Adobe Garamond Pro" w:hAnsi="Adobe Garamond Pro" w:cs="Arial"/>
        </w:rPr>
      </w:pPr>
    </w:p>
    <w:p w14:paraId="208F5DCB" w14:textId="77777777" w:rsidR="0087525E" w:rsidRPr="002C3F91" w:rsidRDefault="0087525E" w:rsidP="0087525E">
      <w:pPr>
        <w:spacing w:line="480" w:lineRule="auto"/>
        <w:jc w:val="both"/>
        <w:rPr>
          <w:rFonts w:ascii="Adobe Garamond Pro" w:hAnsi="Adobe Garamond Pro" w:cs="Arial"/>
          <w:b/>
          <w:iCs/>
        </w:rPr>
      </w:pPr>
      <w:r w:rsidRPr="002C3F91">
        <w:rPr>
          <w:rFonts w:ascii="Adobe Garamond Pro" w:hAnsi="Adobe Garamond Pro" w:cs="Arial"/>
          <w:b/>
          <w:iCs/>
        </w:rPr>
        <w:t>Single-cell regulatory network inference and clustering (SCENIC) analysis</w:t>
      </w:r>
    </w:p>
    <w:p w14:paraId="2D72AEC8" w14:textId="379559C1" w:rsidR="0087525E" w:rsidRDefault="0087525E" w:rsidP="0087525E">
      <w:pPr>
        <w:spacing w:line="480" w:lineRule="auto"/>
        <w:jc w:val="both"/>
        <w:rPr>
          <w:rFonts w:ascii="Adobe Garamond Pro" w:hAnsi="Adobe Garamond Pro" w:cs="Arial"/>
        </w:rPr>
      </w:pPr>
      <w:r w:rsidRPr="0087525E">
        <w:rPr>
          <w:rFonts w:ascii="Adobe Garamond Pro" w:hAnsi="Adobe Garamond Pro" w:cs="Arial"/>
        </w:rPr>
        <w:t xml:space="preserve">To </w:t>
      </w:r>
      <w:r w:rsidR="002C3F91">
        <w:rPr>
          <w:rFonts w:ascii="Adobe Garamond Pro" w:hAnsi="Adobe Garamond Pro" w:cs="Arial"/>
        </w:rPr>
        <w:t>predict</w:t>
      </w:r>
      <w:r w:rsidRPr="0087525E">
        <w:rPr>
          <w:rFonts w:ascii="Adobe Garamond Pro" w:hAnsi="Adobe Garamond Pro" w:cs="Arial"/>
        </w:rPr>
        <w:t xml:space="preserve"> the potential active transcription factors (TF), Ly6C+ </w:t>
      </w:r>
      <w:proofErr w:type="spellStart"/>
      <w:r w:rsidRPr="0087525E">
        <w:rPr>
          <w:rFonts w:ascii="Adobe Garamond Pro" w:hAnsi="Adobe Garamond Pro" w:cs="Arial"/>
        </w:rPr>
        <w:t>cMo</w:t>
      </w:r>
      <w:proofErr w:type="spellEnd"/>
      <w:r w:rsidRPr="0087525E">
        <w:rPr>
          <w:rFonts w:ascii="Adobe Garamond Pro" w:hAnsi="Adobe Garamond Pro" w:cs="Arial"/>
        </w:rPr>
        <w:t xml:space="preserve">, </w:t>
      </w:r>
      <w:r w:rsidR="002C3F91">
        <w:rPr>
          <w:rFonts w:ascii="Adobe Garamond Pro" w:hAnsi="Adobe Garamond Pro" w:cs="Arial"/>
        </w:rPr>
        <w:t xml:space="preserve">transit cells, </w:t>
      </w:r>
      <w:r w:rsidRPr="0087525E">
        <w:rPr>
          <w:rFonts w:ascii="Adobe Garamond Pro" w:hAnsi="Adobe Garamond Pro" w:cs="Arial"/>
        </w:rPr>
        <w:t>CD206</w:t>
      </w:r>
      <w:r w:rsidRPr="002C3F91">
        <w:rPr>
          <w:rFonts w:ascii="Adobe Garamond Pro" w:hAnsi="Adobe Garamond Pro" w:cs="Arial"/>
          <w:vertAlign w:val="superscript"/>
        </w:rPr>
        <w:t>-</w:t>
      </w:r>
      <w:r w:rsidRPr="0087525E">
        <w:rPr>
          <w:rFonts w:ascii="Adobe Garamond Pro" w:hAnsi="Adobe Garamond Pro" w:cs="Arial"/>
        </w:rPr>
        <w:t xml:space="preserve"> </w:t>
      </w:r>
      <w:r w:rsidR="002C3F91">
        <w:rPr>
          <w:rFonts w:ascii="Adobe Garamond Pro" w:hAnsi="Adobe Garamond Pro" w:cs="Arial"/>
        </w:rPr>
        <w:t>and CD206</w:t>
      </w:r>
      <w:r w:rsidR="002C3F91" w:rsidRPr="002C3F91">
        <w:rPr>
          <w:rFonts w:ascii="Adobe Garamond Pro" w:hAnsi="Adobe Garamond Pro" w:cs="Arial"/>
          <w:vertAlign w:val="superscript"/>
        </w:rPr>
        <w:t>+</w:t>
      </w:r>
      <w:r w:rsidR="002C3F91">
        <w:rPr>
          <w:rFonts w:ascii="Adobe Garamond Pro" w:hAnsi="Adobe Garamond Pro" w:cs="Arial"/>
        </w:rPr>
        <w:t xml:space="preserve"> </w:t>
      </w:r>
      <w:r w:rsidRPr="0087525E">
        <w:rPr>
          <w:rFonts w:ascii="Adobe Garamond Pro" w:hAnsi="Adobe Garamond Pro" w:cs="Arial"/>
        </w:rPr>
        <w:t xml:space="preserve">IM were subjected to SCENIC analysis using </w:t>
      </w:r>
      <w:bookmarkStart w:id="386" w:name="OLE_LINK48"/>
      <w:bookmarkStart w:id="387" w:name="OLE_LINK49"/>
      <w:r w:rsidRPr="0087525E">
        <w:rPr>
          <w:rFonts w:ascii="Adobe Garamond Pro" w:hAnsi="Adobe Garamond Pro" w:cs="Arial"/>
        </w:rPr>
        <w:t xml:space="preserve">SCENIC </w:t>
      </w:r>
      <w:bookmarkEnd w:id="386"/>
      <w:bookmarkEnd w:id="387"/>
      <w:r w:rsidRPr="0087525E">
        <w:rPr>
          <w:rFonts w:ascii="Adobe Garamond Pro" w:hAnsi="Adobe Garamond Pro" w:cs="Arial"/>
        </w:rPr>
        <w:t>package</w:t>
      </w:r>
      <w:r w:rsidR="00B47F4F">
        <w:rPr>
          <w:rFonts w:ascii="Adobe Garamond Pro" w:hAnsi="Adobe Garamond Pro" w:cs="Arial"/>
        </w:rPr>
        <w:t xml:space="preserve"> </w:t>
      </w:r>
      <w:r w:rsidR="00B47F4F">
        <w:rPr>
          <w:rFonts w:ascii="Adobe Garamond Pro" w:hAnsi="Adobe Garamond Pro" w:cs="Arial"/>
        </w:rPr>
        <w:fldChar w:fldCharType="begin"/>
      </w:r>
      <w:r w:rsidR="00B47F4F">
        <w:rPr>
          <w:rFonts w:ascii="Adobe Garamond Pro" w:hAnsi="Adobe Garamond Pro" w:cs="Arial"/>
        </w:rPr>
        <w:instrText xml:space="preserve"> ADDIN ZOTERO_ITEM CSL_CITATION {"citationID":"xmy7dUUc","properties":{"formattedCitation":"(Aibar et al., 2017)","plainCitation":"(Aibar et al., 2017)","noteIndex":0},"citationItems":[{"id":1727,"uris":["http://zotero.org/users/local/ScSpagv3/items/HKH7W2BQ"],"uri":["http://zotero.org/users/local/ScSpagv3/items/HKH7W2BQ"],"itemData":{"id":1727,"type":"article-journal","abstract":"We present SCENIC, a computational method for simultaneous gene regulatory network reconstruction and cell-state identification from single-cell RNA-seq data (http://scenic.aertslab.org). On a compendium of single-cell data from tumors and brain, we demonstrate that cis-regulatory analysis can be exploited to guide the identification of transcription factors and cell states. SCENIC provides critical biological insights into the mechanisms driving cellular heterogeneity.","container-title":"Nature Methods","DOI":"10.1038/nmeth.4463","ISSN":"1548-7105","issue":"11","journalAbbreviation":"Nat. Methods","language":"eng","note":"PMID: 28991892\nPMCID: PMC5937676","page":"1083-1086","source":"PubMed","title":"SCENIC: single-cell regulatory network inference and clustering","title-short":"SCENIC","volume":"14","author":[{"family":"Aibar","given":"Sara"},{"family":"González-Blas","given":"Carmen Bravo"},{"family":"Moerman","given":"Thomas"},{"family":"Huynh-Thu","given":"Vân Anh"},{"family":"Imrichova","given":"Hana"},{"family":"Hulselmans","given":"Gert"},{"family":"Rambow","given":"Florian"},{"family":"Marine","given":"Jean-Christophe"},{"family":"Geurts","given":"Pierre"},{"family":"Aerts","given":"Jan"},{"family":"Oord","given":"Joost","non-dropping-particle":"van den"},{"family":"Atak","given":"Zeynep Kalender"},{"family":"Wouters","given":"Jasper"},{"family":"Aerts","given":"Stein"}],"issued":{"date-parts":[["2017",11]]}}}],"schema":"https://github.com/citation-style-language/schema/raw/master/csl-citation.json"} </w:instrText>
      </w:r>
      <w:r w:rsidR="00B47F4F">
        <w:rPr>
          <w:rFonts w:ascii="Adobe Garamond Pro" w:hAnsi="Adobe Garamond Pro" w:cs="Arial"/>
        </w:rPr>
        <w:fldChar w:fldCharType="separate"/>
      </w:r>
      <w:r w:rsidR="00B47F4F">
        <w:rPr>
          <w:rFonts w:ascii="Adobe Garamond Pro" w:hAnsi="Adobe Garamond Pro" w:cs="Arial"/>
          <w:noProof/>
        </w:rPr>
        <w:t>(Aibar et al., 2017)</w:t>
      </w:r>
      <w:r w:rsidR="00B47F4F">
        <w:rPr>
          <w:rFonts w:ascii="Adobe Garamond Pro" w:hAnsi="Adobe Garamond Pro" w:cs="Arial"/>
        </w:rPr>
        <w:fldChar w:fldCharType="end"/>
      </w:r>
      <w:r w:rsidRPr="0087525E">
        <w:rPr>
          <w:rFonts w:ascii="Adobe Garamond Pro" w:hAnsi="Adobe Garamond Pro" w:cs="Arial"/>
        </w:rPr>
        <w:t xml:space="preserve">. The normalized counts, </w:t>
      </w:r>
      <w:proofErr w:type="spellStart"/>
      <w:r w:rsidRPr="0087525E">
        <w:rPr>
          <w:rFonts w:ascii="Adobe Garamond Pro" w:hAnsi="Adobe Garamond Pro" w:cs="Arial"/>
        </w:rPr>
        <w:t>nFeature_RNA</w:t>
      </w:r>
      <w:proofErr w:type="spellEnd"/>
      <w:r w:rsidRPr="0087525E">
        <w:rPr>
          <w:rFonts w:ascii="Adobe Garamond Pro" w:hAnsi="Adobe Garamond Pro" w:cs="Arial"/>
        </w:rPr>
        <w:t xml:space="preserve">, </w:t>
      </w:r>
      <w:proofErr w:type="spellStart"/>
      <w:r w:rsidRPr="0087525E">
        <w:rPr>
          <w:rFonts w:ascii="Adobe Garamond Pro" w:hAnsi="Adobe Garamond Pro" w:cs="Arial"/>
        </w:rPr>
        <w:t>nCount_RNA</w:t>
      </w:r>
      <w:proofErr w:type="spellEnd"/>
      <w:r w:rsidRPr="0087525E">
        <w:rPr>
          <w:rFonts w:ascii="Adobe Garamond Pro" w:hAnsi="Adobe Garamond Pro" w:cs="Arial"/>
        </w:rPr>
        <w:t xml:space="preserve"> in merged Seurat object were used </w:t>
      </w:r>
      <w:r w:rsidR="002C3F91">
        <w:rPr>
          <w:rFonts w:ascii="Adobe Garamond Pro" w:hAnsi="Adobe Garamond Pro" w:cs="Arial"/>
        </w:rPr>
        <w:t>for the</w:t>
      </w:r>
      <w:r w:rsidRPr="0087525E">
        <w:rPr>
          <w:rFonts w:ascii="Adobe Garamond Pro" w:hAnsi="Adobe Garamond Pro" w:cs="Arial"/>
        </w:rPr>
        <w:t xml:space="preserve"> initial SCENIC analysis. The genes expressed with a value of 3 in 0.5% of the cells and detected in 1% of the cells were kept for following SCENIC analysis. Co-expression network analysis was made with GENIE3 in the SCENIC package. To </w:t>
      </w:r>
      <w:r w:rsidR="002C3F91">
        <w:rPr>
          <w:rFonts w:ascii="Adobe Garamond Pro" w:hAnsi="Adobe Garamond Pro" w:cs="Arial"/>
        </w:rPr>
        <w:t>represent</w:t>
      </w:r>
      <w:r w:rsidRPr="0087525E">
        <w:rPr>
          <w:rFonts w:ascii="Adobe Garamond Pro" w:hAnsi="Adobe Garamond Pro" w:cs="Arial"/>
        </w:rPr>
        <w:t xml:space="preserve"> the SCENIC results, the results of 3.4_regulonsAUC were added to the metadata of Seurat object </w:t>
      </w:r>
      <w:r w:rsidR="002C3F91">
        <w:rPr>
          <w:rFonts w:ascii="Adobe Garamond Pro" w:hAnsi="Adobe Garamond Pro" w:cs="Arial"/>
        </w:rPr>
        <w:t>so</w:t>
      </w:r>
      <w:r w:rsidRPr="0087525E">
        <w:rPr>
          <w:rFonts w:ascii="Adobe Garamond Pro" w:hAnsi="Adobe Garamond Pro" w:cs="Arial"/>
        </w:rPr>
        <w:t xml:space="preserve"> that regulon AUC scores could be plot using </w:t>
      </w:r>
      <w:proofErr w:type="spellStart"/>
      <w:r w:rsidRPr="0087525E">
        <w:rPr>
          <w:rFonts w:ascii="Adobe Garamond Pro" w:hAnsi="Adobe Garamond Pro" w:cs="Arial"/>
        </w:rPr>
        <w:t>FeaturePlot</w:t>
      </w:r>
      <w:proofErr w:type="spellEnd"/>
      <w:r w:rsidRPr="0087525E">
        <w:rPr>
          <w:rFonts w:ascii="Adobe Garamond Pro" w:hAnsi="Adobe Garamond Pro" w:cs="Arial"/>
        </w:rPr>
        <w:t xml:space="preserve"> function. The top 50 regulons with highest variance were showed in the heatmap with their Z-scores. </w:t>
      </w:r>
    </w:p>
    <w:p w14:paraId="703E1356" w14:textId="77777777" w:rsidR="002C3F91" w:rsidRPr="0087525E" w:rsidRDefault="002C3F91" w:rsidP="0087525E">
      <w:pPr>
        <w:spacing w:line="480" w:lineRule="auto"/>
        <w:jc w:val="both"/>
        <w:rPr>
          <w:rFonts w:ascii="Adobe Garamond Pro" w:hAnsi="Adobe Garamond Pro" w:cs="Arial"/>
        </w:rPr>
      </w:pPr>
    </w:p>
    <w:p w14:paraId="23A80A5F" w14:textId="1424487E" w:rsidR="0087525E" w:rsidRPr="00B47F4F" w:rsidRDefault="0087525E" w:rsidP="0087525E">
      <w:pPr>
        <w:spacing w:line="480" w:lineRule="auto"/>
        <w:jc w:val="both"/>
        <w:rPr>
          <w:rFonts w:ascii="Adobe Garamond Pro" w:hAnsi="Adobe Garamond Pro" w:cs="Arial"/>
          <w:b/>
          <w:iCs/>
        </w:rPr>
      </w:pPr>
      <w:bookmarkStart w:id="388" w:name="OLE_LINK34"/>
      <w:bookmarkStart w:id="389" w:name="OLE_LINK35"/>
      <w:r w:rsidRPr="00B47F4F">
        <w:rPr>
          <w:rFonts w:ascii="Adobe Garamond Pro" w:hAnsi="Adobe Garamond Pro" w:cs="Arial"/>
          <w:b/>
          <w:iCs/>
        </w:rPr>
        <w:lastRenderedPageBreak/>
        <w:t xml:space="preserve">Monocle, </w:t>
      </w:r>
      <w:proofErr w:type="spellStart"/>
      <w:r w:rsidRPr="00B47F4F">
        <w:rPr>
          <w:rFonts w:ascii="Adobe Garamond Pro" w:hAnsi="Adobe Garamond Pro" w:cs="Arial"/>
          <w:b/>
          <w:iCs/>
        </w:rPr>
        <w:t>TradeSeq</w:t>
      </w:r>
      <w:proofErr w:type="spellEnd"/>
      <w:r w:rsidRPr="00B47F4F">
        <w:rPr>
          <w:rFonts w:ascii="Adobe Garamond Pro" w:hAnsi="Adobe Garamond Pro" w:cs="Arial"/>
          <w:b/>
          <w:iCs/>
        </w:rPr>
        <w:t xml:space="preserve"> and </w:t>
      </w:r>
      <w:proofErr w:type="spellStart"/>
      <w:r w:rsidRPr="00B47F4F">
        <w:rPr>
          <w:rFonts w:ascii="Adobe Garamond Pro" w:hAnsi="Adobe Garamond Pro" w:cs="Arial"/>
          <w:b/>
          <w:iCs/>
        </w:rPr>
        <w:t>pseudotime</w:t>
      </w:r>
      <w:proofErr w:type="spellEnd"/>
      <w:r w:rsidRPr="00B47F4F">
        <w:rPr>
          <w:rFonts w:ascii="Adobe Garamond Pro" w:hAnsi="Adobe Garamond Pro" w:cs="Arial"/>
          <w:b/>
          <w:iCs/>
        </w:rPr>
        <w:t xml:space="preserve"> analysis </w:t>
      </w:r>
      <w:r w:rsidR="002C3F91">
        <w:rPr>
          <w:rFonts w:ascii="Adobe Garamond Pro" w:hAnsi="Adobe Garamond Pro" w:cs="Arial"/>
          <w:b/>
          <w:iCs/>
        </w:rPr>
        <w:t>during IM development</w:t>
      </w:r>
    </w:p>
    <w:p w14:paraId="00A29E94" w14:textId="3EDC3C7F" w:rsidR="0087525E" w:rsidRPr="0087525E" w:rsidRDefault="0087525E" w:rsidP="0087525E">
      <w:pPr>
        <w:spacing w:line="480" w:lineRule="auto"/>
        <w:jc w:val="both"/>
        <w:rPr>
          <w:rFonts w:ascii="Adobe Garamond Pro" w:hAnsi="Adobe Garamond Pro" w:cs="Arial"/>
        </w:rPr>
      </w:pPr>
      <w:r w:rsidRPr="0087525E">
        <w:rPr>
          <w:rFonts w:ascii="Adobe Garamond Pro" w:hAnsi="Adobe Garamond Pro" w:cs="Arial"/>
        </w:rPr>
        <w:t xml:space="preserve">To </w:t>
      </w:r>
      <w:r w:rsidR="00EE2B2C">
        <w:rPr>
          <w:rFonts w:ascii="Adobe Garamond Pro" w:hAnsi="Adobe Garamond Pro" w:cs="Arial"/>
        </w:rPr>
        <w:t>evaluate trajectory-based DE analysis during IM development in IM-DTR mice,</w:t>
      </w:r>
      <w:r w:rsidRPr="0087525E">
        <w:rPr>
          <w:rFonts w:ascii="Adobe Garamond Pro" w:hAnsi="Adobe Garamond Pro" w:cs="Arial"/>
        </w:rPr>
        <w:t xml:space="preserve"> </w:t>
      </w:r>
      <w:r w:rsidR="00EE2B2C" w:rsidRPr="0087525E">
        <w:rPr>
          <w:rFonts w:ascii="Adobe Garamond Pro" w:hAnsi="Adobe Garamond Pro" w:cs="Arial"/>
        </w:rPr>
        <w:t xml:space="preserve">Ly6C+ </w:t>
      </w:r>
      <w:proofErr w:type="spellStart"/>
      <w:r w:rsidR="00EE2B2C" w:rsidRPr="0087525E">
        <w:rPr>
          <w:rFonts w:ascii="Adobe Garamond Pro" w:hAnsi="Adobe Garamond Pro" w:cs="Arial"/>
        </w:rPr>
        <w:t>cMo</w:t>
      </w:r>
      <w:proofErr w:type="spellEnd"/>
      <w:r w:rsidR="00EE2B2C" w:rsidRPr="0087525E">
        <w:rPr>
          <w:rFonts w:ascii="Adobe Garamond Pro" w:hAnsi="Adobe Garamond Pro" w:cs="Arial"/>
        </w:rPr>
        <w:t xml:space="preserve">, </w:t>
      </w:r>
      <w:r w:rsidR="00EE2B2C">
        <w:rPr>
          <w:rFonts w:ascii="Adobe Garamond Pro" w:hAnsi="Adobe Garamond Pro" w:cs="Arial"/>
        </w:rPr>
        <w:t xml:space="preserve">transit cells, </w:t>
      </w:r>
      <w:r w:rsidR="00EE2B2C" w:rsidRPr="0087525E">
        <w:rPr>
          <w:rFonts w:ascii="Adobe Garamond Pro" w:hAnsi="Adobe Garamond Pro" w:cs="Arial"/>
        </w:rPr>
        <w:t>CD206</w:t>
      </w:r>
      <w:r w:rsidR="00EE2B2C" w:rsidRPr="002C3F91">
        <w:rPr>
          <w:rFonts w:ascii="Adobe Garamond Pro" w:hAnsi="Adobe Garamond Pro" w:cs="Arial"/>
          <w:vertAlign w:val="superscript"/>
        </w:rPr>
        <w:t>-</w:t>
      </w:r>
      <w:r w:rsidR="00EE2B2C" w:rsidRPr="0087525E">
        <w:rPr>
          <w:rFonts w:ascii="Adobe Garamond Pro" w:hAnsi="Adobe Garamond Pro" w:cs="Arial"/>
        </w:rPr>
        <w:t xml:space="preserve"> </w:t>
      </w:r>
      <w:r w:rsidR="00EE2B2C">
        <w:rPr>
          <w:rFonts w:ascii="Adobe Garamond Pro" w:hAnsi="Adobe Garamond Pro" w:cs="Arial"/>
        </w:rPr>
        <w:t>and CD206</w:t>
      </w:r>
      <w:r w:rsidR="00EE2B2C" w:rsidRPr="002C3F91">
        <w:rPr>
          <w:rFonts w:ascii="Adobe Garamond Pro" w:hAnsi="Adobe Garamond Pro" w:cs="Arial"/>
          <w:vertAlign w:val="superscript"/>
        </w:rPr>
        <w:t>+</w:t>
      </w:r>
      <w:r w:rsidR="00EE2B2C">
        <w:rPr>
          <w:rFonts w:ascii="Adobe Garamond Pro" w:hAnsi="Adobe Garamond Pro" w:cs="Arial"/>
        </w:rPr>
        <w:t xml:space="preserve"> </w:t>
      </w:r>
      <w:r w:rsidR="00EE2B2C" w:rsidRPr="0087525E">
        <w:rPr>
          <w:rFonts w:ascii="Adobe Garamond Pro" w:hAnsi="Adobe Garamond Pro" w:cs="Arial"/>
        </w:rPr>
        <w:t xml:space="preserve">IM were </w:t>
      </w:r>
      <w:r w:rsidRPr="0087525E">
        <w:rPr>
          <w:rFonts w:ascii="Adobe Garamond Pro" w:hAnsi="Adobe Garamond Pro" w:cs="Arial"/>
        </w:rPr>
        <w:t xml:space="preserve">subjected to Monocle </w:t>
      </w:r>
      <w:r w:rsidR="00B47F4F">
        <w:rPr>
          <w:rFonts w:ascii="Adobe Garamond Pro" w:hAnsi="Adobe Garamond Pro" w:cs="Arial"/>
        </w:rPr>
        <w:fldChar w:fldCharType="begin"/>
      </w:r>
      <w:r w:rsidR="00B47F4F">
        <w:rPr>
          <w:rFonts w:ascii="Adobe Garamond Pro" w:hAnsi="Adobe Garamond Pro" w:cs="Arial"/>
        </w:rPr>
        <w:instrText xml:space="preserve"> ADDIN ZOTERO_ITEM CSL_CITATION {"citationID":"NrI4kOKj","properties":{"formattedCitation":"(Trapnell et al., 2014)","plainCitation":"(Trapnell et al., 2014)","noteIndex":0},"citationItems":[{"id":2781,"uris":["http://zotero.org/users/local/ScSpagv3/items/R3Y3HAPG"],"uri":["http://zotero.org/users/local/ScSpagv3/items/R3Y3HAPG"],"itemData":{"id":2781,"type":"article-journal","abstract":"Defining the transcriptional dynamics of a temporal process such as cell differentiation is challenging owing to the high variability in gene expression between individual cells. Time-series gene expression analyses of bulk cells have difficulty distinguishing early and late phases of a transcriptional cascade or identifying rare subpopulations of cells, and single-cell proteomic methods rely on a priori knowledge of key distinguishing markers. Here we describe Monocle, an unsupervised algorithm that increases the temporal resolution of transcriptome dynamics using single-cell RNA-Seq data collected at multiple time points. Applied to the differentiation of primary human myoblasts, Monocle revealed switch-like changes in expression of key regulatory factors, sequential waves of gene regulation, and expression of regulators that were not known to act in differentiation. We validated some of these predicted regulators in a loss-of function screen. Monocle can in principle be used to recover single-cell gene expression kinetics from a wide array of cellular processes, including differentiation, proliferation and oncogenic transformation.","container-title":"Nature Biotechnology","DOI":"10.1038/nbt.2859","ISSN":"1546-1696","issue":"4","journalAbbreviation":"Nat Biotechnol","language":"eng","note":"PMID: 24658644\nPMCID: PMC4122333","page":"381-386","source":"PubMed","title":"The dynamics and regulators of cell fate decisions are revealed by pseudotemporal ordering of single cells","volume":"32","author":[{"family":"Trapnell","given":"Cole"},{"family":"Cacchiarelli","given":"Davide"},{"family":"Grimsby","given":"Jonna"},{"family":"Pokharel","given":"Prapti"},{"family":"Li","given":"Shuqiang"},{"family":"Morse","given":"Michael"},{"family":"Lennon","given":"Niall J."},{"family":"Livak","given":"Kenneth J."},{"family":"Mikkelsen","given":"Tarjei S."},{"family":"Rinn","given":"John L."}],"issued":{"date-parts":[["2014",4]]}}}],"schema":"https://github.com/citation-style-language/schema/raw/master/csl-citation.json"} </w:instrText>
      </w:r>
      <w:r w:rsidR="00B47F4F">
        <w:rPr>
          <w:rFonts w:ascii="Adobe Garamond Pro" w:hAnsi="Adobe Garamond Pro" w:cs="Arial"/>
        </w:rPr>
        <w:fldChar w:fldCharType="separate"/>
      </w:r>
      <w:r w:rsidR="00B47F4F">
        <w:rPr>
          <w:rFonts w:ascii="Adobe Garamond Pro" w:hAnsi="Adobe Garamond Pro" w:cs="Arial"/>
          <w:noProof/>
        </w:rPr>
        <w:t>(Trapnell et al., 2014)</w:t>
      </w:r>
      <w:r w:rsidR="00B47F4F">
        <w:rPr>
          <w:rFonts w:ascii="Adobe Garamond Pro" w:hAnsi="Adobe Garamond Pro" w:cs="Arial"/>
        </w:rPr>
        <w:fldChar w:fldCharType="end"/>
      </w:r>
      <w:r w:rsidRPr="0087525E">
        <w:rPr>
          <w:rFonts w:ascii="Adobe Garamond Pro" w:hAnsi="Adobe Garamond Pro" w:cs="Arial"/>
        </w:rPr>
        <w:t xml:space="preserve"> analysis. The Monocle CDS </w:t>
      </w:r>
      <w:bookmarkEnd w:id="388"/>
      <w:bookmarkEnd w:id="389"/>
      <w:r w:rsidRPr="0087525E">
        <w:rPr>
          <w:rFonts w:ascii="Adobe Garamond Pro" w:hAnsi="Adobe Garamond Pro" w:cs="Arial"/>
        </w:rPr>
        <w:t xml:space="preserve">object </w:t>
      </w:r>
      <w:r w:rsidR="00EE2B2C">
        <w:rPr>
          <w:rFonts w:ascii="Adobe Garamond Pro" w:hAnsi="Adobe Garamond Pro" w:cs="Arial"/>
        </w:rPr>
        <w:t>was</w:t>
      </w:r>
      <w:r w:rsidRPr="0087525E">
        <w:rPr>
          <w:rFonts w:ascii="Adobe Garamond Pro" w:hAnsi="Adobe Garamond Pro" w:cs="Arial"/>
        </w:rPr>
        <w:t xml:space="preserve"> built with counts and metadata from Seurat object and convert</w:t>
      </w:r>
      <w:r w:rsidR="00EE2B2C">
        <w:rPr>
          <w:rFonts w:ascii="Adobe Garamond Pro" w:hAnsi="Adobe Garamond Pro" w:cs="Arial"/>
        </w:rPr>
        <w:t>ed</w:t>
      </w:r>
      <w:r w:rsidRPr="0087525E">
        <w:rPr>
          <w:rFonts w:ascii="Adobe Garamond Pro" w:hAnsi="Adobe Garamond Pro" w:cs="Arial"/>
        </w:rPr>
        <w:t xml:space="preserve"> using </w:t>
      </w:r>
      <w:proofErr w:type="spellStart"/>
      <w:r w:rsidRPr="0087525E">
        <w:rPr>
          <w:rFonts w:ascii="Adobe Garamond Pro" w:hAnsi="Adobe Garamond Pro" w:cs="Arial"/>
        </w:rPr>
        <w:t>SeuratWrappers</w:t>
      </w:r>
      <w:proofErr w:type="spellEnd"/>
      <w:r w:rsidRPr="0087525E">
        <w:rPr>
          <w:rFonts w:ascii="Adobe Garamond Pro" w:hAnsi="Adobe Garamond Pro" w:cs="Arial"/>
        </w:rPr>
        <w:t xml:space="preserve"> package. Cells were clustered with </w:t>
      </w:r>
      <w:proofErr w:type="spellStart"/>
      <w:r w:rsidRPr="0087525E">
        <w:rPr>
          <w:rFonts w:ascii="Adobe Garamond Pro" w:hAnsi="Adobe Garamond Pro" w:cs="Arial"/>
        </w:rPr>
        <w:t>cluster_cells</w:t>
      </w:r>
      <w:proofErr w:type="spellEnd"/>
      <w:r w:rsidRPr="0087525E">
        <w:rPr>
          <w:rFonts w:ascii="Adobe Garamond Pro" w:hAnsi="Adobe Garamond Pro" w:cs="Arial"/>
        </w:rPr>
        <w:t xml:space="preserve"> function using calculated UMAP coordination and resolution of 0.51E-3. The trajector</w:t>
      </w:r>
      <w:r w:rsidR="00EE2B2C">
        <w:rPr>
          <w:rFonts w:ascii="Adobe Garamond Pro" w:hAnsi="Adobe Garamond Pro" w:cs="Arial"/>
        </w:rPr>
        <w:t>ies</w:t>
      </w:r>
      <w:r w:rsidRPr="0087525E">
        <w:rPr>
          <w:rFonts w:ascii="Adobe Garamond Pro" w:hAnsi="Adobe Garamond Pro" w:cs="Arial"/>
        </w:rPr>
        <w:t xml:space="preserve"> </w:t>
      </w:r>
      <w:r w:rsidR="00EE2B2C">
        <w:rPr>
          <w:rFonts w:ascii="Adobe Garamond Pro" w:hAnsi="Adobe Garamond Pro" w:cs="Arial"/>
        </w:rPr>
        <w:t>along</w:t>
      </w:r>
      <w:r w:rsidRPr="0087525E">
        <w:rPr>
          <w:rFonts w:ascii="Adobe Garamond Pro" w:hAnsi="Adobe Garamond Pro" w:cs="Arial"/>
        </w:rPr>
        <w:t xml:space="preserve"> </w:t>
      </w:r>
      <w:proofErr w:type="spellStart"/>
      <w:r w:rsidRPr="0087525E">
        <w:rPr>
          <w:rFonts w:ascii="Adobe Garamond Pro" w:hAnsi="Adobe Garamond Pro" w:cs="Arial"/>
        </w:rPr>
        <w:t>pseudotime</w:t>
      </w:r>
      <w:proofErr w:type="spellEnd"/>
      <w:r w:rsidRPr="0087525E">
        <w:rPr>
          <w:rFonts w:ascii="Adobe Garamond Pro" w:hAnsi="Adobe Garamond Pro" w:cs="Arial"/>
        </w:rPr>
        <w:t xml:space="preserve"> were </w:t>
      </w:r>
      <w:r w:rsidR="00EE2B2C">
        <w:rPr>
          <w:rFonts w:ascii="Adobe Garamond Pro" w:hAnsi="Adobe Garamond Pro" w:cs="Arial"/>
        </w:rPr>
        <w:t>built</w:t>
      </w:r>
      <w:r w:rsidRPr="0087525E">
        <w:rPr>
          <w:rFonts w:ascii="Adobe Garamond Pro" w:hAnsi="Adobe Garamond Pro" w:cs="Arial"/>
        </w:rPr>
        <w:t xml:space="preserve"> using </w:t>
      </w:r>
      <w:proofErr w:type="spellStart"/>
      <w:r w:rsidRPr="0087525E">
        <w:rPr>
          <w:rFonts w:ascii="Adobe Garamond Pro" w:hAnsi="Adobe Garamond Pro" w:cs="Arial"/>
        </w:rPr>
        <w:t>learn_graph</w:t>
      </w:r>
      <w:proofErr w:type="spellEnd"/>
      <w:r w:rsidRPr="0087525E">
        <w:rPr>
          <w:rFonts w:ascii="Adobe Garamond Pro" w:hAnsi="Adobe Garamond Pro" w:cs="Arial"/>
        </w:rPr>
        <w:t xml:space="preserve"> and </w:t>
      </w:r>
      <w:proofErr w:type="spellStart"/>
      <w:r w:rsidRPr="0087525E">
        <w:rPr>
          <w:rFonts w:ascii="Adobe Garamond Pro" w:hAnsi="Adobe Garamond Pro" w:cs="Arial"/>
        </w:rPr>
        <w:t>order_cells</w:t>
      </w:r>
      <w:proofErr w:type="spellEnd"/>
      <w:r w:rsidRPr="0087525E">
        <w:rPr>
          <w:rFonts w:ascii="Adobe Garamond Pro" w:hAnsi="Adobe Garamond Pro" w:cs="Arial"/>
        </w:rPr>
        <w:t xml:space="preserve"> functions. The DE genes across trajectory were calculated using Moran’s I test (</w:t>
      </w:r>
      <w:proofErr w:type="spellStart"/>
      <w:r w:rsidRPr="0087525E">
        <w:rPr>
          <w:rFonts w:ascii="Adobe Garamond Pro" w:hAnsi="Adobe Garamond Pro" w:cs="Arial"/>
        </w:rPr>
        <w:t>graph_test</w:t>
      </w:r>
      <w:proofErr w:type="spellEnd"/>
      <w:r w:rsidRPr="0087525E">
        <w:rPr>
          <w:rFonts w:ascii="Adobe Garamond Pro" w:hAnsi="Adobe Garamond Pro" w:cs="Arial"/>
        </w:rPr>
        <w:t xml:space="preserve"> function) and only the genes with </w:t>
      </w:r>
      <w:proofErr w:type="spellStart"/>
      <w:r w:rsidRPr="0087525E">
        <w:rPr>
          <w:rFonts w:ascii="Adobe Garamond Pro" w:hAnsi="Adobe Garamond Pro" w:cs="Arial"/>
        </w:rPr>
        <w:t>q_value</w:t>
      </w:r>
      <w:proofErr w:type="spellEnd"/>
      <w:r w:rsidRPr="0087525E">
        <w:rPr>
          <w:rFonts w:ascii="Adobe Garamond Pro" w:hAnsi="Adobe Garamond Pro" w:cs="Arial"/>
        </w:rPr>
        <w:t xml:space="preserve"> of 0 and </w:t>
      </w:r>
      <w:proofErr w:type="spellStart"/>
      <w:r w:rsidRPr="0087525E">
        <w:rPr>
          <w:rFonts w:ascii="Adobe Garamond Pro" w:hAnsi="Adobe Garamond Pro" w:cs="Arial"/>
        </w:rPr>
        <w:t>Morans_I</w:t>
      </w:r>
      <w:proofErr w:type="spellEnd"/>
      <w:r w:rsidRPr="0087525E">
        <w:rPr>
          <w:rFonts w:ascii="Adobe Garamond Pro" w:hAnsi="Adobe Garamond Pro" w:cs="Arial"/>
        </w:rPr>
        <w:t xml:space="preserve"> over 0.25 were kept as significant DE genes and subject</w:t>
      </w:r>
      <w:r w:rsidR="00EE2B2C">
        <w:rPr>
          <w:rFonts w:ascii="Adobe Garamond Pro" w:hAnsi="Adobe Garamond Pro" w:cs="Arial"/>
        </w:rPr>
        <w:t>ed</w:t>
      </w:r>
      <w:r w:rsidRPr="0087525E">
        <w:rPr>
          <w:rFonts w:ascii="Adobe Garamond Pro" w:hAnsi="Adobe Garamond Pro" w:cs="Arial"/>
        </w:rPr>
        <w:t xml:space="preserve"> to further analyses. </w:t>
      </w:r>
    </w:p>
    <w:p w14:paraId="79AA52DA" w14:textId="4AE5171C" w:rsidR="0087525E" w:rsidRDefault="0087525E" w:rsidP="00EE2B2C">
      <w:pPr>
        <w:spacing w:line="480" w:lineRule="auto"/>
        <w:ind w:firstLine="720"/>
        <w:jc w:val="both"/>
        <w:rPr>
          <w:rFonts w:ascii="Adobe Garamond Pro" w:hAnsi="Adobe Garamond Pro" w:cs="Arial"/>
        </w:rPr>
      </w:pPr>
      <w:r w:rsidRPr="0087525E">
        <w:rPr>
          <w:rFonts w:ascii="Adobe Garamond Pro" w:hAnsi="Adobe Garamond Pro" w:cs="Arial"/>
        </w:rPr>
        <w:t xml:space="preserve">To compare the expression patterns of DE genes across </w:t>
      </w:r>
      <w:proofErr w:type="spellStart"/>
      <w:r w:rsidRPr="0087525E">
        <w:rPr>
          <w:rFonts w:ascii="Adobe Garamond Pro" w:hAnsi="Adobe Garamond Pro" w:cs="Arial"/>
        </w:rPr>
        <w:t>pseudotime</w:t>
      </w:r>
      <w:proofErr w:type="spellEnd"/>
      <w:r w:rsidRPr="0087525E">
        <w:rPr>
          <w:rFonts w:ascii="Adobe Garamond Pro" w:hAnsi="Adobe Garamond Pro" w:cs="Arial"/>
        </w:rPr>
        <w:t xml:space="preserve">, the counts matrix, </w:t>
      </w:r>
      <w:proofErr w:type="spellStart"/>
      <w:r w:rsidRPr="0087525E">
        <w:rPr>
          <w:rFonts w:ascii="Adobe Garamond Pro" w:hAnsi="Adobe Garamond Pro" w:cs="Arial"/>
        </w:rPr>
        <w:t>pseudotime</w:t>
      </w:r>
      <w:proofErr w:type="spellEnd"/>
      <w:r w:rsidRPr="0087525E">
        <w:rPr>
          <w:rFonts w:ascii="Adobe Garamond Pro" w:hAnsi="Adobe Garamond Pro" w:cs="Arial"/>
        </w:rPr>
        <w:t xml:space="preserve"> and cell weights calculated above were then used as input in </w:t>
      </w:r>
      <w:proofErr w:type="spellStart"/>
      <w:r w:rsidRPr="0087525E">
        <w:rPr>
          <w:rFonts w:ascii="Adobe Garamond Pro" w:hAnsi="Adobe Garamond Pro" w:cs="Arial"/>
        </w:rPr>
        <w:t>fitGAM</w:t>
      </w:r>
      <w:proofErr w:type="spellEnd"/>
      <w:r w:rsidRPr="0087525E">
        <w:rPr>
          <w:rFonts w:ascii="Adobe Garamond Pro" w:hAnsi="Adobe Garamond Pro" w:cs="Arial"/>
        </w:rPr>
        <w:t xml:space="preserve"> function (</w:t>
      </w:r>
      <w:proofErr w:type="spellStart"/>
      <w:r w:rsidRPr="0087525E">
        <w:rPr>
          <w:rFonts w:ascii="Adobe Garamond Pro" w:hAnsi="Adobe Garamond Pro" w:cs="Arial"/>
        </w:rPr>
        <w:t>TradeSeq</w:t>
      </w:r>
      <w:proofErr w:type="spellEnd"/>
      <w:r w:rsidRPr="0087525E">
        <w:rPr>
          <w:rFonts w:ascii="Adobe Garamond Pro" w:hAnsi="Adobe Garamond Pro" w:cs="Arial"/>
        </w:rPr>
        <w:t xml:space="preserve"> package</w:t>
      </w:r>
      <w:r w:rsidR="00B47F4F">
        <w:rPr>
          <w:rFonts w:ascii="Adobe Garamond Pro" w:hAnsi="Adobe Garamond Pro" w:cs="Arial"/>
        </w:rPr>
        <w:t xml:space="preserve">) </w:t>
      </w:r>
      <w:r w:rsidR="00B47F4F">
        <w:rPr>
          <w:rFonts w:ascii="Adobe Garamond Pro" w:hAnsi="Adobe Garamond Pro" w:cs="Arial"/>
        </w:rPr>
        <w:fldChar w:fldCharType="begin"/>
      </w:r>
      <w:r w:rsidR="00B47F4F">
        <w:rPr>
          <w:rFonts w:ascii="Adobe Garamond Pro" w:hAnsi="Adobe Garamond Pro" w:cs="Arial"/>
        </w:rPr>
        <w:instrText xml:space="preserve"> ADDIN ZOTERO_ITEM CSL_CITATION {"citationID":"gz9DTKS5","properties":{"formattedCitation":"(Van den Berge et al., 2020)","plainCitation":"(Van den Berge et al., 2020)","noteIndex":0},"citationItems":[{"id":2778,"uris":["http://zotero.org/users/local/ScSpagv3/items/SFS2JSEZ"],"uri":["http://zotero.org/users/local/ScSpagv3/items/SFS2JSEZ"],"itemData":{"id":2778,"type":"article-journal","abstract":"Trajectory inference has radically enhanced single-cell RNA-seq research by enabling the study of dynamic changes in gene expression. Downstream of trajectory inference, it is vital to discover genes that are (i) associated with the lineages in the trajectory, or (ii) differentially expressed between lineages, to illuminate the underlying biological processes. Current data analysis procedure</w:instrText>
      </w:r>
      <w:r w:rsidR="00B47F4F" w:rsidRPr="00EE2B2C">
        <w:rPr>
          <w:rFonts w:ascii="Adobe Garamond Pro" w:hAnsi="Adobe Garamond Pro" w:cs="Arial"/>
        </w:rPr>
        <w:instrText xml:space="preserve">s, however, either fail to exploit the continuous resolution provided by trajectory inference, or fail to pinpoint the exact types of differential expression. We introduce tradeSeq, a powerful generalized additive model framework based on the negative binomial distribution that allows flexible inference of both within-lineage and between-lineage differential expression. By incorporating observation-level weights, the model additionally allows to account for zero inflation. We evaluate the method on simulated datasets and on real datasets from droplet-based and full-length protocols, and show that it yields biological insights through a clear interpretation of the data.","container-title":"Nature Communications","DOI":"10.1038/s41467-020-14766-3","ISSN":"2041-1723","issue":"1","journalAbbreviation":"Nat Commun","language":"eng","note":"PMID: 32139671\nPMCID: PMC7058077","page":"1201","source":"PubMed","title":"Trajectory-based differential expression analysis for single-cell sequencing data","volume":"11","author":[{"family":"Van den Berge","given":"Koen"},{"family":"Roux de Bézieux","given":"Hector"},{"family":"Street","given":"Kelly"},{"family":"Saelens","given":"Wouter"},{"family":"Cannoodt","given":"Robrecht"},{"family":"Saeys","given":"Yvan"},{"family":"Dudoit","given":"Sandrine"},{"family":"Clement","given":"Lieven"}],"issued":{"date-parts":[["2020",3,5]]}}}],"schema":"https://github.com/citation-style-language/schema/raw/master/csl-citation.json"} </w:instrText>
      </w:r>
      <w:r w:rsidR="00B47F4F">
        <w:rPr>
          <w:rFonts w:ascii="Adobe Garamond Pro" w:hAnsi="Adobe Garamond Pro" w:cs="Arial"/>
        </w:rPr>
        <w:fldChar w:fldCharType="separate"/>
      </w:r>
      <w:r w:rsidR="00B47F4F" w:rsidRPr="00EE2B2C">
        <w:rPr>
          <w:rFonts w:ascii="Adobe Garamond Pro" w:hAnsi="Adobe Garamond Pro" w:cs="Arial"/>
          <w:noProof/>
        </w:rPr>
        <w:t>(Van den Berge et al., 2020)</w:t>
      </w:r>
      <w:r w:rsidR="00B47F4F">
        <w:rPr>
          <w:rFonts w:ascii="Adobe Garamond Pro" w:hAnsi="Adobe Garamond Pro" w:cs="Arial"/>
        </w:rPr>
        <w:fldChar w:fldCharType="end"/>
      </w:r>
      <w:r w:rsidRPr="00EE2B2C">
        <w:rPr>
          <w:rFonts w:ascii="Adobe Garamond Pro" w:hAnsi="Adobe Garamond Pro" w:cs="Arial"/>
        </w:rPr>
        <w:t xml:space="preserve">. </w:t>
      </w:r>
      <w:r w:rsidRPr="0087525E">
        <w:rPr>
          <w:rFonts w:ascii="Adobe Garamond Pro" w:hAnsi="Adobe Garamond Pro" w:cs="Arial"/>
        </w:rPr>
        <w:t xml:space="preserve">The association of average expression of each gene with </w:t>
      </w:r>
      <w:proofErr w:type="spellStart"/>
      <w:r w:rsidRPr="0087525E">
        <w:rPr>
          <w:rFonts w:ascii="Adobe Garamond Pro" w:hAnsi="Adobe Garamond Pro" w:cs="Arial"/>
        </w:rPr>
        <w:t>pseudotime</w:t>
      </w:r>
      <w:proofErr w:type="spellEnd"/>
      <w:r w:rsidRPr="0087525E">
        <w:rPr>
          <w:rFonts w:ascii="Adobe Garamond Pro" w:hAnsi="Adobe Garamond Pro" w:cs="Arial"/>
        </w:rPr>
        <w:t xml:space="preserve"> was tested using </w:t>
      </w:r>
      <w:proofErr w:type="spellStart"/>
      <w:r w:rsidRPr="0087525E">
        <w:rPr>
          <w:rFonts w:ascii="Adobe Garamond Pro" w:hAnsi="Adobe Garamond Pro" w:cs="Arial"/>
        </w:rPr>
        <w:t>associationTest</w:t>
      </w:r>
      <w:proofErr w:type="spellEnd"/>
      <w:r w:rsidRPr="0087525E">
        <w:rPr>
          <w:rFonts w:ascii="Adobe Garamond Pro" w:hAnsi="Adobe Garamond Pro" w:cs="Arial"/>
        </w:rPr>
        <w:t xml:space="preserve"> and the DE genes between CD206</w:t>
      </w:r>
      <w:r w:rsidRPr="00EE2B2C">
        <w:rPr>
          <w:rFonts w:ascii="Adobe Garamond Pro" w:hAnsi="Adobe Garamond Pro" w:cs="Arial"/>
          <w:vertAlign w:val="superscript"/>
        </w:rPr>
        <w:t>+</w:t>
      </w:r>
      <w:r w:rsidRPr="0087525E">
        <w:rPr>
          <w:rFonts w:ascii="Adobe Garamond Pro" w:hAnsi="Adobe Garamond Pro" w:cs="Arial"/>
        </w:rPr>
        <w:t xml:space="preserve"> and CD206</w:t>
      </w:r>
      <w:r w:rsidRPr="00EE2B2C">
        <w:rPr>
          <w:rFonts w:ascii="Adobe Garamond Pro" w:hAnsi="Adobe Garamond Pro" w:cs="Arial"/>
          <w:vertAlign w:val="superscript"/>
        </w:rPr>
        <w:t>-</w:t>
      </w:r>
      <w:r w:rsidRPr="0087525E">
        <w:rPr>
          <w:rFonts w:ascii="Adobe Garamond Pro" w:hAnsi="Adobe Garamond Pro" w:cs="Arial"/>
        </w:rPr>
        <w:t xml:space="preserve"> IM </w:t>
      </w:r>
      <w:r w:rsidR="00EE2B2C">
        <w:rPr>
          <w:rFonts w:ascii="Adobe Garamond Pro" w:hAnsi="Adobe Garamond Pro" w:cs="Arial"/>
        </w:rPr>
        <w:t>trajectories</w:t>
      </w:r>
      <w:r w:rsidRPr="0087525E">
        <w:rPr>
          <w:rFonts w:ascii="Adobe Garamond Pro" w:hAnsi="Adobe Garamond Pro" w:cs="Arial"/>
        </w:rPr>
        <w:t xml:space="preserve"> were calculated with </w:t>
      </w:r>
      <w:proofErr w:type="spellStart"/>
      <w:r w:rsidRPr="0087525E">
        <w:rPr>
          <w:rFonts w:ascii="Adobe Garamond Pro" w:hAnsi="Adobe Garamond Pro" w:cs="Arial"/>
        </w:rPr>
        <w:t>diffEndTest</w:t>
      </w:r>
      <w:proofErr w:type="spellEnd"/>
      <w:r w:rsidRPr="0087525E">
        <w:rPr>
          <w:rFonts w:ascii="Adobe Garamond Pro" w:hAnsi="Adobe Garamond Pro" w:cs="Arial"/>
        </w:rPr>
        <w:t xml:space="preserve"> function. The value of the estimated smoother on a grid of </w:t>
      </w:r>
      <w:proofErr w:type="spellStart"/>
      <w:r w:rsidRPr="0087525E">
        <w:rPr>
          <w:rFonts w:ascii="Adobe Garamond Pro" w:hAnsi="Adobe Garamond Pro" w:cs="Arial"/>
        </w:rPr>
        <w:t>pseudotimes</w:t>
      </w:r>
      <w:proofErr w:type="spellEnd"/>
      <w:r w:rsidRPr="0087525E">
        <w:rPr>
          <w:rFonts w:ascii="Adobe Garamond Pro" w:hAnsi="Adobe Garamond Pro" w:cs="Arial"/>
        </w:rPr>
        <w:t xml:space="preserve"> was </w:t>
      </w:r>
      <w:r w:rsidR="00EE2B2C">
        <w:rPr>
          <w:rFonts w:ascii="Adobe Garamond Pro" w:hAnsi="Adobe Garamond Pro" w:cs="Arial"/>
        </w:rPr>
        <w:t xml:space="preserve">estimated </w:t>
      </w:r>
      <w:r w:rsidRPr="0087525E">
        <w:rPr>
          <w:rFonts w:ascii="Adobe Garamond Pro" w:hAnsi="Adobe Garamond Pro" w:cs="Arial"/>
        </w:rPr>
        <w:t xml:space="preserve">for each of DE gene using </w:t>
      </w:r>
      <w:proofErr w:type="spellStart"/>
      <w:r w:rsidRPr="0087525E">
        <w:rPr>
          <w:rFonts w:ascii="Adobe Garamond Pro" w:hAnsi="Adobe Garamond Pro" w:cs="Arial"/>
        </w:rPr>
        <w:t>predictSmooth</w:t>
      </w:r>
      <w:proofErr w:type="spellEnd"/>
      <w:r w:rsidRPr="0087525E">
        <w:rPr>
          <w:rFonts w:ascii="Adobe Garamond Pro" w:hAnsi="Adobe Garamond Pro" w:cs="Arial"/>
        </w:rPr>
        <w:t xml:space="preserve">. The DE genes with </w:t>
      </w:r>
      <w:proofErr w:type="spellStart"/>
      <w:r w:rsidRPr="0087525E">
        <w:rPr>
          <w:rFonts w:ascii="Adobe Garamond Pro" w:hAnsi="Adobe Garamond Pro" w:cs="Arial"/>
        </w:rPr>
        <w:t>waldStat</w:t>
      </w:r>
      <w:proofErr w:type="spellEnd"/>
      <w:r w:rsidRPr="0087525E">
        <w:rPr>
          <w:rFonts w:ascii="Adobe Garamond Pro" w:hAnsi="Adobe Garamond Pro" w:cs="Arial"/>
        </w:rPr>
        <w:t xml:space="preserve"> &gt; 70 and |</w:t>
      </w:r>
      <w:proofErr w:type="spellStart"/>
      <w:r w:rsidRPr="0087525E">
        <w:rPr>
          <w:rFonts w:ascii="Adobe Garamond Pro" w:hAnsi="Adobe Garamond Pro" w:cs="Arial"/>
        </w:rPr>
        <w:t>logFC</w:t>
      </w:r>
      <w:proofErr w:type="spellEnd"/>
      <w:r w:rsidRPr="0087525E">
        <w:rPr>
          <w:rFonts w:ascii="Adobe Garamond Pro" w:hAnsi="Adobe Garamond Pro" w:cs="Arial"/>
        </w:rPr>
        <w:t>| &gt; 2 were annotated as “changed genes”</w:t>
      </w:r>
      <w:r w:rsidR="00EE2B2C">
        <w:rPr>
          <w:rFonts w:ascii="Adobe Garamond Pro" w:hAnsi="Adobe Garamond Pro" w:cs="Arial"/>
        </w:rPr>
        <w:t xml:space="preserve">, meaning that </w:t>
      </w:r>
      <w:r w:rsidRPr="0087525E">
        <w:rPr>
          <w:rFonts w:ascii="Adobe Garamond Pro" w:hAnsi="Adobe Garamond Pro" w:cs="Arial"/>
        </w:rPr>
        <w:t>their expression patterns were different in CD206</w:t>
      </w:r>
      <w:r w:rsidRPr="00EE2B2C">
        <w:rPr>
          <w:rFonts w:ascii="Adobe Garamond Pro" w:hAnsi="Adobe Garamond Pro" w:cs="Arial"/>
          <w:vertAlign w:val="superscript"/>
        </w:rPr>
        <w:t>+</w:t>
      </w:r>
      <w:r w:rsidRPr="0087525E">
        <w:rPr>
          <w:rFonts w:ascii="Adobe Garamond Pro" w:hAnsi="Adobe Garamond Pro" w:cs="Arial"/>
        </w:rPr>
        <w:t xml:space="preserve"> and CD206</w:t>
      </w:r>
      <w:r w:rsidRPr="00EE2B2C">
        <w:rPr>
          <w:rFonts w:ascii="Adobe Garamond Pro" w:hAnsi="Adobe Garamond Pro" w:cs="Arial"/>
          <w:vertAlign w:val="superscript"/>
        </w:rPr>
        <w:t>-</w:t>
      </w:r>
      <w:r w:rsidRPr="0087525E">
        <w:rPr>
          <w:rFonts w:ascii="Adobe Garamond Pro" w:hAnsi="Adobe Garamond Pro" w:cs="Arial"/>
        </w:rPr>
        <w:t xml:space="preserve"> IM trajectories, while the rest of DE genes were considered as “unchanged genes”</w:t>
      </w:r>
      <w:r w:rsidR="00EE2B2C">
        <w:rPr>
          <w:rFonts w:ascii="Adobe Garamond Pro" w:hAnsi="Adobe Garamond Pro" w:cs="Arial"/>
        </w:rPr>
        <w:t xml:space="preserve">, meaning that </w:t>
      </w:r>
      <w:r w:rsidRPr="0087525E">
        <w:rPr>
          <w:rFonts w:ascii="Adobe Garamond Pro" w:hAnsi="Adobe Garamond Pro" w:cs="Arial"/>
        </w:rPr>
        <w:t xml:space="preserve">the expression patterns were similar in </w:t>
      </w:r>
      <w:r w:rsidR="00EE2B2C">
        <w:rPr>
          <w:rFonts w:ascii="Adobe Garamond Pro" w:hAnsi="Adobe Garamond Pro" w:cs="Arial"/>
        </w:rPr>
        <w:t>both</w:t>
      </w:r>
      <w:r w:rsidRPr="0087525E">
        <w:rPr>
          <w:rFonts w:ascii="Adobe Garamond Pro" w:hAnsi="Adobe Garamond Pro" w:cs="Arial"/>
        </w:rPr>
        <w:t xml:space="preserve"> trajectories. Finally, the scaled estimated smoothers calculated by </w:t>
      </w:r>
      <w:proofErr w:type="spellStart"/>
      <w:r w:rsidRPr="0087525E">
        <w:rPr>
          <w:rFonts w:ascii="Adobe Garamond Pro" w:hAnsi="Adobe Garamond Pro" w:cs="Arial"/>
        </w:rPr>
        <w:t>predictSmooth</w:t>
      </w:r>
      <w:proofErr w:type="spellEnd"/>
      <w:r w:rsidRPr="0087525E">
        <w:rPr>
          <w:rFonts w:ascii="Adobe Garamond Pro" w:hAnsi="Adobe Garamond Pro" w:cs="Arial"/>
        </w:rPr>
        <w:t xml:space="preserve"> were used to build heatmap with </w:t>
      </w:r>
      <w:proofErr w:type="spellStart"/>
      <w:r w:rsidRPr="0087525E">
        <w:rPr>
          <w:rFonts w:ascii="Adobe Garamond Pro" w:hAnsi="Adobe Garamond Pro" w:cs="Arial"/>
        </w:rPr>
        <w:t>ComplexHeatmap</w:t>
      </w:r>
      <w:proofErr w:type="spellEnd"/>
      <w:r w:rsidRPr="0087525E">
        <w:rPr>
          <w:rFonts w:ascii="Adobe Garamond Pro" w:hAnsi="Adobe Garamond Pro" w:cs="Arial"/>
        </w:rPr>
        <w:t xml:space="preserve"> package</w:t>
      </w:r>
      <w:r w:rsidR="00B47F4F">
        <w:rPr>
          <w:rFonts w:ascii="Adobe Garamond Pro" w:hAnsi="Adobe Garamond Pro" w:cs="Arial"/>
        </w:rPr>
        <w:t xml:space="preserve"> </w:t>
      </w:r>
      <w:r w:rsidR="00B47F4F">
        <w:rPr>
          <w:rFonts w:ascii="Adobe Garamond Pro" w:hAnsi="Adobe Garamond Pro" w:cs="Arial"/>
        </w:rPr>
        <w:fldChar w:fldCharType="begin"/>
      </w:r>
      <w:r w:rsidR="00B47F4F">
        <w:rPr>
          <w:rFonts w:ascii="Adobe Garamond Pro" w:hAnsi="Adobe Garamond Pro" w:cs="Arial"/>
        </w:rPr>
        <w:instrText xml:space="preserve"> ADDIN ZOTERO_ITEM CSL_CITATION {"citationID":"DPEGn3IY","properties":{"formattedCitation":"(Gu et al., 2016)","plainCitation":"(Gu et al., 2016)","noteIndex":0},"citationItems":[{"id":2864,"uris":["http://zotero.org/users/local/ScSpagv3/items/TZD3HUWB"],"uri":["http://zotero.org/users/local/ScSpagv3/items/TZD3HUWB"],"itemData":{"id":2864,"type":"article-journal","abstract":"Parallel heatmaps with carefully designed annotation graphics are powerful for efficient visualization of patterns and relationships among high dimensional genomic data. Here we present the ComplexHeatmap package that provides rich functionalities for customizing heatmaps, arranging multiple parallel heatmaps and including user-defined annotation graphics. We demonstrate the power of ComplexHeatmap to easily reveal patterns and correlations among multiple sources of information with four real-world datasets.\nAVAILABILITY AND IMPLEMENTATION: The ComplexHeatmap package and documentation are freely available from the Bioconductor project: http://www.bioconductor.org/packages/devel/bioc/html/ComplexHeatmap.html\nCONTACT: m.schlesner@dkfz.de\nSUPPLEMENTARY INFORMATION: Supplementary data are available at Bioinformatics online.","container-title":"Bioinformatics (Oxford, England)","DOI":"10.1093/bioinformatics/btw313","ISSN":"1367-4811","issue":"18","journalAbbreviation":"Bioinformatics","language":"eng","note":"PMID: 27207943","page":"2847-2849","source":"PubMed","title":"Complex heatmaps reveal patterns and correlations in multidimensional genomic data","volume":"32","author":[{"family":"Gu","given":"Zuguang"},{"family":"Eils","given":"Roland"},{"family":"Schlesner","given":"Matthias"}],"issued":{"date-parts":[["2016",9,15]]}}}],"schema":"https://github.com/citation-style-language/schema/raw/master/csl-citation.json"} </w:instrText>
      </w:r>
      <w:r w:rsidR="00B47F4F">
        <w:rPr>
          <w:rFonts w:ascii="Adobe Garamond Pro" w:hAnsi="Adobe Garamond Pro" w:cs="Arial"/>
        </w:rPr>
        <w:fldChar w:fldCharType="separate"/>
      </w:r>
      <w:r w:rsidR="00B47F4F">
        <w:rPr>
          <w:rFonts w:ascii="Adobe Garamond Pro" w:hAnsi="Adobe Garamond Pro" w:cs="Arial"/>
          <w:noProof/>
        </w:rPr>
        <w:t>(Gu et al., 2016)</w:t>
      </w:r>
      <w:r w:rsidR="00B47F4F">
        <w:rPr>
          <w:rFonts w:ascii="Adobe Garamond Pro" w:hAnsi="Adobe Garamond Pro" w:cs="Arial"/>
        </w:rPr>
        <w:fldChar w:fldCharType="end"/>
      </w:r>
      <w:r w:rsidRPr="0087525E">
        <w:rPr>
          <w:rFonts w:ascii="Adobe Garamond Pro" w:hAnsi="Adobe Garamond Pro" w:cs="Arial"/>
        </w:rPr>
        <w:t>.</w:t>
      </w:r>
    </w:p>
    <w:p w14:paraId="51B46789" w14:textId="425480BB" w:rsidR="00EE2B2C" w:rsidRPr="0087525E" w:rsidRDefault="00EE2B2C" w:rsidP="00EE2B2C">
      <w:pPr>
        <w:spacing w:line="480" w:lineRule="auto"/>
        <w:jc w:val="both"/>
        <w:rPr>
          <w:rFonts w:ascii="Adobe Garamond Pro" w:hAnsi="Adobe Garamond Pro" w:cs="Arial"/>
        </w:rPr>
      </w:pPr>
    </w:p>
    <w:p w14:paraId="16397327" w14:textId="607F340A" w:rsidR="0087525E" w:rsidRPr="00EE2B2C" w:rsidRDefault="00EE2B2C" w:rsidP="0087525E">
      <w:pPr>
        <w:spacing w:line="480" w:lineRule="auto"/>
        <w:jc w:val="both"/>
        <w:rPr>
          <w:rFonts w:ascii="Adobe Garamond Pro" w:hAnsi="Adobe Garamond Pro" w:cs="Arial"/>
          <w:b/>
          <w:iCs/>
        </w:rPr>
      </w:pPr>
      <w:r>
        <w:rPr>
          <w:rFonts w:ascii="Adobe Garamond Pro" w:hAnsi="Adobe Garamond Pro" w:cs="Arial"/>
          <w:b/>
          <w:iCs/>
        </w:rPr>
        <w:t>IM and monocyte</w:t>
      </w:r>
      <w:r w:rsidR="0087525E" w:rsidRPr="00EE2B2C">
        <w:rPr>
          <w:rFonts w:ascii="Adobe Garamond Pro" w:hAnsi="Adobe Garamond Pro" w:cs="Arial"/>
          <w:b/>
          <w:iCs/>
        </w:rPr>
        <w:t xml:space="preserve"> signature scoring</w:t>
      </w:r>
    </w:p>
    <w:p w14:paraId="35036B39" w14:textId="583178CD" w:rsidR="0087525E" w:rsidRPr="0087525E" w:rsidRDefault="0087525E" w:rsidP="0087525E">
      <w:pPr>
        <w:spacing w:line="480" w:lineRule="auto"/>
        <w:jc w:val="both"/>
        <w:rPr>
          <w:rFonts w:ascii="Adobe Garamond Pro" w:hAnsi="Adobe Garamond Pro" w:cs="Arial"/>
        </w:rPr>
      </w:pPr>
      <w:r w:rsidRPr="0087525E">
        <w:rPr>
          <w:rFonts w:ascii="Adobe Garamond Pro" w:hAnsi="Adobe Garamond Pro" w:cs="Arial"/>
        </w:rPr>
        <w:t>The IM</w:t>
      </w:r>
      <w:r w:rsidR="00EE2B2C">
        <w:rPr>
          <w:rFonts w:ascii="Adobe Garamond Pro" w:hAnsi="Adobe Garamond Pro" w:cs="Arial"/>
        </w:rPr>
        <w:t>-</w:t>
      </w:r>
      <w:r w:rsidRPr="0087525E">
        <w:rPr>
          <w:rFonts w:ascii="Adobe Garamond Pro" w:hAnsi="Adobe Garamond Pro" w:cs="Arial"/>
        </w:rPr>
        <w:t xml:space="preserve"> and </w:t>
      </w:r>
      <w:proofErr w:type="spellStart"/>
      <w:r w:rsidRPr="0087525E">
        <w:rPr>
          <w:rFonts w:ascii="Adobe Garamond Pro" w:hAnsi="Adobe Garamond Pro" w:cs="Arial"/>
        </w:rPr>
        <w:t>cMo</w:t>
      </w:r>
      <w:proofErr w:type="spellEnd"/>
      <w:r w:rsidR="00EE2B2C">
        <w:rPr>
          <w:rFonts w:ascii="Adobe Garamond Pro" w:hAnsi="Adobe Garamond Pro" w:cs="Arial"/>
        </w:rPr>
        <w:t>-</w:t>
      </w:r>
      <w:r w:rsidRPr="0087525E">
        <w:rPr>
          <w:rFonts w:ascii="Adobe Garamond Pro" w:hAnsi="Adobe Garamond Pro" w:cs="Arial"/>
        </w:rPr>
        <w:t xml:space="preserve">specific gene signatures were calculated with previously published </w:t>
      </w:r>
      <w:proofErr w:type="spellStart"/>
      <w:r w:rsidRPr="0087525E">
        <w:rPr>
          <w:rFonts w:ascii="Adobe Garamond Pro" w:hAnsi="Adobe Garamond Pro" w:cs="Arial"/>
        </w:rPr>
        <w:t>scRNAseq</w:t>
      </w:r>
      <w:proofErr w:type="spellEnd"/>
      <w:r w:rsidRPr="0087525E">
        <w:rPr>
          <w:rFonts w:ascii="Adobe Garamond Pro" w:hAnsi="Adobe Garamond Pro" w:cs="Arial"/>
        </w:rPr>
        <w:t xml:space="preserve"> data</w:t>
      </w:r>
      <w:r w:rsidR="00B47F4F">
        <w:rPr>
          <w:rFonts w:ascii="Adobe Garamond Pro" w:hAnsi="Adobe Garamond Pro" w:cs="Arial"/>
        </w:rPr>
        <w:t xml:space="preserve"> </w:t>
      </w:r>
      <w:r w:rsidR="00B47F4F">
        <w:rPr>
          <w:rFonts w:ascii="Adobe Garamond Pro" w:hAnsi="Adobe Garamond Pro" w:cs="Arial"/>
        </w:rPr>
        <w:fldChar w:fldCharType="begin"/>
      </w:r>
      <w:r w:rsidR="00B47F4F">
        <w:rPr>
          <w:rFonts w:ascii="Adobe Garamond Pro" w:hAnsi="Adobe Garamond Pro" w:cs="Arial"/>
        </w:rPr>
        <w:instrText xml:space="preserve"> ADDIN ZOTERO_ITEM CSL_CITATION {"citationID":"CebNcO3N","properties":{"formattedCitation":"(Schyns et al., 2019)","plainCitation":"(Schyns et al., 2019)","noteIndex":0},"citationItems":[{"id":1761,"uris":["http://zotero.org/users/local/ScSpagv3/items/B4EAS4B4"],"uri":["http://zotero.org/users/local/ScSpagv3/items/B4EAS4B4"],"itemData":{"id":1761,"type":"article-journal","abstract":"Resident tissue macrophages (RTM) can fulfill various tasks during development, homeostasis, inflammation and repair. In the lung, non-alveolar RTM, called interstitial macrophages (IM), importantly contribute to tissue homeostasis but remain little characterized. Here we show, using single-cell RNA-sequencing (scRNA-seq), two phenotypically distinct subpopulations of long-lived monocyte-derived IM, i.e. CD206+ and CD206-IM, as well as a discrete population of extravasating CD64+CD16.2+ monocytes. CD206+ IM are peribronchial self-maintaining RTM that constitutively produce high levels of chemokines and immunosuppressive cytokines. Conversely, CD206-IM preferentially populate the alveolar interstitium and exhibit features of antigen-presenting cells. In addition, our data support that CD64+CD16.2+ monocytes arise from intravascular Ly-6Clo patrolling monocytes that enter the tissue at steady-state to become putative precursors of CD206-IM. This study expands our knowledge about the complexity of lung IM and reveals an ontogenic pathway for one IM subset, an important step for elaborating future macrophage-targeted therapies.","container-title":"Nature Communications","DOI":"10.1038/s41467-019-11843-0","ISSN":"2041-1723","issue":"1","journalAbbreviation":"Nat Commun","language":"eng","note":"PMID: 31481690\nPMCID: PMC6722135","page":"3964","source":"PubMed","title":"Non-classical tissue monocytes and two functionally distinct populations of interstitial macrophages populate the mouse lung","volume":"10","author":[{"family":"Schyns","given":"Joey"},{"family":"Bai","given":"Qiang"},{"family":"Ruscitti","given":"Cecilia"},{"family":"Radermecker","given":"Coraline"},{"family":"De Schepper","given":"Sebastiaan"},{"family":"Chakarov","given":"Svetoslav"},{"family":"Farnir","given":"Frédéric"},{"family":"Pirottin","given":"Dimitri"},{"family":"Ginhoux","given":"Florent"},{"family":"Boeckxstaens","given":"Guy"},{"family":"Bureau","given":"Fabrice"},{"family":"Marichal","given":"Thomas"}],"issued":{"date-parts":[["2019"]],"season":"03"}}}],"schema":"https://github.com/citation-style-language/schema/raw/master/csl-citation.json"} </w:instrText>
      </w:r>
      <w:r w:rsidR="00B47F4F">
        <w:rPr>
          <w:rFonts w:ascii="Adobe Garamond Pro" w:hAnsi="Adobe Garamond Pro" w:cs="Arial"/>
        </w:rPr>
        <w:fldChar w:fldCharType="separate"/>
      </w:r>
      <w:r w:rsidR="00B47F4F">
        <w:rPr>
          <w:rFonts w:ascii="Adobe Garamond Pro" w:hAnsi="Adobe Garamond Pro" w:cs="Arial"/>
          <w:noProof/>
        </w:rPr>
        <w:t>(Schyns et al., 2019)</w:t>
      </w:r>
      <w:r w:rsidR="00B47F4F">
        <w:rPr>
          <w:rFonts w:ascii="Adobe Garamond Pro" w:hAnsi="Adobe Garamond Pro" w:cs="Arial"/>
        </w:rPr>
        <w:fldChar w:fldCharType="end"/>
      </w:r>
      <w:r w:rsidRPr="0087525E">
        <w:rPr>
          <w:rFonts w:ascii="Adobe Garamond Pro" w:hAnsi="Adobe Garamond Pro" w:cs="Arial"/>
        </w:rPr>
        <w:t xml:space="preserve"> by comparing either IM or </w:t>
      </w:r>
      <w:proofErr w:type="spellStart"/>
      <w:r w:rsidRPr="0087525E">
        <w:rPr>
          <w:rFonts w:ascii="Adobe Garamond Pro" w:hAnsi="Adobe Garamond Pro" w:cs="Arial"/>
        </w:rPr>
        <w:t>cMo</w:t>
      </w:r>
      <w:proofErr w:type="spellEnd"/>
      <w:r w:rsidRPr="0087525E">
        <w:rPr>
          <w:rFonts w:ascii="Adobe Garamond Pro" w:hAnsi="Adobe Garamond Pro" w:cs="Arial"/>
        </w:rPr>
        <w:t xml:space="preserve"> population to all other cell types in the dataset using </w:t>
      </w:r>
      <w:proofErr w:type="spellStart"/>
      <w:r w:rsidRPr="0087525E">
        <w:rPr>
          <w:rFonts w:ascii="Adobe Garamond Pro" w:hAnsi="Adobe Garamond Pro" w:cs="Arial"/>
        </w:rPr>
        <w:t>FindMarker</w:t>
      </w:r>
      <w:proofErr w:type="spellEnd"/>
      <w:r w:rsidRPr="0087525E">
        <w:rPr>
          <w:rFonts w:ascii="Adobe Garamond Pro" w:hAnsi="Adobe Garamond Pro" w:cs="Arial"/>
        </w:rPr>
        <w:t xml:space="preserve"> function (Seurat). The genes with </w:t>
      </w:r>
      <w:proofErr w:type="spellStart"/>
      <w:r w:rsidRPr="0087525E">
        <w:rPr>
          <w:rFonts w:ascii="Adobe Garamond Pro" w:hAnsi="Adobe Garamond Pro" w:cs="Arial"/>
        </w:rPr>
        <w:t>logFC</w:t>
      </w:r>
      <w:proofErr w:type="spellEnd"/>
      <w:r w:rsidRPr="0087525E">
        <w:rPr>
          <w:rFonts w:ascii="Adobe Garamond Pro" w:hAnsi="Adobe Garamond Pro" w:cs="Arial"/>
        </w:rPr>
        <w:t xml:space="preserve"> &gt; 1 and only positively regulated ones were considered as IM or </w:t>
      </w:r>
      <w:proofErr w:type="spellStart"/>
      <w:r w:rsidRPr="0087525E">
        <w:rPr>
          <w:rFonts w:ascii="Adobe Garamond Pro" w:hAnsi="Adobe Garamond Pro" w:cs="Arial"/>
        </w:rPr>
        <w:t>cMo</w:t>
      </w:r>
      <w:proofErr w:type="spellEnd"/>
      <w:r w:rsidRPr="0087525E">
        <w:rPr>
          <w:rFonts w:ascii="Adobe Garamond Pro" w:hAnsi="Adobe Garamond Pro" w:cs="Arial"/>
        </w:rPr>
        <w:t xml:space="preserve"> signature. The signatures were then used to calculate </w:t>
      </w:r>
      <w:r w:rsidRPr="0087525E">
        <w:rPr>
          <w:rFonts w:ascii="Adobe Garamond Pro" w:hAnsi="Adobe Garamond Pro" w:cs="Arial"/>
        </w:rPr>
        <w:lastRenderedPageBreak/>
        <w:t xml:space="preserve">the scores for each cells </w:t>
      </w:r>
      <w:r w:rsidR="00EE2B2C">
        <w:rPr>
          <w:rFonts w:ascii="Adobe Garamond Pro" w:hAnsi="Adobe Garamond Pro" w:cs="Arial"/>
        </w:rPr>
        <w:t xml:space="preserve">in the IM and </w:t>
      </w:r>
      <w:proofErr w:type="spellStart"/>
      <w:r w:rsidR="00EE2B2C">
        <w:rPr>
          <w:rFonts w:ascii="Adobe Garamond Pro" w:hAnsi="Adobe Garamond Pro" w:cs="Arial"/>
        </w:rPr>
        <w:t>Mafb</w:t>
      </w:r>
      <w:proofErr w:type="spellEnd"/>
      <w:r w:rsidR="00EE2B2C">
        <w:rPr>
          <w:rFonts w:ascii="Adobe Garamond Pro" w:hAnsi="Adobe Garamond Pro" w:cs="Arial"/>
        </w:rPr>
        <w:t xml:space="preserve"> KO-enriched clusters </w:t>
      </w:r>
      <w:r w:rsidRPr="0087525E">
        <w:rPr>
          <w:rFonts w:ascii="Adobe Garamond Pro" w:hAnsi="Adobe Garamond Pro" w:cs="Arial"/>
        </w:rPr>
        <w:t>with VISION package</w:t>
      </w:r>
      <w:r w:rsidR="00B47F4F">
        <w:rPr>
          <w:rFonts w:ascii="Adobe Garamond Pro" w:hAnsi="Adobe Garamond Pro" w:cs="Arial"/>
        </w:rPr>
        <w:t xml:space="preserve"> </w:t>
      </w:r>
      <w:r w:rsidR="00B47F4F">
        <w:rPr>
          <w:rFonts w:ascii="Adobe Garamond Pro" w:hAnsi="Adobe Garamond Pro" w:cs="Arial"/>
        </w:rPr>
        <w:fldChar w:fldCharType="begin"/>
      </w:r>
      <w:r w:rsidR="00B47F4F">
        <w:rPr>
          <w:rFonts w:ascii="Adobe Garamond Pro" w:hAnsi="Adobe Garamond Pro" w:cs="Arial"/>
        </w:rPr>
        <w:instrText xml:space="preserve"> ADDIN ZOTERO_ITEM CSL_CITATION {"citationID":"N8Qv8y77","properties":{"formattedCitation":"(DeTomaso et al., 2019)","plainCitation":"(DeTomaso et al., 2019)","noteIndex":0},"citationItems":[{"id":2387,"uris":["http://zotero.org/users/local/ScSpagv3/items/VL7I6C72"],"uri":["http://zotero.org/users/local/ScSpagv3/items/VL7I6C72"],"itemData":{"id":2387,"type":"article-journal","abstract":"We present Vision, a tool for annotating the sources of variation in single cell RNA-seq data in an automated and scalable manner. Vision operates directly on the manifold of cell-cell similarity and employs a flexible annotation approach that can operate either with or without preconceived stratification of the cells into groups or along a continuum. We demonstrate the utility of Vision in several case studies and show that it can derive important sources of cellular variation and link them to experimental meta-data even with relatively homogeneous sets of cells. Vision produces an interactive, low latency and feature rich web-based report that can be easily shared among researchers, thus facilitating data dissemination and collaboration.","container-title":"Nature Communications","DOI":"10.1038/s41467-019-12235-0","ISSN":"2041-1723","issue":"1","journalAbbreviation":"Nat Commun","language":"eng","note":"PMID: 31558714\nPMCID: PMC6763499","page":"4376","source":"PubMed","title":"Functional interpretation of single cell similarity maps","volume":"10","author":[{"family":"DeTomaso","given":"David"},{"family":"Jones","given":"Matthew G."},{"family":"Subramaniam","given":"Meena"},{"family":"Ashuach","given":"Tal"},{"family":"Ye","given":"Chun J."},{"family":"Yosef","given":"Nir"}],"issued":{"date-parts":[["2019",9,26]]}}}],"schema":"https://github.com/citation-style-language/schema/raw/master/csl-citation.json"} </w:instrText>
      </w:r>
      <w:r w:rsidR="00B47F4F">
        <w:rPr>
          <w:rFonts w:ascii="Adobe Garamond Pro" w:hAnsi="Adobe Garamond Pro" w:cs="Arial"/>
        </w:rPr>
        <w:fldChar w:fldCharType="separate"/>
      </w:r>
      <w:r w:rsidR="00B47F4F">
        <w:rPr>
          <w:rFonts w:ascii="Adobe Garamond Pro" w:hAnsi="Adobe Garamond Pro" w:cs="Arial"/>
          <w:noProof/>
        </w:rPr>
        <w:t>(DeTomaso et al., 2019)</w:t>
      </w:r>
      <w:r w:rsidR="00B47F4F">
        <w:rPr>
          <w:rFonts w:ascii="Adobe Garamond Pro" w:hAnsi="Adobe Garamond Pro" w:cs="Arial"/>
        </w:rPr>
        <w:fldChar w:fldCharType="end"/>
      </w:r>
      <w:r w:rsidRPr="0087525E">
        <w:rPr>
          <w:rFonts w:ascii="Adobe Garamond Pro" w:hAnsi="Adobe Garamond Pro" w:cs="Arial"/>
        </w:rPr>
        <w:t>. The scores were stored in Seurat object and plotted with Seurat package.</w:t>
      </w:r>
    </w:p>
    <w:p w14:paraId="5F352B31" w14:textId="77777777" w:rsidR="0087525E" w:rsidRPr="0087525E" w:rsidRDefault="0087525E" w:rsidP="0087525E">
      <w:pPr>
        <w:spacing w:line="480" w:lineRule="auto"/>
        <w:jc w:val="both"/>
        <w:rPr>
          <w:rFonts w:ascii="Adobe Garamond Pro" w:hAnsi="Adobe Garamond Pro" w:cs="Arial"/>
          <w:b/>
          <w:i/>
        </w:rPr>
      </w:pPr>
    </w:p>
    <w:p w14:paraId="2453EA17" w14:textId="77777777" w:rsidR="0068707F" w:rsidRPr="0087525E" w:rsidRDefault="0068707F" w:rsidP="0087525E">
      <w:pPr>
        <w:spacing w:line="480" w:lineRule="auto"/>
        <w:jc w:val="both"/>
        <w:rPr>
          <w:rFonts w:ascii="Adobe Garamond Pro" w:hAnsi="Adobe Garamond Pro" w:cs="Arial"/>
          <w:b/>
          <w:i/>
        </w:rPr>
      </w:pPr>
    </w:p>
    <w:p w14:paraId="7FE958F4" w14:textId="77777777" w:rsidR="007C3187" w:rsidRDefault="007C3187" w:rsidP="00D40EFB">
      <w:pPr>
        <w:spacing w:line="480" w:lineRule="auto"/>
        <w:jc w:val="both"/>
        <w:rPr>
          <w:rFonts w:ascii="Adobe Garamond Pro" w:hAnsi="Adobe Garamond Pro"/>
          <w:b/>
        </w:rPr>
      </w:pPr>
    </w:p>
    <w:p w14:paraId="1DF9B248" w14:textId="0F3929CF" w:rsidR="008E1BF5" w:rsidRPr="002B1E58" w:rsidRDefault="008E1BF5">
      <w:pPr>
        <w:rPr>
          <w:rFonts w:ascii="Adobe Garamond Pro" w:hAnsi="Adobe Garamond Pro"/>
          <w:b/>
        </w:rPr>
      </w:pPr>
      <w:r w:rsidRPr="002B1E58">
        <w:rPr>
          <w:rFonts w:ascii="Adobe Garamond Pro" w:hAnsi="Adobe Garamond Pro"/>
          <w:b/>
        </w:rPr>
        <w:br w:type="page"/>
      </w:r>
    </w:p>
    <w:p w14:paraId="1F059FC6" w14:textId="51F4C2D1" w:rsidR="008E1BF5" w:rsidRDefault="008E1BF5" w:rsidP="00D40EFB">
      <w:pPr>
        <w:spacing w:line="480" w:lineRule="auto"/>
        <w:jc w:val="both"/>
        <w:rPr>
          <w:rFonts w:ascii="Adobe Garamond Pro" w:hAnsi="Adobe Garamond Pro"/>
          <w:b/>
        </w:rPr>
      </w:pPr>
      <w:r>
        <w:rPr>
          <w:rFonts w:ascii="Adobe Garamond Pro" w:hAnsi="Adobe Garamond Pro"/>
          <w:b/>
        </w:rPr>
        <w:lastRenderedPageBreak/>
        <w:t>QUANTIFICATION AND STATISTICAL ANALYSIS</w:t>
      </w:r>
    </w:p>
    <w:p w14:paraId="57BEB817" w14:textId="4AA941B7" w:rsidR="00EB3999" w:rsidRPr="00EA0B70" w:rsidRDefault="00EB3999" w:rsidP="00EA0B70">
      <w:pPr>
        <w:spacing w:line="480" w:lineRule="auto"/>
        <w:rPr>
          <w:rFonts w:ascii="Adobe Garamond Pro" w:hAnsi="Adobe Garamond Pro"/>
          <w:b/>
        </w:rPr>
      </w:pPr>
    </w:p>
    <w:p w14:paraId="5A4AF0E1" w14:textId="006DD8D1" w:rsidR="00EB3999" w:rsidRPr="00EA0B70" w:rsidRDefault="00EA0B70" w:rsidP="0087525E">
      <w:pPr>
        <w:autoSpaceDE w:val="0"/>
        <w:autoSpaceDN w:val="0"/>
        <w:adjustRightInd w:val="0"/>
        <w:spacing w:line="480" w:lineRule="auto"/>
        <w:jc w:val="both"/>
        <w:rPr>
          <w:rFonts w:ascii="Adobe Garamond Pro" w:hAnsi="Adobe Garamond Pro"/>
          <w:b/>
        </w:rPr>
      </w:pPr>
      <w:r w:rsidRPr="00EA0B70">
        <w:rPr>
          <w:rFonts w:ascii="Adobe Garamond Pro" w:eastAsiaTheme="minorHAnsi" w:hAnsi="Adobe Garamond Pro"/>
        </w:rPr>
        <w:t xml:space="preserve">Statistical analyses were performed with </w:t>
      </w:r>
      <w:r>
        <w:rPr>
          <w:rFonts w:ascii="Adobe Garamond Pro" w:eastAsiaTheme="minorHAnsi" w:hAnsi="Adobe Garamond Pro"/>
        </w:rPr>
        <w:t>Prism 9</w:t>
      </w:r>
      <w:r w:rsidRPr="00EA0B70">
        <w:rPr>
          <w:rFonts w:ascii="Adobe Garamond Pro" w:eastAsiaTheme="minorHAnsi" w:hAnsi="Adobe Garamond Pro"/>
        </w:rPr>
        <w:t xml:space="preserve"> (</w:t>
      </w:r>
      <w:r>
        <w:rPr>
          <w:rFonts w:ascii="Adobe Garamond Pro" w:eastAsiaTheme="minorHAnsi" w:hAnsi="Adobe Garamond Pro"/>
        </w:rPr>
        <w:t>GraphPad software</w:t>
      </w:r>
      <w:r w:rsidRPr="00EA0B70">
        <w:rPr>
          <w:rFonts w:ascii="Adobe Garamond Pro" w:eastAsiaTheme="minorHAnsi" w:hAnsi="Adobe Garamond Pro"/>
        </w:rPr>
        <w:t>)</w:t>
      </w:r>
      <w:r>
        <w:rPr>
          <w:rFonts w:ascii="Adobe Garamond Pro" w:eastAsiaTheme="minorHAnsi" w:hAnsi="Adobe Garamond Pro"/>
        </w:rPr>
        <w:t xml:space="preserve"> and with </w:t>
      </w:r>
      <w:r w:rsidR="004A5839" w:rsidRPr="00012D7E">
        <w:rPr>
          <w:rFonts w:ascii="Adobe Garamond Pro" w:hAnsi="Adobe Garamond Pro" w:cs="Arial"/>
        </w:rPr>
        <w:t xml:space="preserve">R Bioconductor (3.5.1) </w:t>
      </w:r>
      <w:r w:rsidR="004A5839">
        <w:rPr>
          <w:rFonts w:ascii="Adobe Garamond Pro" w:hAnsi="Adobe Garamond Pro" w:cs="Arial"/>
        </w:rPr>
        <w:fldChar w:fldCharType="begin"/>
      </w:r>
      <w:r w:rsidR="004A5839">
        <w:rPr>
          <w:rFonts w:ascii="Adobe Garamond Pro" w:hAnsi="Adobe Garamond Pro" w:cs="Arial"/>
        </w:rPr>
        <w:instrText xml:space="preserve"> ADDIN ZOTERO_ITEM CSL_CITATION {"citationID":"iqjQgILh","properties":{"formattedCitation":"(Huber et al., 2015)","plainCitation":"(Huber et al., 2015)","noteIndex":0},"citationItems":[{"id":1314,"uris":["http://zotero.org/users/local/ScSpagv3/items/G4GBG2CT"],"uri":["http://zotero.org/users/local/ScSpagv3/items/G4GBG2CT"],"itemData":{"id":1314,"type":"article-journal","abstract":"Bioconductor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contributors.","archive_location":"25633503","container-title":"Nat Methods","DOI":"10.1038/nmeth.3252","ISSN":"1548-7105 (Electronic) 1548-7091 (Linking)","issue":"2","page":"115-21","title":"Orchestrating high-throughput genomic analysis with Bioconductor","volume":"12","author":[{"family":"Huber","given":"W."},{"family":"Carey","given":"V. J."},{"family":"Gentleman","given":"R."},{"family":"Anders","given":"S."},{"family":"Carlson","given":"M."},{"family":"Carvalho","given":"B. S."},{"family":"Bravo","given":"H. C."},{"family":"Davis","given":"S."},{"family":"Gatto","given":"L."},{"family":"Girke","given":"T."},{"family":"Gottardo","given":"R."},{"family":"Hahne","given":"F."},{"family":"Hansen","given":"K. D."},{"family":"Irizarry","given":"R. A."},{"family":"Lawrence","given":"M."},{"family":"Love","given":"M. I."},{"family":"MacDonald","given":"J."},{"family":"Obenchain","given":"V."},{"family":"Oles","given":"A. K."},{"family":"Pages","given":"H."},{"family":"Reyes","given":"A."},{"family":"Shannon","given":"P."},{"family":"Smyth","given":"G. K."},{"family":"Tenenbaum","given":"D."},{"family":"Waldron","given":"L."},{"family":"Morgan","given":"M."}],"issued":{"date-parts":[["2015",2]]}}}],"schema":"https://github.com/citation-style-language/schema/raw/master/csl-citation.json"} </w:instrText>
      </w:r>
      <w:r w:rsidR="004A5839">
        <w:rPr>
          <w:rFonts w:ascii="Adobe Garamond Pro" w:hAnsi="Adobe Garamond Pro" w:cs="Arial"/>
        </w:rPr>
        <w:fldChar w:fldCharType="separate"/>
      </w:r>
      <w:r w:rsidR="004A5839">
        <w:rPr>
          <w:rFonts w:ascii="Adobe Garamond Pro" w:hAnsi="Adobe Garamond Pro" w:cs="Arial"/>
          <w:noProof/>
        </w:rPr>
        <w:t>(Huber et al., 2015)</w:t>
      </w:r>
      <w:r w:rsidR="004A5839">
        <w:rPr>
          <w:rFonts w:ascii="Adobe Garamond Pro" w:hAnsi="Adobe Garamond Pro" w:cs="Arial"/>
        </w:rPr>
        <w:fldChar w:fldCharType="end"/>
      </w:r>
      <w:r w:rsidR="004A5839">
        <w:rPr>
          <w:rFonts w:ascii="Adobe Garamond Pro" w:hAnsi="Adobe Garamond Pro" w:cs="Arial"/>
        </w:rPr>
        <w:t xml:space="preserve"> and </w:t>
      </w:r>
      <w:proofErr w:type="spellStart"/>
      <w:r w:rsidR="004A5839">
        <w:rPr>
          <w:rFonts w:ascii="Adobe Garamond Pro" w:hAnsi="Adobe Garamond Pro" w:cs="Arial"/>
        </w:rPr>
        <w:t>DESeq</w:t>
      </w:r>
      <w:proofErr w:type="spellEnd"/>
      <w:r w:rsidR="004A5839">
        <w:rPr>
          <w:rFonts w:ascii="Adobe Garamond Pro" w:hAnsi="Adobe Garamond Pro" w:cs="Arial"/>
        </w:rPr>
        <w:t xml:space="preserve"> 2 </w:t>
      </w:r>
      <w:r w:rsidR="004A5839">
        <w:rPr>
          <w:rFonts w:ascii="Adobe Garamond Pro" w:hAnsi="Adobe Garamond Pro" w:cs="Arial"/>
        </w:rPr>
        <w:fldChar w:fldCharType="begin"/>
      </w:r>
      <w:r w:rsidR="004A5839">
        <w:rPr>
          <w:rFonts w:ascii="Adobe Garamond Pro" w:hAnsi="Adobe Garamond Pro" w:cs="Arial"/>
        </w:rPr>
        <w:instrText xml:space="preserve"> ADDIN ZOTERO_ITEM CSL_CITATION {"citationID":"yTDuz8UK","properties":{"formattedCitation":"(Love et al., 2014)","plainCitation":"(Love et al., 2014)","note</w:instrText>
      </w:r>
      <w:r w:rsidR="004A5839" w:rsidRPr="00920684">
        <w:rPr>
          <w:rFonts w:ascii="Adobe Garamond Pro" w:hAnsi="Adobe Garamond Pro" w:cs="Arial"/>
        </w:rPr>
        <w:instrText xml:space="preserve">Index":0},"citationItems":[{"id":392,"uris":["http://zotero.org/users/local/ScSpagv3/items/T9LWGHR7"],"uri":["http://zotero.org/users/local/ScSpagv3/items/T9LWGHR7"],"itemData":{"id":392,"type":"article-journal","abstract":"In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webcite.","archive_location":"25516281","container-title":"Genome Biol","DOI":"10.1186/s13059-014-0550-8","ISSN":"1474-760X (Electronic) 1474-7596 (Linking)","issue":"12","page":"550","title":"Moderated estimation of fold change and dispersion for RNA-seq data with DESeq2","volume":"15","author":[{"family":"Love","given":"M. I."},{"family":"Huber","given":"W."},{"family":"Anders","given":"S."}],"issued":{"date-parts":[["2014"]]}}}],"schema":"https://github.com/citation-style-language/schema/raw/master/csl-citation.json"} </w:instrText>
      </w:r>
      <w:r w:rsidR="004A5839">
        <w:rPr>
          <w:rFonts w:ascii="Adobe Garamond Pro" w:hAnsi="Adobe Garamond Pro" w:cs="Arial"/>
        </w:rPr>
        <w:fldChar w:fldCharType="separate"/>
      </w:r>
      <w:r w:rsidR="004A5839" w:rsidRPr="00920684">
        <w:rPr>
          <w:rFonts w:ascii="Adobe Garamond Pro" w:hAnsi="Adobe Garamond Pro" w:cs="Arial"/>
          <w:noProof/>
        </w:rPr>
        <w:t>(Love et al., 2014)</w:t>
      </w:r>
      <w:r w:rsidR="004A5839">
        <w:rPr>
          <w:rFonts w:ascii="Adobe Garamond Pro" w:hAnsi="Adobe Garamond Pro" w:cs="Arial"/>
        </w:rPr>
        <w:fldChar w:fldCharType="end"/>
      </w:r>
      <w:r w:rsidR="004A5839" w:rsidRPr="00920684">
        <w:rPr>
          <w:rFonts w:ascii="Adobe Garamond Pro" w:hAnsi="Adobe Garamond Pro" w:cs="Arial"/>
        </w:rPr>
        <w:t xml:space="preserve"> or Seurat (3.2.1.) </w:t>
      </w:r>
      <w:r w:rsidR="004A5839">
        <w:rPr>
          <w:rFonts w:ascii="Adobe Garamond Pro" w:hAnsi="Adobe Garamond Pro" w:cs="Arial"/>
        </w:rPr>
        <w:fldChar w:fldCharType="begin"/>
      </w:r>
      <w:r w:rsidR="00962D8F" w:rsidRPr="00920684">
        <w:rPr>
          <w:rFonts w:ascii="Adobe Garamond Pro" w:hAnsi="Adobe Garamond Pro" w:cs="Arial"/>
        </w:rPr>
        <w:instrText xml:space="preserve"> ADDIN ZOTERO_ITEM CSL_CITATION {"citationID":"J2BX0Ef2","properties":{"formattedCitation":"(Stuart et al., 2019)","plainCitation":"(Stuart et al., 2019)","noteIndex":0},"citationItems":[{"id":2384,"uris":["http://zotero.org/users/local/ScSpagv3/items/5QQYAIHG"],"uri":["http://zotero.org/users/local/ScSpagv3/items/5QQYAIHG"],"itemData":{"id":2384,"type":"article-journal","abstract":"Single-cell transcriptomics has transformed our ability to characterize cell states, but deep biological understanding requires more than a taxonomic listing of clusters. As new methods arise to measure distinct cellular modalities, a key analytical challenge is to integrate these datasets to better understand cellular identity and function. Here, we develop a strategy to \"anchor\" diverse datasets together, enabling us to integrate single-cell measurements not only across scRNA-seq technologies, but also across different modalities. After demonstrating improvement over existing methods for integrating scRNA-seq data, we anchor scRNA-seq experiments with scATAC-seq to explore chromatin differences in closely related interneuron subsets and project protein expression measurements onto a bone marrow atlas to characterize lymphocyte populations. Lastly, we harmonize in situ gene expression and scRNA-seq datasets, allowing transcriptome-wide imputation of spatial gene expression patterns. Our work presents a strategy for the assembly of harmonized references and transfer of information across datasets.","container-title":"Cell","DOI":"10.1016/j.cell.2019.05.031","ISSN":"1097-4172","issue":"7","journalAbbreviation":"Cell","language":"eng","note":"PMID: 31178118\nPMCID: PMC6687398","page":"1888-1902.e21","source":"PubMed","title":"Comprehensive Integration of Single-Cell Data","volume":"177","author":[{"family":"Stuart","given":"Tim"},{"family":"Butler","given":"Andrew"},{"family":"Hoffman","given":"Paul"},{"family":"Hafemeister","given":"Christoph"},{"family":"Papalexi","given":"Efthymia"},{"family":"Mauck","given":"William M."},{"family":"Hao","given":"Yuhan"},{"family":"Stoeckius","given":"Marlon"},{"family":"Smibert","given":"Peter"},{"family":"Satija","given":"Rahul"}],"issued":{"date-parts":[["2019",6,13]]}}}],"schema":"https://github.com/citation-style-language/schema/raw/master/csl-citation.json"} </w:instrText>
      </w:r>
      <w:r w:rsidR="004A5839">
        <w:rPr>
          <w:rFonts w:ascii="Adobe Garamond Pro" w:hAnsi="Adobe Garamond Pro" w:cs="Arial"/>
        </w:rPr>
        <w:fldChar w:fldCharType="separate"/>
      </w:r>
      <w:r w:rsidR="00962D8F" w:rsidRPr="00920684">
        <w:rPr>
          <w:rFonts w:ascii="Adobe Garamond Pro" w:hAnsi="Adobe Garamond Pro" w:cs="Arial"/>
          <w:noProof/>
        </w:rPr>
        <w:t>(Stuart et al., 2019)</w:t>
      </w:r>
      <w:r w:rsidR="004A5839">
        <w:rPr>
          <w:rFonts w:ascii="Adobe Garamond Pro" w:hAnsi="Adobe Garamond Pro" w:cs="Arial"/>
        </w:rPr>
        <w:fldChar w:fldCharType="end"/>
      </w:r>
      <w:r w:rsidR="004A5839" w:rsidRPr="00920684">
        <w:rPr>
          <w:rFonts w:ascii="Adobe Garamond Pro" w:hAnsi="Adobe Garamond Pro" w:cs="Arial"/>
        </w:rPr>
        <w:t xml:space="preserve"> for bulk and </w:t>
      </w:r>
      <w:proofErr w:type="spellStart"/>
      <w:r w:rsidR="004A5839" w:rsidRPr="00920684">
        <w:rPr>
          <w:rFonts w:ascii="Adobe Garamond Pro" w:hAnsi="Adobe Garamond Pro" w:cs="Arial"/>
        </w:rPr>
        <w:t>sc</w:t>
      </w:r>
      <w:proofErr w:type="spellEnd"/>
      <w:r w:rsidR="004A5839" w:rsidRPr="00920684">
        <w:rPr>
          <w:rFonts w:ascii="Adobe Garamond Pro" w:hAnsi="Adobe Garamond Pro" w:cs="Arial"/>
        </w:rPr>
        <w:t xml:space="preserve">-RNA-seq data, respectively. </w:t>
      </w:r>
      <w:r w:rsidRPr="00EA0B70">
        <w:rPr>
          <w:rFonts w:ascii="Adobe Garamond Pro" w:eastAsiaTheme="minorHAnsi" w:hAnsi="Adobe Garamond Pro"/>
        </w:rPr>
        <w:t>Data from independent</w:t>
      </w:r>
      <w:r>
        <w:rPr>
          <w:rFonts w:ascii="Adobe Garamond Pro" w:eastAsiaTheme="minorHAnsi" w:hAnsi="Adobe Garamond Pro"/>
        </w:rPr>
        <w:t xml:space="preserve"> </w:t>
      </w:r>
      <w:r w:rsidRPr="00EA0B70">
        <w:rPr>
          <w:rFonts w:ascii="Adobe Garamond Pro" w:eastAsiaTheme="minorHAnsi" w:hAnsi="Adobe Garamond Pro"/>
        </w:rPr>
        <w:t>experiments were pooled for analysis in each data panel unless otherwise</w:t>
      </w:r>
      <w:r>
        <w:rPr>
          <w:rFonts w:ascii="Adobe Garamond Pro" w:eastAsiaTheme="minorHAnsi" w:hAnsi="Adobe Garamond Pro"/>
        </w:rPr>
        <w:t xml:space="preserve"> </w:t>
      </w:r>
      <w:r w:rsidRPr="00EA0B70">
        <w:rPr>
          <w:rFonts w:ascii="Adobe Garamond Pro" w:eastAsiaTheme="minorHAnsi" w:hAnsi="Adobe Garamond Pro"/>
        </w:rPr>
        <w:t xml:space="preserve">indicated. </w:t>
      </w:r>
      <w:r w:rsidR="00D70A43">
        <w:rPr>
          <w:rFonts w:ascii="Adobe Garamond Pro" w:eastAsiaTheme="minorHAnsi" w:hAnsi="Adobe Garamond Pro"/>
        </w:rPr>
        <w:t xml:space="preserve">The statistical analyses performed for each experiment are indicated in the respective figure legends. The investigators were blinded during experiments and outcome assessment. </w:t>
      </w:r>
      <w:r w:rsidRPr="00EA0B70">
        <w:rPr>
          <w:rFonts w:ascii="Adobe Garamond Pro" w:eastAsiaTheme="minorHAnsi" w:hAnsi="Adobe Garamond Pro"/>
        </w:rPr>
        <w:t>We</w:t>
      </w:r>
      <w:r w:rsidR="00D70A43">
        <w:rPr>
          <w:rFonts w:ascii="Adobe Garamond Pro" w:eastAsiaTheme="minorHAnsi" w:hAnsi="Adobe Garamond Pro"/>
        </w:rPr>
        <w:t xml:space="preserve"> </w:t>
      </w:r>
      <w:r w:rsidRPr="00EA0B70">
        <w:rPr>
          <w:rFonts w:ascii="Adobe Garamond Pro" w:eastAsiaTheme="minorHAnsi" w:hAnsi="Adobe Garamond Pro"/>
        </w:rPr>
        <w:t xml:space="preserve">considered a </w:t>
      </w:r>
      <w:r w:rsidR="00D70A43" w:rsidRPr="00D70A43">
        <w:rPr>
          <w:rFonts w:ascii="Adobe Garamond Pro" w:eastAsiaTheme="minorHAnsi" w:hAnsi="Adobe Garamond Pro"/>
          <w:i/>
          <w:iCs/>
        </w:rPr>
        <w:t>P</w:t>
      </w:r>
      <w:r w:rsidRPr="00EA0B70">
        <w:rPr>
          <w:rFonts w:ascii="Adobe Garamond Pro" w:eastAsiaTheme="minorHAnsi" w:hAnsi="Adobe Garamond Pro"/>
        </w:rPr>
        <w:t xml:space="preserve"> value lower than 0.05 to be significant (</w:t>
      </w:r>
      <w:r w:rsidRPr="00D70A43">
        <w:rPr>
          <w:rFonts w:ascii="Adobe Garamond Pro" w:eastAsiaTheme="minorHAnsi" w:hAnsi="Adobe Garamond Pro"/>
          <w:vertAlign w:val="superscript"/>
        </w:rPr>
        <w:t>*</w:t>
      </w:r>
      <w:r w:rsidR="00D70A43">
        <w:rPr>
          <w:rFonts w:ascii="Adobe Garamond Pro" w:eastAsiaTheme="minorHAnsi" w:hAnsi="Adobe Garamond Pro"/>
        </w:rPr>
        <w:t xml:space="preserve">, </w:t>
      </w:r>
      <w:r w:rsidR="00D70A43" w:rsidRPr="00D70A43">
        <w:rPr>
          <w:rFonts w:ascii="Adobe Garamond Pro" w:eastAsiaTheme="minorHAnsi" w:hAnsi="Adobe Garamond Pro"/>
          <w:i/>
          <w:iCs/>
        </w:rPr>
        <w:t>P</w:t>
      </w:r>
      <w:r w:rsidRPr="00EA0B70">
        <w:rPr>
          <w:rFonts w:ascii="Adobe Garamond Pro" w:eastAsiaTheme="minorHAnsi" w:hAnsi="Adobe Garamond Pro"/>
        </w:rPr>
        <w:t xml:space="preserve"> &lt; 0.05; </w:t>
      </w:r>
      <w:r w:rsidRPr="00D70A43">
        <w:rPr>
          <w:rFonts w:ascii="Adobe Garamond Pro" w:eastAsiaTheme="minorHAnsi" w:hAnsi="Adobe Garamond Pro"/>
          <w:vertAlign w:val="superscript"/>
        </w:rPr>
        <w:t>**</w:t>
      </w:r>
      <w:r w:rsidR="00D70A43">
        <w:rPr>
          <w:rFonts w:ascii="Adobe Garamond Pro" w:eastAsiaTheme="minorHAnsi" w:hAnsi="Adobe Garamond Pro"/>
        </w:rPr>
        <w:t xml:space="preserve">, </w:t>
      </w:r>
      <w:r w:rsidR="00D70A43" w:rsidRPr="00D70A43">
        <w:rPr>
          <w:rFonts w:ascii="Adobe Garamond Pro" w:eastAsiaTheme="minorHAnsi" w:hAnsi="Adobe Garamond Pro"/>
          <w:i/>
          <w:iCs/>
        </w:rPr>
        <w:t>P</w:t>
      </w:r>
      <w:r w:rsidRPr="00EA0B70">
        <w:rPr>
          <w:rFonts w:ascii="Adobe Garamond Pro" w:eastAsiaTheme="minorHAnsi" w:hAnsi="Adobe Garamond Pro"/>
        </w:rPr>
        <w:t xml:space="preserve"> &lt; 0.01;</w:t>
      </w:r>
      <w:r w:rsidR="0087525E">
        <w:rPr>
          <w:rFonts w:ascii="Adobe Garamond Pro" w:eastAsiaTheme="minorHAnsi" w:hAnsi="Adobe Garamond Pro"/>
        </w:rPr>
        <w:t xml:space="preserve"> </w:t>
      </w:r>
      <w:r w:rsidR="0087525E" w:rsidRPr="0087525E">
        <w:rPr>
          <w:rFonts w:ascii="Adobe Garamond Pro" w:eastAsiaTheme="minorHAnsi" w:hAnsi="Adobe Garamond Pro"/>
          <w:vertAlign w:val="superscript"/>
        </w:rPr>
        <w:t>***</w:t>
      </w:r>
      <w:r w:rsidR="0087525E">
        <w:rPr>
          <w:rFonts w:ascii="Adobe Garamond Pro" w:eastAsiaTheme="minorHAnsi" w:hAnsi="Adobe Garamond Pro"/>
        </w:rPr>
        <w:t xml:space="preserve">, </w:t>
      </w:r>
      <w:r w:rsidR="0087525E" w:rsidRPr="0087525E">
        <w:rPr>
          <w:rFonts w:ascii="Adobe Garamond Pro" w:eastAsiaTheme="minorHAnsi" w:hAnsi="Adobe Garamond Pro"/>
          <w:i/>
          <w:iCs/>
        </w:rPr>
        <w:t>P</w:t>
      </w:r>
      <w:r w:rsidRPr="00EA0B70">
        <w:rPr>
          <w:rFonts w:ascii="Adobe Garamond Pro" w:eastAsiaTheme="minorHAnsi" w:hAnsi="Adobe Garamond Pro"/>
        </w:rPr>
        <w:t xml:space="preserve"> &lt; 0.001; </w:t>
      </w:r>
      <w:r w:rsidR="0087525E" w:rsidRPr="0087525E">
        <w:rPr>
          <w:rFonts w:ascii="Adobe Garamond Pro" w:eastAsiaTheme="minorHAnsi" w:hAnsi="Adobe Garamond Pro"/>
          <w:vertAlign w:val="superscript"/>
        </w:rPr>
        <w:t>*</w:t>
      </w:r>
      <w:r w:rsidR="0087525E">
        <w:rPr>
          <w:rFonts w:ascii="Adobe Garamond Pro" w:eastAsiaTheme="minorHAnsi" w:hAnsi="Adobe Garamond Pro"/>
          <w:vertAlign w:val="superscript"/>
        </w:rPr>
        <w:t>*</w:t>
      </w:r>
      <w:r w:rsidR="0087525E" w:rsidRPr="0087525E">
        <w:rPr>
          <w:rFonts w:ascii="Adobe Garamond Pro" w:eastAsiaTheme="minorHAnsi" w:hAnsi="Adobe Garamond Pro"/>
          <w:vertAlign w:val="superscript"/>
        </w:rPr>
        <w:t>**</w:t>
      </w:r>
      <w:r w:rsidR="0087525E">
        <w:rPr>
          <w:rFonts w:ascii="Adobe Garamond Pro" w:eastAsiaTheme="minorHAnsi" w:hAnsi="Adobe Garamond Pro"/>
        </w:rPr>
        <w:t xml:space="preserve">, </w:t>
      </w:r>
      <w:r w:rsidR="0087525E" w:rsidRPr="0087525E">
        <w:rPr>
          <w:rFonts w:ascii="Adobe Garamond Pro" w:eastAsiaTheme="minorHAnsi" w:hAnsi="Adobe Garamond Pro"/>
          <w:i/>
          <w:iCs/>
        </w:rPr>
        <w:t>P</w:t>
      </w:r>
      <w:r w:rsidR="0087525E" w:rsidRPr="00EA0B70">
        <w:rPr>
          <w:rFonts w:ascii="Adobe Garamond Pro" w:eastAsiaTheme="minorHAnsi" w:hAnsi="Adobe Garamond Pro"/>
        </w:rPr>
        <w:t xml:space="preserve"> &lt; 0.0</w:t>
      </w:r>
      <w:r w:rsidR="0087525E">
        <w:rPr>
          <w:rFonts w:ascii="Adobe Garamond Pro" w:eastAsiaTheme="minorHAnsi" w:hAnsi="Adobe Garamond Pro"/>
        </w:rPr>
        <w:t>0</w:t>
      </w:r>
      <w:r w:rsidR="0087525E" w:rsidRPr="00EA0B70">
        <w:rPr>
          <w:rFonts w:ascii="Adobe Garamond Pro" w:eastAsiaTheme="minorHAnsi" w:hAnsi="Adobe Garamond Pro"/>
        </w:rPr>
        <w:t>01</w:t>
      </w:r>
      <w:r w:rsidR="0087525E">
        <w:rPr>
          <w:rFonts w:ascii="Adobe Garamond Pro" w:eastAsiaTheme="minorHAnsi" w:hAnsi="Adobe Garamond Pro"/>
        </w:rPr>
        <w:t xml:space="preserve">; </w:t>
      </w:r>
      <w:r w:rsidRPr="00EA0B70">
        <w:rPr>
          <w:rFonts w:ascii="Adobe Garamond Pro" w:eastAsiaTheme="minorHAnsi" w:hAnsi="Adobe Garamond Pro"/>
        </w:rPr>
        <w:t>ns, not significant).</w:t>
      </w:r>
    </w:p>
    <w:p w14:paraId="35E2A7B7" w14:textId="50BF58CE" w:rsidR="008E1BF5" w:rsidRDefault="008E1BF5">
      <w:pPr>
        <w:rPr>
          <w:rFonts w:ascii="Adobe Garamond Pro" w:hAnsi="Adobe Garamond Pro"/>
          <w:b/>
        </w:rPr>
      </w:pPr>
      <w:r>
        <w:rPr>
          <w:rFonts w:ascii="Adobe Garamond Pro" w:hAnsi="Adobe Garamond Pro"/>
          <w:b/>
        </w:rPr>
        <w:br w:type="page"/>
      </w:r>
    </w:p>
    <w:p w14:paraId="79BFE658" w14:textId="0CC5BC75" w:rsidR="008E1BF5" w:rsidRPr="00D40EFB" w:rsidRDefault="008E1BF5" w:rsidP="00D40EFB">
      <w:pPr>
        <w:spacing w:line="480" w:lineRule="auto"/>
        <w:jc w:val="both"/>
        <w:rPr>
          <w:rFonts w:ascii="Adobe Garamond Pro" w:hAnsi="Adobe Garamond Pro"/>
          <w:b/>
        </w:rPr>
      </w:pPr>
      <w:r>
        <w:rPr>
          <w:rFonts w:ascii="Adobe Garamond Pro" w:hAnsi="Adobe Garamond Pro"/>
          <w:b/>
        </w:rPr>
        <w:lastRenderedPageBreak/>
        <w:t>ADDITIONAL RESOURCES</w:t>
      </w:r>
    </w:p>
    <w:p w14:paraId="76F362A3" w14:textId="77777777" w:rsidR="00D40EFB" w:rsidRPr="006A0BA8" w:rsidRDefault="00D40EFB" w:rsidP="006A0BA8">
      <w:pPr>
        <w:spacing w:line="480" w:lineRule="auto"/>
        <w:rPr>
          <w:rFonts w:ascii="Adobe Garamond Pro" w:hAnsi="Adobe Garamond Pro"/>
          <w:b/>
        </w:rPr>
      </w:pPr>
    </w:p>
    <w:p w14:paraId="271BCF44" w14:textId="1950B2AC" w:rsidR="00D40EFB" w:rsidRDefault="00EA0B70" w:rsidP="006A0BA8">
      <w:pPr>
        <w:spacing w:line="480" w:lineRule="auto"/>
        <w:jc w:val="both"/>
        <w:rPr>
          <w:rFonts w:ascii="Adobe Garamond Pro" w:hAnsi="Adobe Garamond Pro"/>
        </w:rPr>
      </w:pPr>
      <w:r>
        <w:rPr>
          <w:rFonts w:ascii="Adobe Garamond Pro" w:hAnsi="Adobe Garamond Pro"/>
        </w:rPr>
        <w:t xml:space="preserve">For </w:t>
      </w:r>
      <w:proofErr w:type="spellStart"/>
      <w:r>
        <w:rPr>
          <w:rFonts w:ascii="Adobe Garamond Pro" w:hAnsi="Adobe Garamond Pro"/>
        </w:rPr>
        <w:t>scRNA</w:t>
      </w:r>
      <w:proofErr w:type="spellEnd"/>
      <w:r>
        <w:rPr>
          <w:rFonts w:ascii="Adobe Garamond Pro" w:hAnsi="Adobe Garamond Pro"/>
        </w:rPr>
        <w:t>-seq data related to IM niche refilling in IM-DTR mice, d</w:t>
      </w:r>
      <w:r w:rsidR="006A0BA8" w:rsidRPr="00A83EAD">
        <w:rPr>
          <w:rFonts w:ascii="Adobe Garamond Pro" w:hAnsi="Adobe Garamond Pro"/>
        </w:rPr>
        <w:t>imensional reductions, gene expression, DE</w:t>
      </w:r>
      <w:r w:rsidR="006A0BA8">
        <w:rPr>
          <w:rFonts w:ascii="Adobe Garamond Pro" w:hAnsi="Adobe Garamond Pro"/>
        </w:rPr>
        <w:t xml:space="preserve"> </w:t>
      </w:r>
      <w:r w:rsidR="006A0BA8" w:rsidRPr="00A83EAD">
        <w:rPr>
          <w:rFonts w:ascii="Adobe Garamond Pro" w:hAnsi="Adobe Garamond Pro"/>
        </w:rPr>
        <w:t>and Gene Ontology (GO) analyses can be explored online using this platform:</w:t>
      </w:r>
      <w:r w:rsidR="006A0BA8">
        <w:rPr>
          <w:rFonts w:ascii="Adobe Garamond Pro" w:hAnsi="Adobe Garamond Pro"/>
        </w:rPr>
        <w:t xml:space="preserve"> </w:t>
      </w:r>
      <w:hyperlink r:id="rId13" w:history="1">
        <w:r w:rsidR="006A0BA8" w:rsidRPr="00F058C7">
          <w:rPr>
            <w:rStyle w:val="Hyperlink"/>
            <w:rFonts w:ascii="Adobe Garamond Pro" w:hAnsi="Adobe Garamond Pro"/>
          </w:rPr>
          <w:t>https://gigaimmunophysiology.shinyapps.io/IM-D</w:t>
        </w:r>
        <w:r w:rsidR="006A0BA8" w:rsidRPr="00F058C7">
          <w:rPr>
            <w:rStyle w:val="Hyperlink"/>
            <w:rFonts w:ascii="Adobe Garamond Pro" w:hAnsi="Adobe Garamond Pro"/>
          </w:rPr>
          <w:t>T</w:t>
        </w:r>
        <w:r w:rsidR="006A0BA8" w:rsidRPr="00F058C7">
          <w:rPr>
            <w:rStyle w:val="Hyperlink"/>
            <w:rFonts w:ascii="Adobe Garamond Pro" w:hAnsi="Adobe Garamond Pro"/>
          </w:rPr>
          <w:t>R_v2/</w:t>
        </w:r>
      </w:hyperlink>
      <w:r w:rsidR="006A0BA8">
        <w:rPr>
          <w:rFonts w:ascii="Adobe Garamond Pro" w:hAnsi="Adobe Garamond Pro"/>
        </w:rPr>
        <w:t>.</w:t>
      </w:r>
    </w:p>
    <w:p w14:paraId="44A44BBA" w14:textId="698E0CB5" w:rsidR="00EA0B70" w:rsidRPr="006A0BA8" w:rsidRDefault="00EA0B70" w:rsidP="006A0BA8">
      <w:pPr>
        <w:spacing w:line="480" w:lineRule="auto"/>
        <w:jc w:val="both"/>
        <w:rPr>
          <w:rFonts w:ascii="Adobe Garamond Pro" w:hAnsi="Adobe Garamond Pro"/>
          <w:color w:val="000000" w:themeColor="text1"/>
        </w:rPr>
      </w:pPr>
      <w:r>
        <w:rPr>
          <w:rFonts w:ascii="Adobe Garamond Pro" w:hAnsi="Adobe Garamond Pro"/>
        </w:rPr>
        <w:tab/>
        <w:t xml:space="preserve">For </w:t>
      </w:r>
      <w:proofErr w:type="spellStart"/>
      <w:r>
        <w:rPr>
          <w:rFonts w:ascii="Adobe Garamond Pro" w:hAnsi="Adobe Garamond Pro"/>
        </w:rPr>
        <w:t>scRNA</w:t>
      </w:r>
      <w:proofErr w:type="spellEnd"/>
      <w:r>
        <w:rPr>
          <w:rFonts w:ascii="Adobe Garamond Pro" w:hAnsi="Adobe Garamond Pro"/>
        </w:rPr>
        <w:t xml:space="preserve">-seq data related to the analysis of lung myeloid cells in myeloid-restricted </w:t>
      </w:r>
      <w:proofErr w:type="spellStart"/>
      <w:r>
        <w:rPr>
          <w:rFonts w:ascii="Adobe Garamond Pro" w:hAnsi="Adobe Garamond Pro"/>
        </w:rPr>
        <w:t>Mafb</w:t>
      </w:r>
      <w:proofErr w:type="spellEnd"/>
      <w:r>
        <w:rPr>
          <w:rFonts w:ascii="Adobe Garamond Pro" w:hAnsi="Adobe Garamond Pro"/>
        </w:rPr>
        <w:t xml:space="preserve"> and c-</w:t>
      </w:r>
      <w:proofErr w:type="spellStart"/>
      <w:r>
        <w:rPr>
          <w:rFonts w:ascii="Adobe Garamond Pro" w:hAnsi="Adobe Garamond Pro"/>
        </w:rPr>
        <w:t>Maf</w:t>
      </w:r>
      <w:proofErr w:type="spellEnd"/>
      <w:r>
        <w:rPr>
          <w:rFonts w:ascii="Adobe Garamond Pro" w:hAnsi="Adobe Garamond Pro"/>
        </w:rPr>
        <w:t>-deficient mice, d</w:t>
      </w:r>
      <w:r w:rsidRPr="00A83EAD">
        <w:rPr>
          <w:rFonts w:ascii="Adobe Garamond Pro" w:hAnsi="Adobe Garamond Pro"/>
        </w:rPr>
        <w:t>imensional reductions, gene expression, DE</w:t>
      </w:r>
      <w:r>
        <w:rPr>
          <w:rFonts w:ascii="Adobe Garamond Pro" w:hAnsi="Adobe Garamond Pro"/>
        </w:rPr>
        <w:t xml:space="preserve"> </w:t>
      </w:r>
      <w:r w:rsidRPr="00A83EAD">
        <w:rPr>
          <w:rFonts w:ascii="Adobe Garamond Pro" w:hAnsi="Adobe Garamond Pro"/>
        </w:rPr>
        <w:t>and Gene Ontology (GO) analyses can be explored online using this platform:</w:t>
      </w:r>
      <w:r>
        <w:rPr>
          <w:rFonts w:ascii="Adobe Garamond Pro" w:hAnsi="Adobe Garamond Pro"/>
        </w:rPr>
        <w:t xml:space="preserve"> </w:t>
      </w:r>
      <w:ins w:id="390" w:author="Bai Qiang" w:date="2022-01-26T13:41:00Z">
        <w:r w:rsidR="00124BA0" w:rsidRPr="00124BA0">
          <w:rPr>
            <w:rFonts w:ascii="Adobe Garamond Pro" w:hAnsi="Adobe Garamond Pro"/>
          </w:rPr>
          <w:t>https://gigaimmunophysiology.shinyapps.io/IM-DTR_Maf/</w:t>
        </w:r>
        <w:r w:rsidR="00124BA0" w:rsidRPr="00124BA0" w:rsidDel="00124BA0">
          <w:rPr>
            <w:rFonts w:ascii="Adobe Garamond Pro" w:hAnsi="Adobe Garamond Pro"/>
            <w:highlight w:val="yellow"/>
          </w:rPr>
          <w:t xml:space="preserve"> </w:t>
        </w:r>
      </w:ins>
      <w:del w:id="391" w:author="Bai Qiang" w:date="2022-01-26T13:41:00Z">
        <w:r w:rsidRPr="00EA0B70" w:rsidDel="00124BA0">
          <w:rPr>
            <w:rFonts w:ascii="Adobe Garamond Pro" w:hAnsi="Adobe Garamond Pro"/>
            <w:highlight w:val="yellow"/>
          </w:rPr>
          <w:delText>xxx</w:delText>
        </w:r>
      </w:del>
      <w:r>
        <w:rPr>
          <w:rFonts w:ascii="Adobe Garamond Pro" w:hAnsi="Adobe Garamond Pro"/>
        </w:rPr>
        <w:t>.</w:t>
      </w:r>
    </w:p>
    <w:p w14:paraId="77C75657" w14:textId="4D20F9D9" w:rsidR="00375787" w:rsidRPr="00D40EFB" w:rsidRDefault="00375787" w:rsidP="00D40EFB">
      <w:pPr>
        <w:spacing w:line="480" w:lineRule="auto"/>
        <w:ind w:firstLine="720"/>
        <w:jc w:val="both"/>
        <w:rPr>
          <w:rFonts w:ascii="Adobe Garamond Pro" w:hAnsi="Adobe Garamond Pro"/>
        </w:rPr>
      </w:pPr>
      <w:r w:rsidRPr="00EA74ED">
        <w:rPr>
          <w:rFonts w:ascii="Adobe Garamond Pro" w:hAnsi="Adobe Garamond Pro"/>
          <w:b/>
          <w:sz w:val="28"/>
          <w:szCs w:val="28"/>
        </w:rPr>
        <w:br w:type="page"/>
      </w:r>
    </w:p>
    <w:p w14:paraId="509661BB" w14:textId="0919513A" w:rsidR="000E4507" w:rsidRDefault="00244463" w:rsidP="000E4507">
      <w:pPr>
        <w:spacing w:line="480" w:lineRule="auto"/>
        <w:rPr>
          <w:rFonts w:ascii="Adobe Garamond Pro" w:hAnsi="Adobe Garamond Pro"/>
          <w:b/>
          <w:sz w:val="28"/>
          <w:szCs w:val="28"/>
        </w:rPr>
      </w:pPr>
      <w:r w:rsidRPr="00F32AE0">
        <w:rPr>
          <w:rFonts w:ascii="Adobe Garamond Pro" w:hAnsi="Adobe Garamond Pro"/>
          <w:b/>
          <w:sz w:val="28"/>
          <w:szCs w:val="28"/>
        </w:rPr>
        <w:lastRenderedPageBreak/>
        <w:t>References</w:t>
      </w:r>
    </w:p>
    <w:p w14:paraId="59E4B696" w14:textId="77777777" w:rsidR="002B1E58" w:rsidRPr="002B1E58" w:rsidRDefault="0050720C" w:rsidP="002B1E58">
      <w:pPr>
        <w:pStyle w:val="Bibliography"/>
      </w:pPr>
      <w:r w:rsidRPr="00D82FC6">
        <w:rPr>
          <w:rFonts w:ascii="Adobe Garamond Pro" w:hAnsi="Adobe Garamond Pro"/>
          <w:b/>
        </w:rPr>
        <w:fldChar w:fldCharType="begin"/>
      </w:r>
      <w:r w:rsidRPr="00D82FC6">
        <w:rPr>
          <w:rFonts w:ascii="Adobe Garamond Pro" w:hAnsi="Adobe Garamond Pro"/>
          <w:b/>
        </w:rPr>
        <w:instrText xml:space="preserve"> ADDIN ZOTERO_BIBL {"uncited":[],"omitted":[],"custom":[]} CSL_BIBLIOGRAPHY </w:instrText>
      </w:r>
      <w:r w:rsidRPr="00D82FC6">
        <w:rPr>
          <w:rFonts w:ascii="Adobe Garamond Pro" w:hAnsi="Adobe Garamond Pro"/>
          <w:b/>
        </w:rPr>
        <w:fldChar w:fldCharType="separate"/>
      </w:r>
      <w:r w:rsidR="002B1E58" w:rsidRPr="002B1E58">
        <w:t xml:space="preserve">Aibar, S., González-Blas, C.B., Moerman, T., Huynh-Thu, V.A., Imrichova, H., Hulselmans, G., Rambow, F., Marine, J.-C., Geurts, P., Aerts, J., et al. (2017). SCENIC: single-cell regulatory network inference and clustering. Nat. Methods </w:t>
      </w:r>
      <w:r w:rsidR="002B1E58" w:rsidRPr="002B1E58">
        <w:rPr>
          <w:i/>
          <w:iCs/>
        </w:rPr>
        <w:t>14</w:t>
      </w:r>
      <w:r w:rsidR="002B1E58" w:rsidRPr="002B1E58">
        <w:t>, 1083–1086.</w:t>
      </w:r>
    </w:p>
    <w:p w14:paraId="363D83DE" w14:textId="77777777" w:rsidR="002B1E58" w:rsidRPr="002B1E58" w:rsidRDefault="002B1E58" w:rsidP="002B1E58">
      <w:pPr>
        <w:pStyle w:val="Bibliography"/>
      </w:pPr>
      <w:r w:rsidRPr="002B1E58">
        <w:t xml:space="preserve">Aran, D., Looney, A.P., Liu, L., Wu, E., Fong, V., Hsu, A., Chak, S., Naikawadi, R.P., Wolters, P.J., Abate, A.R., et al. (2019). Reference-based analysis of lung single-cell sequencing reveals a transitional profibrotic macrophage. Nat Immunol </w:t>
      </w:r>
      <w:r w:rsidRPr="002B1E58">
        <w:rPr>
          <w:i/>
          <w:iCs/>
        </w:rPr>
        <w:t>20</w:t>
      </w:r>
      <w:r w:rsidRPr="002B1E58">
        <w:t>, 163–172.</w:t>
      </w:r>
    </w:p>
    <w:p w14:paraId="70F89A49" w14:textId="77777777" w:rsidR="002B1E58" w:rsidRPr="002B1E58" w:rsidRDefault="002B1E58" w:rsidP="002B1E58">
      <w:pPr>
        <w:pStyle w:val="Bibliography"/>
      </w:pPr>
      <w:r w:rsidRPr="002B1E58">
        <w:t xml:space="preserve">Aziz, A., Soucie, E., Sarrazin, S., and Sieweke, M.H. (2009). MafB/c-Maf deficiency enables self-renewal of differentiated functional macrophages. Science </w:t>
      </w:r>
      <w:r w:rsidRPr="002B1E58">
        <w:rPr>
          <w:i/>
          <w:iCs/>
        </w:rPr>
        <w:t>326</w:t>
      </w:r>
      <w:r w:rsidRPr="002B1E58">
        <w:t>, 867–871.</w:t>
      </w:r>
    </w:p>
    <w:p w14:paraId="0C43DD08" w14:textId="77777777" w:rsidR="002B1E58" w:rsidRPr="002B1E58" w:rsidRDefault="002B1E58" w:rsidP="002B1E58">
      <w:pPr>
        <w:pStyle w:val="Bibliography"/>
      </w:pPr>
      <w:r w:rsidRPr="002B1E58">
        <w:t xml:space="preserve">Bedoret, D., Wallemacq, H., Marichal, T., Desmet, C., Quesada Calvo, F., Henry, E., Closset, R., Dewals, B., Thielen, C., Gustin, P., et al. (2009). Lung interstitial macrophages alter dendritic cell functions to prevent airway allergy in mice. The Journal of Clinical Investigation </w:t>
      </w:r>
      <w:r w:rsidRPr="002B1E58">
        <w:rPr>
          <w:i/>
          <w:iCs/>
        </w:rPr>
        <w:t>119</w:t>
      </w:r>
      <w:r w:rsidRPr="002B1E58">
        <w:t>, 3723–3738.</w:t>
      </w:r>
    </w:p>
    <w:p w14:paraId="22832EC9" w14:textId="77777777" w:rsidR="002B1E58" w:rsidRPr="002B1E58" w:rsidRDefault="002B1E58" w:rsidP="002B1E58">
      <w:pPr>
        <w:pStyle w:val="Bibliography"/>
      </w:pPr>
      <w:r w:rsidRPr="002B1E58">
        <w:t xml:space="preserve">Bennett, M.L., Bennett, F.C., Liddelow, S.A., Ajami, B., Zamanian, J.L., Fernhoff, N.B., Mulinyawe, S.B., Bohlen, C.J., Adil, A., Tucker, A., et al. (2016). New tools for studying microglia in the mouse and human CNS. Proc Natl Acad Sci U S A </w:t>
      </w:r>
      <w:r w:rsidRPr="002B1E58">
        <w:rPr>
          <w:i/>
          <w:iCs/>
        </w:rPr>
        <w:t>113</w:t>
      </w:r>
      <w:r w:rsidRPr="002B1E58">
        <w:t>, E1738-1746.</w:t>
      </w:r>
    </w:p>
    <w:p w14:paraId="1DA6954F" w14:textId="77777777" w:rsidR="002B1E58" w:rsidRPr="002B1E58" w:rsidRDefault="002B1E58" w:rsidP="002B1E58">
      <w:pPr>
        <w:pStyle w:val="Bibliography"/>
      </w:pPr>
      <w:r w:rsidRPr="002B1E58">
        <w:t xml:space="preserve">Bergen, V., Lange, M., Peidli, S., Wolf, F.A., and Theis, F.J. (2020). Generalizing RNA velocity to transient cell states through dynamical modeling. Nat Biotechnol </w:t>
      </w:r>
      <w:r w:rsidRPr="002B1E58">
        <w:rPr>
          <w:i/>
          <w:iCs/>
        </w:rPr>
        <w:t>38</w:t>
      </w:r>
      <w:r w:rsidRPr="002B1E58">
        <w:t>, 1408–1414.</w:t>
      </w:r>
    </w:p>
    <w:p w14:paraId="1ABACBB2" w14:textId="77777777" w:rsidR="002B1E58" w:rsidRPr="002B1E58" w:rsidRDefault="002B1E58" w:rsidP="002B1E58">
      <w:pPr>
        <w:pStyle w:val="Bibliography"/>
      </w:pPr>
      <w:r w:rsidRPr="002B1E58">
        <w:t xml:space="preserve">Blériot, C., Chakarov, S., and Ginhoux, F. (2020). Determinants of Resident Tissue Macrophage Identity and Function. Immunity </w:t>
      </w:r>
      <w:r w:rsidRPr="002B1E58">
        <w:rPr>
          <w:i/>
          <w:iCs/>
        </w:rPr>
        <w:t>52</w:t>
      </w:r>
      <w:r w:rsidRPr="002B1E58">
        <w:t>, 957–970.</w:t>
      </w:r>
    </w:p>
    <w:p w14:paraId="0B2536E5" w14:textId="77777777" w:rsidR="002B1E58" w:rsidRPr="002B1E58" w:rsidRDefault="002B1E58" w:rsidP="002B1E58">
      <w:pPr>
        <w:pStyle w:val="Bibliography"/>
      </w:pPr>
      <w:r w:rsidRPr="002B1E58">
        <w:t xml:space="preserve">Bonnardel, J., T’Jonck, W., Gaublomme, D., Browaeys, R., Scott, C.L., Martens, L., Vanneste, B., De Prijck, S., Nedospasov, S.A., Kremer, A., et al. (2019). Stellate Cells, Hepatocytes, and Endothelial Cells Imprint the Kupffer Cell Identity on Monocytes Colonizing the Liver Macrophage Niche. Immunity </w:t>
      </w:r>
      <w:r w:rsidRPr="002B1E58">
        <w:rPr>
          <w:i/>
          <w:iCs/>
        </w:rPr>
        <w:t>51</w:t>
      </w:r>
      <w:r w:rsidRPr="002B1E58">
        <w:t>, 638-654.e9.</w:t>
      </w:r>
    </w:p>
    <w:p w14:paraId="2DB7B0C1" w14:textId="77777777" w:rsidR="002B1E58" w:rsidRPr="002B1E58" w:rsidRDefault="002B1E58" w:rsidP="002B1E58">
      <w:pPr>
        <w:pStyle w:val="Bibliography"/>
        <w:rPr>
          <w:lang w:val="fr-FR"/>
        </w:rPr>
      </w:pPr>
      <w:r w:rsidRPr="002B1E58">
        <w:t xml:space="preserve">Borst, K., Dumas, A.A., and Prinz, M. (2021). </w:t>
      </w:r>
      <w:r w:rsidRPr="002B1E58">
        <w:rPr>
          <w:lang w:val="fr-FR"/>
        </w:rPr>
        <w:t xml:space="preserve">Microglia: Immune and non-immune functions. Immunity </w:t>
      </w:r>
      <w:r w:rsidRPr="002B1E58">
        <w:rPr>
          <w:i/>
          <w:iCs/>
          <w:lang w:val="fr-FR"/>
        </w:rPr>
        <w:t>54</w:t>
      </w:r>
      <w:r w:rsidRPr="002B1E58">
        <w:rPr>
          <w:lang w:val="fr-FR"/>
        </w:rPr>
        <w:t>, 2194–2208.</w:t>
      </w:r>
    </w:p>
    <w:p w14:paraId="7B04B37A" w14:textId="77777777" w:rsidR="002B1E58" w:rsidRPr="002B1E58" w:rsidRDefault="002B1E58" w:rsidP="002B1E58">
      <w:pPr>
        <w:pStyle w:val="Bibliography"/>
      </w:pPr>
      <w:r w:rsidRPr="002B1E58">
        <w:rPr>
          <w:lang w:val="fr-FR"/>
        </w:rPr>
        <w:t xml:space="preserve">Bost, P., Giladi, A., Liu, Y., Bendjelal, Y., Xu, G., David, E., Blecher-Gonen, R., Cohen, M., Medaglia, C., Li, H., et al. </w:t>
      </w:r>
      <w:r w:rsidRPr="002B1E58">
        <w:t xml:space="preserve">(2020). Host-Viral Infection Maps Reveal Signatures of Severe COVID-19 Patients. Cell </w:t>
      </w:r>
      <w:r w:rsidRPr="002B1E58">
        <w:rPr>
          <w:i/>
          <w:iCs/>
        </w:rPr>
        <w:t>181</w:t>
      </w:r>
      <w:r w:rsidRPr="002B1E58">
        <w:t>, 1475-1488.e12.</w:t>
      </w:r>
    </w:p>
    <w:p w14:paraId="7E664794" w14:textId="77777777" w:rsidR="002B1E58" w:rsidRPr="002B1E58" w:rsidRDefault="002B1E58" w:rsidP="002B1E58">
      <w:pPr>
        <w:pStyle w:val="Bibliography"/>
      </w:pPr>
      <w:r w:rsidRPr="002B1E58">
        <w:t xml:space="preserve">Chakarov, S., Lim, H.Y., Tan, L., Lim, S.Y., See, P., Lum, J., Zhang, X.-M., Foo, S., Nakamizo, S., Duan, K., et al. (2019). Two distinct interstitial macrophage populations coexist across tissues in specific subtissular niches. Science </w:t>
      </w:r>
      <w:r w:rsidRPr="002B1E58">
        <w:rPr>
          <w:i/>
          <w:iCs/>
        </w:rPr>
        <w:t>363</w:t>
      </w:r>
      <w:r w:rsidRPr="002B1E58">
        <w:t>.</w:t>
      </w:r>
    </w:p>
    <w:p w14:paraId="34D4E723" w14:textId="77777777" w:rsidR="002B1E58" w:rsidRPr="002B1E58" w:rsidRDefault="002B1E58" w:rsidP="002B1E58">
      <w:pPr>
        <w:pStyle w:val="Bibliography"/>
      </w:pPr>
      <w:r w:rsidRPr="002B1E58">
        <w:t xml:space="preserve">Clausen, B.E., Burkhardt, C., Reith, W., Renkawitz, R., and Forster, I. (1999). Conditional gene targeting in macrophages and granulocytes using LysMcre mice. Transgenic Research </w:t>
      </w:r>
      <w:r w:rsidRPr="002B1E58">
        <w:rPr>
          <w:i/>
          <w:iCs/>
        </w:rPr>
        <w:t>8</w:t>
      </w:r>
      <w:r w:rsidRPr="002B1E58">
        <w:t>, 265–277.</w:t>
      </w:r>
    </w:p>
    <w:p w14:paraId="66B3F29E" w14:textId="77777777" w:rsidR="002B1E58" w:rsidRPr="002B1E58" w:rsidRDefault="002B1E58" w:rsidP="002B1E58">
      <w:pPr>
        <w:pStyle w:val="Bibliography"/>
      </w:pPr>
      <w:r w:rsidRPr="002B1E58">
        <w:lastRenderedPageBreak/>
        <w:t xml:space="preserve">DeTomaso, D., Jones, M.G., Subramaniam, M., Ashuach, T., Ye, C.J., and Yosef, N. (2019). Functional interpretation of single cell similarity maps. Nat Commun </w:t>
      </w:r>
      <w:r w:rsidRPr="002B1E58">
        <w:rPr>
          <w:i/>
          <w:iCs/>
        </w:rPr>
        <w:t>10</w:t>
      </w:r>
      <w:r w:rsidRPr="002B1E58">
        <w:t>, 4376.</w:t>
      </w:r>
    </w:p>
    <w:p w14:paraId="206F8D7D" w14:textId="77777777" w:rsidR="002B1E58" w:rsidRPr="002B1E58" w:rsidRDefault="002B1E58" w:rsidP="002B1E58">
      <w:pPr>
        <w:pStyle w:val="Bibliography"/>
      </w:pPr>
      <w:r w:rsidRPr="002B1E58">
        <w:t xml:space="preserve">Diehl, G.E., Longman, R.S., Zhang, J.-X., Breart, B., Galan, C., Cuesta, A., Schwab, S.R., and Littman, D.R. (2013). Microbiota restricts trafficking of bacteria to mesenteric lymph nodes by CX(3)CR1(hi) cells. Nature </w:t>
      </w:r>
      <w:r w:rsidRPr="002B1E58">
        <w:rPr>
          <w:i/>
          <w:iCs/>
        </w:rPr>
        <w:t>494</w:t>
      </w:r>
      <w:r w:rsidRPr="002B1E58">
        <w:t>, 116–120.</w:t>
      </w:r>
    </w:p>
    <w:p w14:paraId="7293B213" w14:textId="77777777" w:rsidR="002B1E58" w:rsidRPr="002B1E58" w:rsidRDefault="002B1E58" w:rsidP="002B1E58">
      <w:pPr>
        <w:pStyle w:val="Bibliography"/>
      </w:pPr>
      <w:r w:rsidRPr="002B1E58">
        <w:t xml:space="preserve">van Furth, R., and Cohn, Z.A. (1968). The origin and kinetics of mononuclear phagocytes. J Exp Med </w:t>
      </w:r>
      <w:r w:rsidRPr="002B1E58">
        <w:rPr>
          <w:i/>
          <w:iCs/>
        </w:rPr>
        <w:t>128</w:t>
      </w:r>
      <w:r w:rsidRPr="002B1E58">
        <w:t>, 415–435.</w:t>
      </w:r>
    </w:p>
    <w:p w14:paraId="27236F8D" w14:textId="77777777" w:rsidR="002B1E58" w:rsidRPr="002B1E58" w:rsidRDefault="002B1E58" w:rsidP="002B1E58">
      <w:pPr>
        <w:pStyle w:val="Bibliography"/>
      </w:pPr>
      <w:r w:rsidRPr="002B1E58">
        <w:t xml:space="preserve">van Furth, R., Cohn, Z.A., Hirsch, J.G., Humphrey, J.H., Spector, W.G., and Langevoort, H.L. (1972). The mononuclear phagocyte system: a new classification of macrophages, monocytes, and their precursor cells. Bull World Health Organ </w:t>
      </w:r>
      <w:r w:rsidRPr="002B1E58">
        <w:rPr>
          <w:i/>
          <w:iCs/>
        </w:rPr>
        <w:t>46</w:t>
      </w:r>
      <w:r w:rsidRPr="002B1E58">
        <w:t>, 845–852.</w:t>
      </w:r>
    </w:p>
    <w:p w14:paraId="157B3663" w14:textId="77777777" w:rsidR="002B1E58" w:rsidRPr="002B1E58" w:rsidRDefault="002B1E58" w:rsidP="002B1E58">
      <w:pPr>
        <w:pStyle w:val="Bibliography"/>
      </w:pPr>
      <w:r w:rsidRPr="002B1E58">
        <w:t xml:space="preserve">Gautier, E.L., Shay, T., Miller, J., Greter, M., Jakubzick, C., Ivanov, S., Helft, J., Chow, A., Elpek, K.G., Gordonov, S., et al. (2012). Gene-expression profiles and transcriptional regulatory pathways that underlie the identity and diversity of mouse tissue macrophages. Nature Immunology </w:t>
      </w:r>
      <w:r w:rsidRPr="002B1E58">
        <w:rPr>
          <w:i/>
          <w:iCs/>
        </w:rPr>
        <w:t>13</w:t>
      </w:r>
      <w:r w:rsidRPr="002B1E58">
        <w:t>, 1118–1128.</w:t>
      </w:r>
    </w:p>
    <w:p w14:paraId="32E2365A" w14:textId="77777777" w:rsidR="002B1E58" w:rsidRPr="002B1E58" w:rsidRDefault="002B1E58" w:rsidP="002B1E58">
      <w:pPr>
        <w:pStyle w:val="Bibliography"/>
      </w:pPr>
      <w:r w:rsidRPr="002B1E58">
        <w:t xml:space="preserve">Gibbings, S.L., Thomas, S.M., Atif, S.M., McCubbrey, A.L., Desch, A.N., Danhorn, T., Leach, S.M., Bratton, D.L., Henson, P.M., Janssen, W.J., et al. (2017). Three Unique Interstitial Macrophages in the Murine Lung at Steady State. American Journal of Respiratory Cell and Molecular Biology </w:t>
      </w:r>
      <w:r w:rsidRPr="002B1E58">
        <w:rPr>
          <w:i/>
          <w:iCs/>
        </w:rPr>
        <w:t>57</w:t>
      </w:r>
      <w:r w:rsidRPr="002B1E58">
        <w:t>, 66–76.</w:t>
      </w:r>
    </w:p>
    <w:p w14:paraId="2B4BF1FD" w14:textId="77777777" w:rsidR="002B1E58" w:rsidRPr="002B1E58" w:rsidRDefault="002B1E58" w:rsidP="002B1E58">
      <w:pPr>
        <w:pStyle w:val="Bibliography"/>
      </w:pPr>
      <w:r w:rsidRPr="002B1E58">
        <w:t xml:space="preserve">Ginhoux, F., Greter, M., Leboeuf, M., Nandi, S., See, P., Gokhan, S., Mehler, M.F., Conway, S.J., Ng, L.G., Stanley, E.R., et al. (2010). Fate mapping analysis reveals that adult microglia derive from primitive macrophages. Science (New York, N.Y.) </w:t>
      </w:r>
      <w:r w:rsidRPr="002B1E58">
        <w:rPr>
          <w:i/>
          <w:iCs/>
        </w:rPr>
        <w:t>330</w:t>
      </w:r>
      <w:r w:rsidRPr="002B1E58">
        <w:t>, 841–845.</w:t>
      </w:r>
    </w:p>
    <w:p w14:paraId="1B8F41D7" w14:textId="77777777" w:rsidR="002B1E58" w:rsidRPr="002B1E58" w:rsidRDefault="002B1E58" w:rsidP="002B1E58">
      <w:pPr>
        <w:pStyle w:val="Bibliography"/>
      </w:pPr>
      <w:r w:rsidRPr="002B1E58">
        <w:t xml:space="preserve">Gomez Perdiguero, E., Klapproth, K., Schulz, C., Busch, K., Azzoni, E., Crozet, L., Garner, H., Trouillet, C., de Bruijn, M.F., Geissmann, F., et al. (2015). Tissue-resident macrophages originate from yolk-sac-derived erythro-myeloid progenitors. Nature </w:t>
      </w:r>
      <w:r w:rsidRPr="002B1E58">
        <w:rPr>
          <w:i/>
          <w:iCs/>
        </w:rPr>
        <w:t>518</w:t>
      </w:r>
      <w:r w:rsidRPr="002B1E58">
        <w:t>, 547–551.</w:t>
      </w:r>
    </w:p>
    <w:p w14:paraId="61DDA128" w14:textId="77777777" w:rsidR="002B1E58" w:rsidRPr="002B1E58" w:rsidRDefault="002B1E58" w:rsidP="002B1E58">
      <w:pPr>
        <w:pStyle w:val="Bibliography"/>
      </w:pPr>
      <w:r w:rsidRPr="002B1E58">
        <w:t xml:space="preserve">Greter, M., Lelios, I., Pelczar, P., Hoeffel, G., Price, J., Leboeuf, M., Kündig, T.M., Frei, K., Ginhoux, F., Merad, M., et al. (2012). Stroma-derived interleukin-34 controls the development and maintenance of langerhans cells and the maintenance of microglia. Immunity </w:t>
      </w:r>
      <w:r w:rsidRPr="002B1E58">
        <w:rPr>
          <w:i/>
          <w:iCs/>
        </w:rPr>
        <w:t>37</w:t>
      </w:r>
      <w:r w:rsidRPr="002B1E58">
        <w:t>, 1050–1060.</w:t>
      </w:r>
    </w:p>
    <w:p w14:paraId="0E7C6363" w14:textId="77777777" w:rsidR="002B1E58" w:rsidRPr="002B1E58" w:rsidRDefault="002B1E58" w:rsidP="002B1E58">
      <w:pPr>
        <w:pStyle w:val="Bibliography"/>
      </w:pPr>
      <w:r w:rsidRPr="002B1E58">
        <w:t xml:space="preserve">Gu, Z., Eils, R., and Schlesner, M. (2016). Complex heatmaps reveal patterns and correlations in multidimensional genomic data. Bioinformatics </w:t>
      </w:r>
      <w:r w:rsidRPr="002B1E58">
        <w:rPr>
          <w:i/>
          <w:iCs/>
        </w:rPr>
        <w:t>32</w:t>
      </w:r>
      <w:r w:rsidRPr="002B1E58">
        <w:t>, 2847–2849.</w:t>
      </w:r>
    </w:p>
    <w:p w14:paraId="54FD7700" w14:textId="77777777" w:rsidR="002B1E58" w:rsidRPr="002B1E58" w:rsidRDefault="002B1E58" w:rsidP="002B1E58">
      <w:pPr>
        <w:pStyle w:val="Bibliography"/>
      </w:pPr>
      <w:r w:rsidRPr="002B1E58">
        <w:t xml:space="preserve">Guilliams, M., and Scott, C.L. (2017). Does niche competition determine the origin of tissue-resident macrophages? Nature Reviews. Immunology </w:t>
      </w:r>
      <w:r w:rsidRPr="002B1E58">
        <w:rPr>
          <w:i/>
          <w:iCs/>
        </w:rPr>
        <w:t>17</w:t>
      </w:r>
      <w:r w:rsidRPr="002B1E58">
        <w:t>, 451–460.</w:t>
      </w:r>
    </w:p>
    <w:p w14:paraId="1ACB1105" w14:textId="77777777" w:rsidR="002B1E58" w:rsidRPr="002B1E58" w:rsidRDefault="002B1E58" w:rsidP="002B1E58">
      <w:pPr>
        <w:pStyle w:val="Bibliography"/>
      </w:pPr>
      <w:r w:rsidRPr="002B1E58">
        <w:t xml:space="preserve">Guilliams, M., and Svedberg, F.R. (2021). Does tissue imprinting restrict macrophage plasticity? Nat Immunol </w:t>
      </w:r>
      <w:r w:rsidRPr="002B1E58">
        <w:rPr>
          <w:i/>
          <w:iCs/>
        </w:rPr>
        <w:t>22</w:t>
      </w:r>
      <w:r w:rsidRPr="002B1E58">
        <w:t>, 118–127.</w:t>
      </w:r>
    </w:p>
    <w:p w14:paraId="7B58B45F" w14:textId="77777777" w:rsidR="002B1E58" w:rsidRPr="002B1E58" w:rsidRDefault="002B1E58" w:rsidP="002B1E58">
      <w:pPr>
        <w:pStyle w:val="Bibliography"/>
      </w:pPr>
      <w:r w:rsidRPr="002B1E58">
        <w:t xml:space="preserve">Guilliams, M., Thierry, G.R., Bonnardel, J., and Bajenoff, M. (2020). Establishment and Maintenance of the Macrophage Niche. Immunity </w:t>
      </w:r>
      <w:r w:rsidRPr="002B1E58">
        <w:rPr>
          <w:i/>
          <w:iCs/>
        </w:rPr>
        <w:t>52</w:t>
      </w:r>
      <w:r w:rsidRPr="002B1E58">
        <w:t>, 434–451.</w:t>
      </w:r>
    </w:p>
    <w:p w14:paraId="150C8C43" w14:textId="77777777" w:rsidR="002B1E58" w:rsidRPr="002B1E58" w:rsidRDefault="002B1E58" w:rsidP="002B1E58">
      <w:pPr>
        <w:pStyle w:val="Bibliography"/>
      </w:pPr>
      <w:r w:rsidRPr="002B1E58">
        <w:lastRenderedPageBreak/>
        <w:t xml:space="preserve">Hamada, M., Tsunakawa, Y., Jeon, H., Yadav, M.K., and Takahashi, S. (2020). Role of MafB in macrophages. Exp Anim </w:t>
      </w:r>
      <w:r w:rsidRPr="002B1E58">
        <w:rPr>
          <w:i/>
          <w:iCs/>
        </w:rPr>
        <w:t>69</w:t>
      </w:r>
      <w:r w:rsidRPr="002B1E58">
        <w:t>, 1–10.</w:t>
      </w:r>
    </w:p>
    <w:p w14:paraId="1D6DA19C" w14:textId="77777777" w:rsidR="002B1E58" w:rsidRPr="002B1E58" w:rsidRDefault="002B1E58" w:rsidP="002B1E58">
      <w:pPr>
        <w:pStyle w:val="Bibliography"/>
      </w:pPr>
      <w:r w:rsidRPr="002B1E58">
        <w:t xml:space="preserve">Hanna, R.N., Carlin, L.M., Hubbeling, H.G., Nackiewicz, D., Green, A.M., Punt, J.A., Geissmann, F., and Hedrick, C.C. (2011). The transcription factor NR4A1 (Nur77) controls bone marrow differentiation and the survival of Ly6C- monocytes. Nature Immunology </w:t>
      </w:r>
      <w:r w:rsidRPr="002B1E58">
        <w:rPr>
          <w:i/>
          <w:iCs/>
        </w:rPr>
        <w:t>12</w:t>
      </w:r>
      <w:r w:rsidRPr="002B1E58">
        <w:t>, 778–785.</w:t>
      </w:r>
    </w:p>
    <w:p w14:paraId="11DDAB27" w14:textId="77777777" w:rsidR="002B1E58" w:rsidRPr="002B1E58" w:rsidRDefault="002B1E58" w:rsidP="002B1E58">
      <w:pPr>
        <w:pStyle w:val="Bibliography"/>
      </w:pPr>
      <w:r w:rsidRPr="002B1E58">
        <w:t xml:space="preserve">Hashimoto, D., Chow, A., Noizat, C., Teo, P., Beasley, M.B., Leboeuf, M., Becker, C.D., See, P., Price, J., Lucas, D., et al. (2013). Tissue-resident macrophages self-maintain locally throughout adult life with minimal contribution from circulating monocytes. Immunity </w:t>
      </w:r>
      <w:r w:rsidRPr="002B1E58">
        <w:rPr>
          <w:i/>
          <w:iCs/>
        </w:rPr>
        <w:t>38</w:t>
      </w:r>
      <w:r w:rsidRPr="002B1E58">
        <w:t>, 792–804.</w:t>
      </w:r>
    </w:p>
    <w:p w14:paraId="7FFBA399" w14:textId="77777777" w:rsidR="002B1E58" w:rsidRPr="002B1E58" w:rsidRDefault="002B1E58" w:rsidP="002B1E58">
      <w:pPr>
        <w:pStyle w:val="Bibliography"/>
      </w:pPr>
      <w:r w:rsidRPr="002B1E58">
        <w:t xml:space="preserve">Heng, T.S.P., Painter, M.W., and Immunological Genome Project Consortium (2008). The Immunological Genome Project: networks of gene expression in immune cells. Nat Immunol </w:t>
      </w:r>
      <w:r w:rsidRPr="002B1E58">
        <w:rPr>
          <w:i/>
          <w:iCs/>
        </w:rPr>
        <w:t>9</w:t>
      </w:r>
      <w:r w:rsidRPr="002B1E58">
        <w:t>, 1091–1094.</w:t>
      </w:r>
    </w:p>
    <w:p w14:paraId="73C019C4" w14:textId="77777777" w:rsidR="002B1E58" w:rsidRPr="002B1E58" w:rsidRDefault="002B1E58" w:rsidP="002B1E58">
      <w:pPr>
        <w:pStyle w:val="Bibliography"/>
      </w:pPr>
      <w:r w:rsidRPr="002B1E58">
        <w:t xml:space="preserve">Huber, W., Carey, V.J., Gentleman, R., Anders, S., Carlson, M., Carvalho, B.S., Bravo, H.C., Davis, S., Gatto, L., Girke, T., et al. (2015). Orchestrating high-throughput genomic analysis with Bioconductor. Nat Methods </w:t>
      </w:r>
      <w:r w:rsidRPr="002B1E58">
        <w:rPr>
          <w:i/>
          <w:iCs/>
        </w:rPr>
        <w:t>12</w:t>
      </w:r>
      <w:r w:rsidRPr="002B1E58">
        <w:t>, 115–121.</w:t>
      </w:r>
    </w:p>
    <w:p w14:paraId="2BA977B4" w14:textId="77777777" w:rsidR="002B1E58" w:rsidRPr="002B1E58" w:rsidRDefault="002B1E58" w:rsidP="002B1E58">
      <w:pPr>
        <w:pStyle w:val="Bibliography"/>
      </w:pPr>
      <w:r w:rsidRPr="002B1E58">
        <w:t xml:space="preserve">Hume, D.A., Irvine, K.M., and Pridans, C. (2019). The Mononuclear Phagocyte System: The Relationship between Monocytes and Macrophages. Trends Immunol </w:t>
      </w:r>
      <w:r w:rsidRPr="002B1E58">
        <w:rPr>
          <w:i/>
          <w:iCs/>
        </w:rPr>
        <w:t>40</w:t>
      </w:r>
      <w:r w:rsidRPr="002B1E58">
        <w:t>, 98–112.</w:t>
      </w:r>
    </w:p>
    <w:p w14:paraId="1F6205D7" w14:textId="77777777" w:rsidR="002B1E58" w:rsidRPr="002B1E58" w:rsidRDefault="002B1E58" w:rsidP="002B1E58">
      <w:pPr>
        <w:pStyle w:val="Bibliography"/>
      </w:pPr>
      <w:r w:rsidRPr="002B1E58">
        <w:t xml:space="preserve">Jenkins, S.J., and Hume, D.A. (2014). Homeostasis in the mononuclear phagocyte system. Trends Immunol </w:t>
      </w:r>
      <w:r w:rsidRPr="002B1E58">
        <w:rPr>
          <w:i/>
          <w:iCs/>
        </w:rPr>
        <w:t>35</w:t>
      </w:r>
      <w:r w:rsidRPr="002B1E58">
        <w:t>, 358–367.</w:t>
      </w:r>
    </w:p>
    <w:p w14:paraId="0E86CD98" w14:textId="77777777" w:rsidR="002B1E58" w:rsidRPr="002B1E58" w:rsidRDefault="002B1E58" w:rsidP="002B1E58">
      <w:pPr>
        <w:pStyle w:val="Bibliography"/>
      </w:pPr>
      <w:r w:rsidRPr="002B1E58">
        <w:t xml:space="preserve">Jung, S., Aliberti, J., Graemmel, P., Sunshine, M.J., Kreutzberg, G.W., Sher, A., and Littman, D.R. (2000). Analysis of fractalkine receptor CX(3)CR1 function by targeted deletion and green fluorescent protein reporter gene insertion. Mol Cell Biol </w:t>
      </w:r>
      <w:r w:rsidRPr="002B1E58">
        <w:rPr>
          <w:i/>
          <w:iCs/>
        </w:rPr>
        <w:t>20</w:t>
      </w:r>
      <w:r w:rsidRPr="002B1E58">
        <w:t>, 4106–4114.</w:t>
      </w:r>
    </w:p>
    <w:p w14:paraId="6489F471" w14:textId="77777777" w:rsidR="002B1E58" w:rsidRPr="002B1E58" w:rsidRDefault="002B1E58" w:rsidP="002B1E58">
      <w:pPr>
        <w:pStyle w:val="Bibliography"/>
      </w:pPr>
      <w:r w:rsidRPr="002B1E58">
        <w:t xml:space="preserve">Kelly, L.M., Englmeier, U., Lafon, I., Sieweke, M.H., and Graf, T. (2000). MafB is an inducer of monocytic differentiation. EMBO J </w:t>
      </w:r>
      <w:r w:rsidRPr="002B1E58">
        <w:rPr>
          <w:i/>
          <w:iCs/>
        </w:rPr>
        <w:t>19</w:t>
      </w:r>
      <w:r w:rsidRPr="002B1E58">
        <w:t>, 1987–1997.</w:t>
      </w:r>
    </w:p>
    <w:p w14:paraId="1B73840C" w14:textId="77777777" w:rsidR="002B1E58" w:rsidRPr="004B248A" w:rsidRDefault="002B1E58" w:rsidP="002B1E58">
      <w:pPr>
        <w:pStyle w:val="Bibliography"/>
        <w:rPr>
          <w:lang w:val="nl-NL"/>
          <w:rPrChange w:id="392" w:author="Domien Vanneste" w:date="2022-01-24T10:10:00Z">
            <w:rPr/>
          </w:rPrChange>
        </w:rPr>
      </w:pPr>
      <w:r w:rsidRPr="002B1E58">
        <w:t xml:space="preserve">La Manno, G., Soldatov, R., Zeisel, A., Braun, E., Hochgerner, H., Petukhov, V., Lidschreiber, K., Kastriti, M.E., Lonnerberg, P., Furlan, A., et al. </w:t>
      </w:r>
      <w:r w:rsidRPr="004B248A">
        <w:rPr>
          <w:lang w:val="nl-NL"/>
          <w:rPrChange w:id="393" w:author="Domien Vanneste" w:date="2022-01-24T10:10:00Z">
            <w:rPr/>
          </w:rPrChange>
        </w:rPr>
        <w:t xml:space="preserve">(2018). RNA velocity of single cells. Nature </w:t>
      </w:r>
      <w:r w:rsidRPr="004B248A">
        <w:rPr>
          <w:i/>
          <w:iCs/>
          <w:lang w:val="nl-NL"/>
          <w:rPrChange w:id="394" w:author="Domien Vanneste" w:date="2022-01-24T10:10:00Z">
            <w:rPr>
              <w:i/>
              <w:iCs/>
            </w:rPr>
          </w:rPrChange>
        </w:rPr>
        <w:t>560</w:t>
      </w:r>
      <w:r w:rsidRPr="004B248A">
        <w:rPr>
          <w:lang w:val="nl-NL"/>
          <w:rPrChange w:id="395" w:author="Domien Vanneste" w:date="2022-01-24T10:10:00Z">
            <w:rPr/>
          </w:rPrChange>
        </w:rPr>
        <w:t>, 494–498.</w:t>
      </w:r>
    </w:p>
    <w:p w14:paraId="399D708A" w14:textId="77777777" w:rsidR="002B1E58" w:rsidRPr="002B1E58" w:rsidRDefault="002B1E58" w:rsidP="002B1E58">
      <w:pPr>
        <w:pStyle w:val="Bibliography"/>
      </w:pPr>
      <w:r w:rsidRPr="004B248A">
        <w:rPr>
          <w:lang w:val="nl-NL"/>
          <w:rPrChange w:id="396" w:author="Domien Vanneste" w:date="2022-01-24T10:10:00Z">
            <w:rPr/>
          </w:rPrChange>
        </w:rPr>
        <w:t xml:space="preserve">van de Laar, L., Saelens, W., De Prijck, S., Martens, L., Scott, C.L., Van Isterdael, G., Hoffmann, E., Beyaert, R., Saeys, Y., Lambrecht, B.N., et al. </w:t>
      </w:r>
      <w:r w:rsidRPr="002B1E58">
        <w:t xml:space="preserve">(2016). Yolk Sac Macrophages, Fetal Liver, and Adult Monocytes Can Colonize an Empty Niche and Develop into Functional Tissue-Resident Macrophages. Immunity </w:t>
      </w:r>
      <w:r w:rsidRPr="002B1E58">
        <w:rPr>
          <w:i/>
          <w:iCs/>
        </w:rPr>
        <w:t>44</w:t>
      </w:r>
      <w:r w:rsidRPr="002B1E58">
        <w:t>, 755–768.</w:t>
      </w:r>
    </w:p>
    <w:p w14:paraId="67F3301A" w14:textId="77777777" w:rsidR="002B1E58" w:rsidRPr="002B1E58" w:rsidRDefault="002B1E58" w:rsidP="002B1E58">
      <w:pPr>
        <w:pStyle w:val="Bibliography"/>
      </w:pPr>
      <w:r w:rsidRPr="002B1E58">
        <w:t xml:space="preserve">Lavin, Y., Winter, D., Blecher-Gonen, R., David, E., Keren-Shaul, H., Merad, M., Jung, S., and Amit, I. (2014). Tissue-resident macrophage enhancer landscapes are shaped by the local microenvironment. Cell </w:t>
      </w:r>
      <w:r w:rsidRPr="002B1E58">
        <w:rPr>
          <w:i/>
          <w:iCs/>
        </w:rPr>
        <w:t>159</w:t>
      </w:r>
      <w:r w:rsidRPr="002B1E58">
        <w:t>, 1312–1326.</w:t>
      </w:r>
    </w:p>
    <w:p w14:paraId="77894AB4" w14:textId="77777777" w:rsidR="002B1E58" w:rsidRPr="002B1E58" w:rsidRDefault="002B1E58" w:rsidP="002B1E58">
      <w:pPr>
        <w:pStyle w:val="Bibliography"/>
      </w:pPr>
      <w:r w:rsidRPr="002B1E58">
        <w:t xml:space="preserve">Lavin, Y., Mortha, A., Rahman, A., and Merad, M. (2015). Regulation of macrophage development and function in peripheral tissues. Nat Rev Immunol </w:t>
      </w:r>
      <w:r w:rsidRPr="002B1E58">
        <w:rPr>
          <w:i/>
          <w:iCs/>
        </w:rPr>
        <w:t>15</w:t>
      </w:r>
      <w:r w:rsidRPr="002B1E58">
        <w:t>, 731–744.</w:t>
      </w:r>
    </w:p>
    <w:p w14:paraId="6903E5DB" w14:textId="77777777" w:rsidR="002B1E58" w:rsidRPr="002B1E58" w:rsidRDefault="002B1E58" w:rsidP="002B1E58">
      <w:pPr>
        <w:pStyle w:val="Bibliography"/>
      </w:pPr>
      <w:r w:rsidRPr="002B1E58">
        <w:lastRenderedPageBreak/>
        <w:t xml:space="preserve">Lee, S.L., Wesselschmidt, R.L., Linette, G.P., Kanagawa, O., Russell, J.H., and Milbrandt, J. (1995). Unimpaired thymic and peripheral T cell death in mice lacking the nuclear receptor NGFI-B (Nur77). Science </w:t>
      </w:r>
      <w:r w:rsidRPr="002B1E58">
        <w:rPr>
          <w:i/>
          <w:iCs/>
        </w:rPr>
        <w:t>269</w:t>
      </w:r>
      <w:r w:rsidRPr="002B1E58">
        <w:t>, 532–535.</w:t>
      </w:r>
    </w:p>
    <w:p w14:paraId="5595F62C" w14:textId="77777777" w:rsidR="002B1E58" w:rsidRPr="002B1E58" w:rsidRDefault="002B1E58" w:rsidP="002B1E58">
      <w:pPr>
        <w:pStyle w:val="Bibliography"/>
      </w:pPr>
      <w:r w:rsidRPr="002B1E58">
        <w:t xml:space="preserve">Liu, Z., Gu, Y., Chakarov, S., Bleriot, C., Kwok, I., Chen, X., Shin, A., Huang, W., Dress, R.J., Dutertre, C.-A., et al. (2019). Fate Mapping via Ms4a3-Expression History Traces Monocyte-Derived Cells. Cell </w:t>
      </w:r>
      <w:r w:rsidRPr="002B1E58">
        <w:rPr>
          <w:i/>
          <w:iCs/>
        </w:rPr>
        <w:t>178</w:t>
      </w:r>
      <w:r w:rsidRPr="002B1E58">
        <w:t>, 1509-1525.e19.</w:t>
      </w:r>
    </w:p>
    <w:p w14:paraId="7511DA3C" w14:textId="77777777" w:rsidR="002B1E58" w:rsidRPr="002B1E58" w:rsidRDefault="002B1E58" w:rsidP="002B1E58">
      <w:pPr>
        <w:pStyle w:val="Bibliography"/>
      </w:pPr>
      <w:r w:rsidRPr="002B1E58">
        <w:t xml:space="preserve">Love, M.I., Huber, W., and Anders, S. (2014). Moderated estimation of fold change and dispersion for RNA-seq data with DESeq2. Genome Biol </w:t>
      </w:r>
      <w:r w:rsidRPr="002B1E58">
        <w:rPr>
          <w:i/>
          <w:iCs/>
        </w:rPr>
        <w:t>15</w:t>
      </w:r>
      <w:r w:rsidRPr="002B1E58">
        <w:t>, 550.</w:t>
      </w:r>
    </w:p>
    <w:p w14:paraId="48EE3159" w14:textId="77777777" w:rsidR="002B1E58" w:rsidRPr="002B1E58" w:rsidRDefault="002B1E58" w:rsidP="002B1E58">
      <w:pPr>
        <w:pStyle w:val="Bibliography"/>
      </w:pPr>
      <w:r w:rsidRPr="002B1E58">
        <w:t xml:space="preserve">Matcovitch-Natan, O., Winter, D.R., Giladi, A., Vargas Aguilar, S., Spinrad, A., Sarrazin, S., Ben-Yehuda, H., David, E., Zelada González, F., Perrin, P., et al. (2016). Microglia development follows a stepwise program to regulate brain homeostasis. Science </w:t>
      </w:r>
      <w:r w:rsidRPr="002B1E58">
        <w:rPr>
          <w:i/>
          <w:iCs/>
        </w:rPr>
        <w:t>353</w:t>
      </w:r>
      <w:r w:rsidRPr="002B1E58">
        <w:t>, aad8670.</w:t>
      </w:r>
    </w:p>
    <w:p w14:paraId="74E7FF6A" w14:textId="77777777" w:rsidR="002B1E58" w:rsidRPr="002B1E58" w:rsidRDefault="002B1E58" w:rsidP="002B1E58">
      <w:pPr>
        <w:pStyle w:val="Bibliography"/>
      </w:pPr>
      <w:r w:rsidRPr="002B1E58">
        <w:t xml:space="preserve">Misharin, A.V., Morales-Nebreda, L., Reyfman, P.A., Cuda, C.M., Walter, J.M., McQuattie-Pimentel, A.C., Chen, C.-I., Anekalla, K.R., Joshi, N., Williams, K.J.N., et al. (2017). Monocyte-derived alveolar macrophages drive lung fibrosis and persist in the lung over the life span. J Exp Med </w:t>
      </w:r>
      <w:r w:rsidRPr="002B1E58">
        <w:rPr>
          <w:i/>
          <w:iCs/>
        </w:rPr>
        <w:t>214</w:t>
      </w:r>
      <w:r w:rsidRPr="002B1E58">
        <w:t>, 2387–2404.</w:t>
      </w:r>
    </w:p>
    <w:p w14:paraId="033E8EC8" w14:textId="77777777" w:rsidR="002B1E58" w:rsidRPr="002B1E58" w:rsidRDefault="002B1E58" w:rsidP="002B1E58">
      <w:pPr>
        <w:pStyle w:val="Bibliography"/>
      </w:pPr>
      <w:r w:rsidRPr="002B1E58">
        <w:t xml:space="preserve">Molawi, K., and Sieweke, M.H. (2013). Transcriptional control of macrophage identity, self-renewal, and function. Adv Immunol </w:t>
      </w:r>
      <w:r w:rsidRPr="002B1E58">
        <w:rPr>
          <w:i/>
          <w:iCs/>
        </w:rPr>
        <w:t>120</w:t>
      </w:r>
      <w:r w:rsidRPr="002B1E58">
        <w:t>, 269–300.</w:t>
      </w:r>
    </w:p>
    <w:p w14:paraId="11F83925" w14:textId="77777777" w:rsidR="002B1E58" w:rsidRPr="002B1E58" w:rsidRDefault="002B1E58" w:rsidP="002B1E58">
      <w:pPr>
        <w:pStyle w:val="Bibliography"/>
      </w:pPr>
      <w:r w:rsidRPr="002B1E58">
        <w:t xml:space="preserve">Moriguchi, T., Hamada, M., Morito, N., Terunuma, T., Hasegawa, K., Zhang, C., Yokomizo, T., Esaki, R., Kuroda, E., Yoh, K., et al. (2006). MafB Is Essential for Renal Development and F4/80 Expression in Macrophages. Mol Cell Biol </w:t>
      </w:r>
      <w:r w:rsidRPr="002B1E58">
        <w:rPr>
          <w:i/>
          <w:iCs/>
        </w:rPr>
        <w:t>26</w:t>
      </w:r>
      <w:r w:rsidRPr="002B1E58">
        <w:t>, 5715–5727.</w:t>
      </w:r>
    </w:p>
    <w:p w14:paraId="7AB4F38B" w14:textId="77777777" w:rsidR="002B1E58" w:rsidRPr="002B1E58" w:rsidRDefault="002B1E58" w:rsidP="002B1E58">
      <w:pPr>
        <w:pStyle w:val="Bibliography"/>
      </w:pPr>
      <w:r w:rsidRPr="002B1E58">
        <w:t xml:space="preserve">Mould, K.J., Moore, C.M., McManus, S.A., McCubbrey, A.L., McClendon, J.D., Griesmer, C.L., Henson, P.M., and Janssen, W.J. (2021). Airspace Macrophages and Monocytes Exist in Transcriptionally Distinct Subsets in Healthy Adults. Am J Respir Crit Care Med </w:t>
      </w:r>
      <w:r w:rsidRPr="002B1E58">
        <w:rPr>
          <w:i/>
          <w:iCs/>
        </w:rPr>
        <w:t>203</w:t>
      </w:r>
      <w:r w:rsidRPr="002B1E58">
        <w:t>, 946–956.</w:t>
      </w:r>
    </w:p>
    <w:p w14:paraId="0AF007B2" w14:textId="77777777" w:rsidR="002B1E58" w:rsidRPr="002B1E58" w:rsidRDefault="002B1E58" w:rsidP="002B1E58">
      <w:pPr>
        <w:pStyle w:val="Bibliography"/>
        <w:rPr>
          <w:lang w:val="fr-FR"/>
        </w:rPr>
      </w:pPr>
      <w:r w:rsidRPr="002B1E58">
        <w:t xml:space="preserve">Moura Silva, H., Kitoko, J.Z., Queiroz, C.P., Kroehling, L., Matheis, F., Yang, K.L., Reis, B.S., Ren-Fielding, C., Littman, D.R., Bozza, M.T., et al. (2021). c-MAF-dependent perivascular macrophages regulate diet-induced metabolic syndrome. </w:t>
      </w:r>
      <w:r w:rsidRPr="002B1E58">
        <w:rPr>
          <w:lang w:val="fr-FR"/>
        </w:rPr>
        <w:t xml:space="preserve">Sci Immunol </w:t>
      </w:r>
      <w:r w:rsidRPr="002B1E58">
        <w:rPr>
          <w:i/>
          <w:iCs/>
          <w:lang w:val="fr-FR"/>
        </w:rPr>
        <w:t>6</w:t>
      </w:r>
      <w:r w:rsidRPr="002B1E58">
        <w:rPr>
          <w:lang w:val="fr-FR"/>
        </w:rPr>
        <w:t>, eabg7506.</w:t>
      </w:r>
    </w:p>
    <w:p w14:paraId="3563F63B" w14:textId="77777777" w:rsidR="002B1E58" w:rsidRPr="002B1E58" w:rsidRDefault="002B1E58" w:rsidP="002B1E58">
      <w:pPr>
        <w:pStyle w:val="Bibliography"/>
      </w:pPr>
      <w:r w:rsidRPr="002B1E58">
        <w:rPr>
          <w:lang w:val="fr-FR"/>
        </w:rPr>
        <w:t xml:space="preserve">Sabatel, C., Radermecker, C., Fievez, L., Paulissen, G., Chakarov, S., Fernandes, C., Olivier, S., Toussaint, M., Pirottin, D., Xiao, X., et al. </w:t>
      </w:r>
      <w:r w:rsidRPr="002B1E58">
        <w:t xml:space="preserve">(2017). Exposure to Bacterial CpG DNA Protects from Airway Allergic Inflammation by Expanding Regulatory Lung Interstitial Macrophages. Immunity </w:t>
      </w:r>
      <w:r w:rsidRPr="002B1E58">
        <w:rPr>
          <w:i/>
          <w:iCs/>
        </w:rPr>
        <w:t>46</w:t>
      </w:r>
      <w:r w:rsidRPr="002B1E58">
        <w:t>, 457–473.</w:t>
      </w:r>
    </w:p>
    <w:p w14:paraId="56EA029C" w14:textId="77777777" w:rsidR="002B1E58" w:rsidRPr="002B1E58" w:rsidRDefault="002B1E58" w:rsidP="002B1E58">
      <w:pPr>
        <w:pStyle w:val="Bibliography"/>
      </w:pPr>
      <w:r w:rsidRPr="002B1E58">
        <w:t xml:space="preserve">Sarrazin, S., Mossadegh-Keller, N., Fukao, T., Aziz, A., Mourcin, F., Vanhille, L., Kelly Modis, L., Kastner, P., Chan, S., Duprez, E., et al. (2009). MafB restricts M-CSF-dependent myeloid commitment divisions of hematopoietic stem cells. Cell </w:t>
      </w:r>
      <w:r w:rsidRPr="002B1E58">
        <w:rPr>
          <w:i/>
          <w:iCs/>
        </w:rPr>
        <w:t>138</w:t>
      </w:r>
      <w:r w:rsidRPr="002B1E58">
        <w:t>, 300–313.</w:t>
      </w:r>
    </w:p>
    <w:p w14:paraId="6A72F7F5" w14:textId="77777777" w:rsidR="002B1E58" w:rsidRPr="002B1E58" w:rsidRDefault="002B1E58" w:rsidP="002B1E58">
      <w:pPr>
        <w:pStyle w:val="Bibliography"/>
      </w:pPr>
      <w:r w:rsidRPr="002B1E58">
        <w:t xml:space="preserve">Schlitzer, A., Sivakamasundari, V., Chen, J., Sumatoh, H.R.B., Schreuder, J., Lum, J., Malleret, B., Zhang, S., Larbi, A., Zolezzi, F., et al. (2015). Identification of cDC1- and cDC2-committed </w:t>
      </w:r>
      <w:r w:rsidRPr="002B1E58">
        <w:lastRenderedPageBreak/>
        <w:t xml:space="preserve">DC progenitors reveals early lineage priming at the common DC progenitor stage in the bone marrow. Nat Immunol </w:t>
      </w:r>
      <w:r w:rsidRPr="002B1E58">
        <w:rPr>
          <w:i/>
          <w:iCs/>
        </w:rPr>
        <w:t>16</w:t>
      </w:r>
      <w:r w:rsidRPr="002B1E58">
        <w:t>, 718–728.</w:t>
      </w:r>
    </w:p>
    <w:p w14:paraId="579F5150" w14:textId="77777777" w:rsidR="002B1E58" w:rsidRPr="002B1E58" w:rsidRDefault="002B1E58" w:rsidP="002B1E58">
      <w:pPr>
        <w:pStyle w:val="Bibliography"/>
      </w:pPr>
      <w:r w:rsidRPr="002B1E58">
        <w:t xml:space="preserve">Schneider, C., Nobs, S.P., Kurrer, M., Rehrauer, H., Thiele, C., and Kopf, M. (2014). Induction of the nuclear receptor PPAR-gamma by the cytokine GM-CSF is critical for the differentiation of fetal monocytes into alveolar macrophages. Nat Immunol </w:t>
      </w:r>
      <w:r w:rsidRPr="002B1E58">
        <w:rPr>
          <w:i/>
          <w:iCs/>
        </w:rPr>
        <w:t>15</w:t>
      </w:r>
      <w:r w:rsidRPr="002B1E58">
        <w:t>, 1026–1037.</w:t>
      </w:r>
    </w:p>
    <w:p w14:paraId="15FF45B4" w14:textId="77777777" w:rsidR="002B1E58" w:rsidRPr="002B1E58" w:rsidRDefault="002B1E58" w:rsidP="002B1E58">
      <w:pPr>
        <w:pStyle w:val="Bibliography"/>
      </w:pPr>
      <w:r w:rsidRPr="002B1E58">
        <w:t xml:space="preserve">Schyns, J., Bureau, F., and Marichal, T. (2018). Lung Interstitial Macrophages: Past, Present, and Future. J Immunol Res </w:t>
      </w:r>
      <w:r w:rsidRPr="002B1E58">
        <w:rPr>
          <w:i/>
          <w:iCs/>
        </w:rPr>
        <w:t>2018</w:t>
      </w:r>
      <w:r w:rsidRPr="002B1E58">
        <w:t>, 5160794.</w:t>
      </w:r>
    </w:p>
    <w:p w14:paraId="7D21C37C" w14:textId="77777777" w:rsidR="002B1E58" w:rsidRPr="00920684" w:rsidRDefault="002B1E58" w:rsidP="002B1E58">
      <w:pPr>
        <w:pStyle w:val="Bibliography"/>
        <w:rPr>
          <w:lang w:val="fr-FR"/>
        </w:rPr>
      </w:pPr>
      <w:r w:rsidRPr="002B1E58">
        <w:t xml:space="preserve">Schyns, J., Bai, Q., Ruscitti, C., Radermecker, C., De Schepper, S., Chakarov, S., Farnir, F., Pirottin, D., Ginhoux, F., Boeckxstaens, G., et al. (2019). Non-classical tissue monocytes and two functionally distinct populations of interstitial macrophages populate the mouse lung. </w:t>
      </w:r>
      <w:r w:rsidRPr="00920684">
        <w:rPr>
          <w:lang w:val="fr-FR"/>
        </w:rPr>
        <w:t xml:space="preserve">Nat Commun </w:t>
      </w:r>
      <w:r w:rsidRPr="00920684">
        <w:rPr>
          <w:i/>
          <w:iCs/>
          <w:lang w:val="fr-FR"/>
        </w:rPr>
        <w:t>10</w:t>
      </w:r>
      <w:r w:rsidRPr="00920684">
        <w:rPr>
          <w:lang w:val="fr-FR"/>
        </w:rPr>
        <w:t>, 3964.</w:t>
      </w:r>
    </w:p>
    <w:p w14:paraId="135555A0" w14:textId="77777777" w:rsidR="002B1E58" w:rsidRPr="002B1E58" w:rsidRDefault="002B1E58" w:rsidP="002B1E58">
      <w:pPr>
        <w:pStyle w:val="Bibliography"/>
      </w:pPr>
      <w:r w:rsidRPr="00920684">
        <w:rPr>
          <w:lang w:val="fr-FR"/>
        </w:rPr>
        <w:t xml:space="preserve">Scott, C.L., Zheng, F., De </w:t>
      </w:r>
      <w:proofErr w:type="spellStart"/>
      <w:r w:rsidRPr="00920684">
        <w:rPr>
          <w:lang w:val="fr-FR"/>
        </w:rPr>
        <w:t>Baetselier</w:t>
      </w:r>
      <w:proofErr w:type="spellEnd"/>
      <w:r w:rsidRPr="00920684">
        <w:rPr>
          <w:lang w:val="fr-FR"/>
        </w:rPr>
        <w:t xml:space="preserve">, P., Martens, L., </w:t>
      </w:r>
      <w:proofErr w:type="spellStart"/>
      <w:r w:rsidRPr="00920684">
        <w:rPr>
          <w:lang w:val="fr-FR"/>
        </w:rPr>
        <w:t>Saeys</w:t>
      </w:r>
      <w:proofErr w:type="spellEnd"/>
      <w:r w:rsidRPr="00920684">
        <w:rPr>
          <w:lang w:val="fr-FR"/>
        </w:rPr>
        <w:t xml:space="preserve">, Y., De </w:t>
      </w:r>
      <w:proofErr w:type="spellStart"/>
      <w:r w:rsidRPr="00920684">
        <w:rPr>
          <w:lang w:val="fr-FR"/>
        </w:rPr>
        <w:t>Prijck</w:t>
      </w:r>
      <w:proofErr w:type="spellEnd"/>
      <w:r w:rsidRPr="00920684">
        <w:rPr>
          <w:lang w:val="fr-FR"/>
        </w:rPr>
        <w:t xml:space="preserve">, S., </w:t>
      </w:r>
      <w:proofErr w:type="spellStart"/>
      <w:r w:rsidRPr="00920684">
        <w:rPr>
          <w:lang w:val="fr-FR"/>
        </w:rPr>
        <w:t>Lippens</w:t>
      </w:r>
      <w:proofErr w:type="spellEnd"/>
      <w:r w:rsidRPr="00920684">
        <w:rPr>
          <w:lang w:val="fr-FR"/>
        </w:rPr>
        <w:t xml:space="preserve">, S., </w:t>
      </w:r>
      <w:proofErr w:type="spellStart"/>
      <w:r w:rsidRPr="00920684">
        <w:rPr>
          <w:lang w:val="fr-FR"/>
        </w:rPr>
        <w:t>Abels</w:t>
      </w:r>
      <w:proofErr w:type="spellEnd"/>
      <w:r w:rsidRPr="00920684">
        <w:rPr>
          <w:lang w:val="fr-FR"/>
        </w:rPr>
        <w:t xml:space="preserve">, C., </w:t>
      </w:r>
      <w:proofErr w:type="spellStart"/>
      <w:r w:rsidRPr="00920684">
        <w:rPr>
          <w:lang w:val="fr-FR"/>
        </w:rPr>
        <w:t>Schoonooghe</w:t>
      </w:r>
      <w:proofErr w:type="spellEnd"/>
      <w:r w:rsidRPr="00920684">
        <w:rPr>
          <w:lang w:val="fr-FR"/>
        </w:rPr>
        <w:t xml:space="preserve">, S., </w:t>
      </w:r>
      <w:proofErr w:type="spellStart"/>
      <w:r w:rsidRPr="00920684">
        <w:rPr>
          <w:lang w:val="fr-FR"/>
        </w:rPr>
        <w:t>Raes</w:t>
      </w:r>
      <w:proofErr w:type="spellEnd"/>
      <w:r w:rsidRPr="00920684">
        <w:rPr>
          <w:lang w:val="fr-FR"/>
        </w:rPr>
        <w:t xml:space="preserve">, G., et al. </w:t>
      </w:r>
      <w:r w:rsidRPr="002B1E58">
        <w:t xml:space="preserve">(2016). Bone marrow-derived monocytes give rise to self-renewing and fully differentiated Kupffer cells. Nat Commun </w:t>
      </w:r>
      <w:r w:rsidRPr="002B1E58">
        <w:rPr>
          <w:i/>
          <w:iCs/>
        </w:rPr>
        <w:t>7</w:t>
      </w:r>
      <w:r w:rsidRPr="002B1E58">
        <w:t>, 10321.</w:t>
      </w:r>
    </w:p>
    <w:p w14:paraId="4BC28C0E" w14:textId="77777777" w:rsidR="002B1E58" w:rsidRPr="002B1E58" w:rsidRDefault="002B1E58" w:rsidP="002B1E58">
      <w:pPr>
        <w:pStyle w:val="Bibliography"/>
      </w:pPr>
      <w:r w:rsidRPr="002B1E58">
        <w:t xml:space="preserve">Seita, J., Sahoo, D., Rossi, D.J., Bhattacharya, D., Serwold, T., Inlay, M.A., Ehrlich, L.I., Fathman, J.W., Dill, D.L., and Weissman, I.L. (2012). Gene Expression Commons: an open platform for absolute gene expression profiling. PloS One </w:t>
      </w:r>
      <w:r w:rsidRPr="002B1E58">
        <w:rPr>
          <w:i/>
          <w:iCs/>
        </w:rPr>
        <w:t>7</w:t>
      </w:r>
      <w:r w:rsidRPr="002B1E58">
        <w:t>, e40321.</w:t>
      </w:r>
    </w:p>
    <w:p w14:paraId="0183C005" w14:textId="77777777" w:rsidR="002B1E58" w:rsidRPr="002B1E58" w:rsidRDefault="002B1E58" w:rsidP="002B1E58">
      <w:pPr>
        <w:pStyle w:val="Bibliography"/>
      </w:pPr>
      <w:r w:rsidRPr="002B1E58">
        <w:t xml:space="preserve">Shen, F.W., Saga, Y., Litman, G., Freeman, G., Tung, J.S., Cantor, H., and Boyse, E.A. (1985). Cloning of Ly-5 cDNA. Proc Natl Acad Sci U S A </w:t>
      </w:r>
      <w:r w:rsidRPr="002B1E58">
        <w:rPr>
          <w:i/>
          <w:iCs/>
        </w:rPr>
        <w:t>82</w:t>
      </w:r>
      <w:r w:rsidRPr="002B1E58">
        <w:t>, 7360–7363.</w:t>
      </w:r>
    </w:p>
    <w:p w14:paraId="366A2582" w14:textId="77777777" w:rsidR="002B1E58" w:rsidRPr="002B1E58" w:rsidRDefault="002B1E58" w:rsidP="002B1E58">
      <w:pPr>
        <w:pStyle w:val="Bibliography"/>
      </w:pPr>
      <w:r w:rsidRPr="002B1E58">
        <w:rPr>
          <w:lang w:val="fr-FR"/>
        </w:rPr>
        <w:t xml:space="preserve">Silvin, A., Chapuis, N., Dunsmore, G., Goubet, A.-G., Dubuisson, A., Derosa, L., Almire, C., Hénon, C., Kosmider, O., Droin, N., et al. </w:t>
      </w:r>
      <w:r w:rsidRPr="002B1E58">
        <w:t xml:space="preserve">(2020). Elevated Calprotectin and Abnormal Myeloid Cell Subsets Discriminate Severe from Mild COVID-19. Cell </w:t>
      </w:r>
      <w:r w:rsidRPr="002B1E58">
        <w:rPr>
          <w:i/>
          <w:iCs/>
        </w:rPr>
        <w:t>182</w:t>
      </w:r>
      <w:r w:rsidRPr="002B1E58">
        <w:t>, 1401-1418.e18.</w:t>
      </w:r>
    </w:p>
    <w:p w14:paraId="212DADB8" w14:textId="77777777" w:rsidR="002B1E58" w:rsidRPr="002B1E58" w:rsidRDefault="002B1E58" w:rsidP="002B1E58">
      <w:pPr>
        <w:pStyle w:val="Bibliography"/>
      </w:pPr>
      <w:r w:rsidRPr="002B1E58">
        <w:t xml:space="preserve">Stuart, T., Butler, A., Hoffman, P., Hafemeister, C., Papalexi, E., Mauck, W.M., Hao, Y., Stoeckius, M., Smibert, P., and Satija, R. (2019). Comprehensive Integration of Single-Cell Data. Cell </w:t>
      </w:r>
      <w:r w:rsidRPr="002B1E58">
        <w:rPr>
          <w:i/>
          <w:iCs/>
        </w:rPr>
        <w:t>177</w:t>
      </w:r>
      <w:r w:rsidRPr="002B1E58">
        <w:t>, 1888-1902.e21.</w:t>
      </w:r>
    </w:p>
    <w:p w14:paraId="706E2157" w14:textId="77777777" w:rsidR="002B1E58" w:rsidRPr="002B1E58" w:rsidRDefault="002B1E58" w:rsidP="002B1E58">
      <w:pPr>
        <w:pStyle w:val="Bibliography"/>
      </w:pPr>
      <w:r w:rsidRPr="002B1E58">
        <w:t xml:space="preserve">Tran, M.T.N., Hamada, M., Jeon, H., Shiraishi, R., Asano, K., Hattori, M., Nakamura, M., Imamura, Y., Tsunakawa, Y., Fujii, R., et al. (2017). MafB is a critical regulator of complement component C1q. Nat Commun </w:t>
      </w:r>
      <w:r w:rsidRPr="002B1E58">
        <w:rPr>
          <w:i/>
          <w:iCs/>
        </w:rPr>
        <w:t>8</w:t>
      </w:r>
      <w:r w:rsidRPr="002B1E58">
        <w:t>, 1700.</w:t>
      </w:r>
    </w:p>
    <w:p w14:paraId="4C01FAF8" w14:textId="77777777" w:rsidR="002B1E58" w:rsidRPr="002B1E58" w:rsidRDefault="002B1E58" w:rsidP="002B1E58">
      <w:pPr>
        <w:pStyle w:val="Bibliography"/>
      </w:pPr>
      <w:r w:rsidRPr="002B1E58">
        <w:t xml:space="preserve">Trapnell, C., Cacchiarelli, D., Grimsby, J., Pokharel, P., Li, S., Morse, M., Lennon, N.J., Livak, K.J., Mikkelsen, T.S., and Rinn, J.L. (2014). The dynamics and regulators of cell fate decisions are revealed by pseudotemporal ordering of single cells. Nat Biotechnol </w:t>
      </w:r>
      <w:r w:rsidRPr="002B1E58">
        <w:rPr>
          <w:i/>
          <w:iCs/>
        </w:rPr>
        <w:t>32</w:t>
      </w:r>
      <w:r w:rsidRPr="002B1E58">
        <w:t>, 381–386.</w:t>
      </w:r>
    </w:p>
    <w:p w14:paraId="0305D962" w14:textId="77777777" w:rsidR="002B1E58" w:rsidRPr="002B1E58" w:rsidRDefault="002B1E58" w:rsidP="002B1E58">
      <w:pPr>
        <w:pStyle w:val="Bibliography"/>
      </w:pPr>
      <w:r w:rsidRPr="002B1E58">
        <w:t xml:space="preserve">Tushinski, R.J., Oliver, I.T., Guilbert, L.J., Tynan, P.W., Warner, J.R., and Stanley, E.R. (1982). Survival of mononuclear phagocytes depends on a lineage-specific growth factor that the differentiated cells selectively destroy. Cell </w:t>
      </w:r>
      <w:r w:rsidRPr="002B1E58">
        <w:rPr>
          <w:i/>
          <w:iCs/>
        </w:rPr>
        <w:t>28</w:t>
      </w:r>
      <w:r w:rsidRPr="002B1E58">
        <w:t>, 71–81.</w:t>
      </w:r>
    </w:p>
    <w:p w14:paraId="12713D8D" w14:textId="77777777" w:rsidR="002B1E58" w:rsidRPr="002B1E58" w:rsidRDefault="002B1E58" w:rsidP="002B1E58">
      <w:pPr>
        <w:pStyle w:val="Bibliography"/>
      </w:pPr>
      <w:r w:rsidRPr="002B1E58">
        <w:t>Ural, B.B., Yeung, S.T., Damani-Yokota, P., Devlin, J.C., de Vries, M., Vera-Licona, P., Samji, T., Sawai, C.M., Jang, G., Perez, O.A., et al. (2020). Identification of a nerve-associated, lung-</w:t>
      </w:r>
      <w:r w:rsidRPr="002B1E58">
        <w:lastRenderedPageBreak/>
        <w:t xml:space="preserve">resident interstitial macrophage subset with distinct localization and immunoregulatory properties. Sci Immunol </w:t>
      </w:r>
      <w:r w:rsidRPr="002B1E58">
        <w:rPr>
          <w:i/>
          <w:iCs/>
        </w:rPr>
        <w:t>5</w:t>
      </w:r>
      <w:r w:rsidRPr="002B1E58">
        <w:t>.</w:t>
      </w:r>
    </w:p>
    <w:p w14:paraId="1D52FF80" w14:textId="77777777" w:rsidR="002B1E58" w:rsidRPr="002B1E58" w:rsidRDefault="002B1E58" w:rsidP="002B1E58">
      <w:pPr>
        <w:pStyle w:val="Bibliography"/>
      </w:pPr>
      <w:r w:rsidRPr="002B1E58">
        <w:t xml:space="preserve">Van den Berge, K., Roux de Bézieux, H., Street, K., Saelens, W., Cannoodt, R., Saeys, Y., Dudoit, S., and Clement, L. (2020). Trajectory-based differential expression analysis for single-cell sequencing data. Nat Commun </w:t>
      </w:r>
      <w:r w:rsidRPr="002B1E58">
        <w:rPr>
          <w:i/>
          <w:iCs/>
        </w:rPr>
        <w:t>11</w:t>
      </w:r>
      <w:r w:rsidRPr="002B1E58">
        <w:t>, 1201.</w:t>
      </w:r>
    </w:p>
    <w:p w14:paraId="1420A19A" w14:textId="77777777" w:rsidR="002B1E58" w:rsidRPr="002B1E58" w:rsidRDefault="002B1E58" w:rsidP="002B1E58">
      <w:pPr>
        <w:pStyle w:val="Bibliography"/>
      </w:pPr>
      <w:r w:rsidRPr="002B1E58">
        <w:t xml:space="preserve">Vega, M.A., Simón-Fuentes, M., González de la Aleja, A., Nieto, C., Colmenares, M., Herrero, C., Domínguez-Soto, Á., and Corbí, Á.L. (2020). MAFB and MAF Transcription Factors as Macrophage Checkpoints for COVID-19 Severity. Front Immunol </w:t>
      </w:r>
      <w:r w:rsidRPr="002B1E58">
        <w:rPr>
          <w:i/>
          <w:iCs/>
        </w:rPr>
        <w:t>11</w:t>
      </w:r>
      <w:r w:rsidRPr="002B1E58">
        <w:t>, 603507.</w:t>
      </w:r>
    </w:p>
    <w:p w14:paraId="42E44B17" w14:textId="77777777" w:rsidR="002B1E58" w:rsidRPr="002B1E58" w:rsidRDefault="002B1E58" w:rsidP="002B1E58">
      <w:pPr>
        <w:pStyle w:val="Bibliography"/>
      </w:pPr>
      <w:r w:rsidRPr="002B1E58">
        <w:t xml:space="preserve">Wang, Y., Szretter, K.J., Vermi, W., Gilfillan, S., Rossini, C., Cella, M., Barrow, A.D., Diamond, M.S., and Colonna, M. (2012). IL-34 is a tissue-restricted ligand of CSF1R required for the development of Langerhans cells and microglia. Nat Immunol </w:t>
      </w:r>
      <w:r w:rsidRPr="002B1E58">
        <w:rPr>
          <w:i/>
          <w:iCs/>
        </w:rPr>
        <w:t>13</w:t>
      </w:r>
      <w:r w:rsidRPr="002B1E58">
        <w:t>, 753–760.</w:t>
      </w:r>
    </w:p>
    <w:p w14:paraId="4B218965" w14:textId="77777777" w:rsidR="002B1E58" w:rsidRPr="00920684" w:rsidRDefault="002B1E58" w:rsidP="002B1E58">
      <w:pPr>
        <w:pStyle w:val="Bibliography"/>
        <w:rPr>
          <w:lang w:val="fr-FR"/>
        </w:rPr>
      </w:pPr>
      <w:r w:rsidRPr="002B1E58">
        <w:t xml:space="preserve">Weinreb, C., Rodriguez-Fraticelli, A., Camargo, F.D., and Klein, A.M. (2020). Lineage tracing on transcriptional landscapes links state to fate during differentiation. </w:t>
      </w:r>
      <w:r w:rsidRPr="00920684">
        <w:rPr>
          <w:lang w:val="fr-FR"/>
        </w:rPr>
        <w:t xml:space="preserve">Science </w:t>
      </w:r>
      <w:r w:rsidRPr="00920684">
        <w:rPr>
          <w:i/>
          <w:iCs/>
          <w:lang w:val="fr-FR"/>
        </w:rPr>
        <w:t>367</w:t>
      </w:r>
      <w:r w:rsidRPr="00920684">
        <w:rPr>
          <w:lang w:val="fr-FR"/>
        </w:rPr>
        <w:t>, eaaw3381.</w:t>
      </w:r>
    </w:p>
    <w:p w14:paraId="60A0D1F0" w14:textId="77777777" w:rsidR="002B1E58" w:rsidRPr="002B1E58" w:rsidRDefault="002B1E58" w:rsidP="002B1E58">
      <w:pPr>
        <w:pStyle w:val="Bibliography"/>
        <w:rPr>
          <w:lang w:val="fr-FR"/>
        </w:rPr>
      </w:pPr>
      <w:r w:rsidRPr="00920684">
        <w:rPr>
          <w:lang w:val="fr-FR"/>
        </w:rPr>
        <w:t xml:space="preserve">Wende, H., Lechner, S.G., </w:t>
      </w:r>
      <w:proofErr w:type="spellStart"/>
      <w:r w:rsidRPr="00920684">
        <w:rPr>
          <w:lang w:val="fr-FR"/>
        </w:rPr>
        <w:t>Cheret</w:t>
      </w:r>
      <w:proofErr w:type="spellEnd"/>
      <w:r w:rsidRPr="00920684">
        <w:rPr>
          <w:lang w:val="fr-FR"/>
        </w:rPr>
        <w:t xml:space="preserve">, C., </w:t>
      </w:r>
      <w:proofErr w:type="spellStart"/>
      <w:r w:rsidRPr="00920684">
        <w:rPr>
          <w:lang w:val="fr-FR"/>
        </w:rPr>
        <w:t>Bourane</w:t>
      </w:r>
      <w:proofErr w:type="spellEnd"/>
      <w:r w:rsidRPr="00920684">
        <w:rPr>
          <w:lang w:val="fr-FR"/>
        </w:rPr>
        <w:t xml:space="preserve">, S., </w:t>
      </w:r>
      <w:proofErr w:type="spellStart"/>
      <w:r w:rsidRPr="00920684">
        <w:rPr>
          <w:lang w:val="fr-FR"/>
        </w:rPr>
        <w:t>Kolanczyk</w:t>
      </w:r>
      <w:proofErr w:type="spellEnd"/>
      <w:r w:rsidRPr="00920684">
        <w:rPr>
          <w:lang w:val="fr-FR"/>
        </w:rPr>
        <w:t xml:space="preserve">, M.E., </w:t>
      </w:r>
      <w:proofErr w:type="spellStart"/>
      <w:r w:rsidRPr="00920684">
        <w:rPr>
          <w:lang w:val="fr-FR"/>
        </w:rPr>
        <w:t>Pattyn</w:t>
      </w:r>
      <w:proofErr w:type="spellEnd"/>
      <w:r w:rsidRPr="00920684">
        <w:rPr>
          <w:lang w:val="fr-FR"/>
        </w:rPr>
        <w:t xml:space="preserve">, A., Reuter, K., Munier, F.L., Carroll, P., Lewin, G.R., et al. </w:t>
      </w:r>
      <w:r w:rsidRPr="002B1E58">
        <w:t xml:space="preserve">(2012). The transcription factor c-Maf controls touch receptor development and function. </w:t>
      </w:r>
      <w:r w:rsidRPr="002B1E58">
        <w:rPr>
          <w:lang w:val="fr-FR"/>
        </w:rPr>
        <w:t xml:space="preserve">Science </w:t>
      </w:r>
      <w:r w:rsidRPr="002B1E58">
        <w:rPr>
          <w:i/>
          <w:iCs/>
          <w:lang w:val="fr-FR"/>
        </w:rPr>
        <w:t>335</w:t>
      </w:r>
      <w:r w:rsidRPr="002B1E58">
        <w:rPr>
          <w:lang w:val="fr-FR"/>
        </w:rPr>
        <w:t>, 1373–1376.</w:t>
      </w:r>
    </w:p>
    <w:p w14:paraId="14A2D3C2" w14:textId="77777777" w:rsidR="002B1E58" w:rsidRPr="002B1E58" w:rsidRDefault="002B1E58" w:rsidP="002B1E58">
      <w:pPr>
        <w:pStyle w:val="Bibliography"/>
      </w:pPr>
      <w:r w:rsidRPr="002B1E58">
        <w:rPr>
          <w:lang w:val="fr-FR"/>
        </w:rPr>
        <w:t xml:space="preserve">Wu, T., Hu, E., Xu, S., Chen, M., Guo, P., Dai, Z., Feng, T., Zhou, L., Tang, W., Zhan, L., et al. </w:t>
      </w:r>
      <w:r w:rsidRPr="002B1E58">
        <w:t xml:space="preserve">(2021). clusterProfiler 4.0: A universal enrichment tool for interpreting omics data. Innovation (N Y) </w:t>
      </w:r>
      <w:r w:rsidRPr="002B1E58">
        <w:rPr>
          <w:i/>
          <w:iCs/>
        </w:rPr>
        <w:t>2</w:t>
      </w:r>
      <w:r w:rsidRPr="002B1E58">
        <w:t>, 100141.</w:t>
      </w:r>
    </w:p>
    <w:p w14:paraId="45A27EB6" w14:textId="77777777" w:rsidR="002B1E58" w:rsidRPr="002B1E58" w:rsidRDefault="002B1E58" w:rsidP="002B1E58">
      <w:pPr>
        <w:pStyle w:val="Bibliography"/>
      </w:pPr>
      <w:r w:rsidRPr="002B1E58">
        <w:t xml:space="preserve">Yona, S., Kim, K.-W., Wolf, Y., Mildner, A., Varol, D., Breker, M., Strauss-Ayali, D., Viukov, S., Guilliams, M., Misharin, A., et al. (2013). Fate mapping reveals origins and dynamics of monocytes and tissue macrophages under homeostasis. Immunity </w:t>
      </w:r>
      <w:r w:rsidRPr="002B1E58">
        <w:rPr>
          <w:i/>
          <w:iCs/>
        </w:rPr>
        <w:t>38</w:t>
      </w:r>
      <w:r w:rsidRPr="002B1E58">
        <w:t>, 79–91.</w:t>
      </w:r>
    </w:p>
    <w:p w14:paraId="05E3DFAB" w14:textId="77777777" w:rsidR="002B1E58" w:rsidRPr="002B1E58" w:rsidRDefault="002B1E58" w:rsidP="002B1E58">
      <w:pPr>
        <w:pStyle w:val="Bibliography"/>
      </w:pPr>
      <w:r w:rsidRPr="002B1E58">
        <w:t xml:space="preserve">Zheng, G.X., Terry, J.M., Belgrader, P., Ryvkin, P., Bent, Z.W., Wilson, R., Ziraldo, S.B., Wheeler, T.D., McDermott, G.P., Zhu, J., et al. (2017). Massively parallel digital transcriptional profiling of single cells. Nat Commun </w:t>
      </w:r>
      <w:r w:rsidRPr="002B1E58">
        <w:rPr>
          <w:i/>
          <w:iCs/>
        </w:rPr>
        <w:t>8</w:t>
      </w:r>
      <w:r w:rsidRPr="002B1E58">
        <w:t>, 14049.</w:t>
      </w:r>
    </w:p>
    <w:p w14:paraId="2B4DD73E" w14:textId="3B686011" w:rsidR="000E4507" w:rsidRPr="00D82FC6" w:rsidRDefault="0050720C" w:rsidP="00D82FC6">
      <w:pPr>
        <w:jc w:val="both"/>
        <w:rPr>
          <w:rFonts w:ascii="Adobe Garamond Pro" w:hAnsi="Adobe Garamond Pro"/>
          <w:b/>
        </w:rPr>
      </w:pPr>
      <w:r w:rsidRPr="00D82FC6">
        <w:rPr>
          <w:rFonts w:ascii="Adobe Garamond Pro" w:hAnsi="Adobe Garamond Pro"/>
          <w:b/>
        </w:rPr>
        <w:fldChar w:fldCharType="end"/>
      </w:r>
    </w:p>
    <w:sectPr w:rsidR="000E4507" w:rsidRPr="00D82FC6" w:rsidSect="00351685">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omien Vanneste" w:date="2022-01-24T10:53:00Z" w:initials="DV">
    <w:p w14:paraId="5BA81915" w14:textId="77777777" w:rsidR="005C6A11" w:rsidRDefault="005C6A11" w:rsidP="005C6A11">
      <w:pPr>
        <w:pStyle w:val="CommentText"/>
      </w:pPr>
      <w:r>
        <w:rPr>
          <w:rStyle w:val="CommentReference"/>
        </w:rPr>
        <w:annotationRef/>
      </w:r>
      <w:r>
        <w:t xml:space="preserve">I am not so much in favor of this title. A bit to practical. I would go more for: “Generation of IM specific IM-DTR mice” or something </w:t>
      </w:r>
    </w:p>
    <w:p w14:paraId="749FF55B" w14:textId="37949F17" w:rsidR="005C6A11" w:rsidRDefault="005C6A11">
      <w:pPr>
        <w:pStyle w:val="CommentText"/>
      </w:pPr>
    </w:p>
  </w:comment>
  <w:comment w:id="2" w:author="Domien Vanneste" w:date="2022-01-24T10:54:00Z" w:initials="DV">
    <w:p w14:paraId="5AD731C3" w14:textId="6A1BF6E3" w:rsidR="005C6A11" w:rsidRDefault="005C6A11">
      <w:pPr>
        <w:pStyle w:val="CommentText"/>
      </w:pPr>
      <w:r>
        <w:rPr>
          <w:rStyle w:val="CommentReference"/>
        </w:rPr>
        <w:annotationRef/>
      </w:r>
      <w:r w:rsidRPr="005C6A11">
        <w:t>For me a bit too difficult to understand. I would maybe split it up saying firstly we choose Cx3cr1 because expressed in most macs but not AM/DC (+ mice are available and well described).  Next we choose Tmem119 because almost exclusively expressed in IM compared to other Mo/Dc/Mac.</w:t>
      </w:r>
    </w:p>
  </w:comment>
  <w:comment w:id="3" w:author="Domien Vanneste" w:date="2022-01-24T10:55:00Z" w:initials="DV">
    <w:p w14:paraId="4DDB47B1" w14:textId="79D13CA9" w:rsidR="005C6A11" w:rsidRDefault="005C6A11">
      <w:pPr>
        <w:pStyle w:val="CommentText"/>
      </w:pPr>
      <w:r>
        <w:rPr>
          <w:rStyle w:val="CommentReference"/>
        </w:rPr>
        <w:annotationRef/>
      </w:r>
      <w:r>
        <w:t>Mutant has a negative connotation especially in context of GMO. I would change to “Knock-in mice”</w:t>
      </w:r>
    </w:p>
  </w:comment>
  <w:comment w:id="4" w:author="Domien Vanneste" w:date="2022-01-24T10:58:00Z" w:initials="DV">
    <w:p w14:paraId="6D41AD66" w14:textId="3910388B" w:rsidR="005C6A11" w:rsidRDefault="005C6A11">
      <w:pPr>
        <w:pStyle w:val="CommentText"/>
      </w:pPr>
      <w:r>
        <w:rPr>
          <w:rStyle w:val="CommentReference"/>
        </w:rPr>
        <w:annotationRef/>
      </w:r>
      <w:r>
        <w:t>Please use minus sign instead of hyphen. General comment for whole manuscript + Figures</w:t>
      </w:r>
    </w:p>
  </w:comment>
  <w:comment w:id="32" w:author="Domien Vanneste" w:date="2022-01-24T11:02:00Z" w:initials="DV">
    <w:p w14:paraId="1CDE771F" w14:textId="68CC9299" w:rsidR="005C6A11" w:rsidRDefault="005C6A11">
      <w:pPr>
        <w:pStyle w:val="CommentText"/>
      </w:pPr>
      <w:r>
        <w:rPr>
          <w:rStyle w:val="CommentReference"/>
        </w:rPr>
        <w:annotationRef/>
      </w:r>
      <w:r>
        <w:t xml:space="preserve">I prefer this order this was also used in the figures but </w:t>
      </w:r>
      <w:r w:rsidR="00115077">
        <w:t>in the text I see sometimes the reverse please be consistent</w:t>
      </w:r>
    </w:p>
  </w:comment>
  <w:comment w:id="36" w:author="Domien Vanneste" w:date="2022-01-24T11:04:00Z" w:initials="DV">
    <w:p w14:paraId="0B20D6D2" w14:textId="2BF48AE3" w:rsidR="00115077" w:rsidRDefault="00115077">
      <w:pPr>
        <w:pStyle w:val="CommentText"/>
      </w:pPr>
      <w:r>
        <w:rPr>
          <w:rStyle w:val="CommentReference"/>
        </w:rPr>
        <w:annotationRef/>
      </w:r>
      <w:r>
        <w:t>See comment order</w:t>
      </w:r>
    </w:p>
  </w:comment>
  <w:comment w:id="40" w:author="Domien Vanneste" w:date="2022-01-24T11:05:00Z" w:initials="DV">
    <w:p w14:paraId="25A8FF0B" w14:textId="1DFEA82C" w:rsidR="00115077" w:rsidRDefault="00115077">
      <w:pPr>
        <w:pStyle w:val="CommentText"/>
      </w:pPr>
      <w:r>
        <w:rPr>
          <w:rStyle w:val="CommentReference"/>
        </w:rPr>
        <w:annotationRef/>
      </w:r>
      <w:r>
        <w:t>Add semi colon in figures?</w:t>
      </w:r>
    </w:p>
  </w:comment>
  <w:comment w:id="41" w:author="Domien Vanneste" w:date="2022-01-24T11:08:00Z" w:initials="DV">
    <w:p w14:paraId="0EACEE2D" w14:textId="39077BB3" w:rsidR="00115077" w:rsidRDefault="00115077">
      <w:pPr>
        <w:pStyle w:val="CommentText"/>
      </w:pPr>
      <w:r>
        <w:rPr>
          <w:rStyle w:val="CommentReference"/>
        </w:rPr>
        <w:annotationRef/>
      </w:r>
      <w:r>
        <w:t>Figure S4 should then be main figure 8</w:t>
      </w:r>
    </w:p>
  </w:comment>
  <w:comment w:id="62" w:author="Domien Vanneste" w:date="2022-01-24T11:10:00Z" w:initials="DV">
    <w:p w14:paraId="2D211E29" w14:textId="29B5D97C" w:rsidR="00115077" w:rsidRDefault="00115077">
      <w:pPr>
        <w:pStyle w:val="CommentText"/>
      </w:pPr>
      <w:r>
        <w:rPr>
          <w:rStyle w:val="CommentReference"/>
        </w:rPr>
        <w:annotationRef/>
      </w:r>
      <w:r>
        <w:t>Consistent! either +/</w:t>
      </w:r>
      <w:r w:rsidRPr="00115077">
        <w:t>−</w:t>
      </w:r>
      <w:r>
        <w:t xml:space="preserve"> or </w:t>
      </w:r>
      <w:r w:rsidRPr="00115077">
        <w:t>±</w:t>
      </w:r>
    </w:p>
  </w:comment>
  <w:comment w:id="85" w:author="Domien Vanneste" w:date="2022-01-24T11:17:00Z" w:initials="DV">
    <w:p w14:paraId="205D53B2" w14:textId="23C43C3F" w:rsidR="006D0202" w:rsidRDefault="006D0202">
      <w:pPr>
        <w:pStyle w:val="CommentText"/>
      </w:pPr>
      <w:r>
        <w:rPr>
          <w:rStyle w:val="CommentReference"/>
        </w:rPr>
        <w:annotationRef/>
      </w:r>
      <w:r>
        <w:t xml:space="preserve">Consistency order! </w:t>
      </w:r>
    </w:p>
  </w:comment>
  <w:comment w:id="124" w:author="Bai Qiang" w:date="2022-01-26T13:35:00Z" w:initials="BQ">
    <w:p w14:paraId="3A6F935B" w14:textId="26EC299C" w:rsidR="00124BA0" w:rsidRDefault="00200483">
      <w:pPr>
        <w:pStyle w:val="CommentText"/>
      </w:pPr>
      <w:r>
        <w:rPr>
          <w:rStyle w:val="CommentReference"/>
        </w:rPr>
        <w:annotationRef/>
      </w:r>
      <w:r>
        <w:t xml:space="preserve">We said for the first submission we don’t put the code on </w:t>
      </w:r>
      <w:proofErr w:type="spellStart"/>
      <w:r>
        <w:t>Zenodo</w:t>
      </w:r>
      <w:proofErr w:type="spellEnd"/>
      <w:r>
        <w:t>, so no DOI for the 1</w:t>
      </w:r>
      <w:r w:rsidRPr="00200483">
        <w:rPr>
          <w:vertAlign w:val="superscript"/>
        </w:rPr>
        <w:t>st</w:t>
      </w:r>
      <w:r>
        <w:t xml:space="preserve"> submission. </w:t>
      </w:r>
      <w:proofErr w:type="spellStart"/>
      <w:r w:rsidR="00124BA0">
        <w:t>Zenodo</w:t>
      </w:r>
      <w:proofErr w:type="spellEnd"/>
      <w:r w:rsidR="00124BA0">
        <w:t xml:space="preserve"> need the final version of code, once giving DOI we cannot change anymore. </w:t>
      </w:r>
    </w:p>
  </w:comment>
  <w:comment w:id="145" w:author="Bai Qiang" w:date="2022-01-26T13:34:00Z" w:initials="BQ">
    <w:p w14:paraId="7F492B4D" w14:textId="39FC127B" w:rsidR="00645104" w:rsidRDefault="00645104">
      <w:pPr>
        <w:pStyle w:val="CommentText"/>
      </w:pPr>
      <w:r>
        <w:rPr>
          <w:rStyle w:val="CommentReference"/>
        </w:rPr>
        <w:annotationRef/>
      </w:r>
      <w:r>
        <w:t xml:space="preserve">Not sure which line they used. </w:t>
      </w:r>
    </w:p>
  </w:comment>
  <w:comment w:id="155" w:author="Domien Vanneste" w:date="2022-01-24T11:20:00Z" w:initials="DV">
    <w:p w14:paraId="1A53A2DC" w14:textId="1DD46F03" w:rsidR="006D0202" w:rsidRDefault="006D0202">
      <w:pPr>
        <w:pStyle w:val="CommentText"/>
      </w:pPr>
      <w:r>
        <w:rPr>
          <w:rStyle w:val="CommentReference"/>
        </w:rPr>
        <w:annotationRef/>
      </w:r>
      <w:r>
        <w:t xml:space="preserve">Consistency </w:t>
      </w:r>
      <w:proofErr w:type="spellStart"/>
      <w:r>
        <w:t>Cre</w:t>
      </w:r>
      <w:proofErr w:type="spellEnd"/>
      <w:r>
        <w:t xml:space="preserve"> vs </w:t>
      </w:r>
      <w:proofErr w:type="spellStart"/>
      <w:r>
        <w:t>Cre</w:t>
      </w:r>
      <w:proofErr w:type="spellEnd"/>
      <w:r>
        <w:t>/+</w:t>
      </w:r>
    </w:p>
  </w:comment>
  <w:comment w:id="188" w:author="Domien Vanneste" w:date="2022-01-24T10:18:00Z" w:initials="DV">
    <w:p w14:paraId="381680D7" w14:textId="6D8EF6F1" w:rsidR="004B248A" w:rsidRDefault="004B248A">
      <w:pPr>
        <w:pStyle w:val="CommentText"/>
      </w:pPr>
      <w:r>
        <w:rPr>
          <w:rStyle w:val="CommentReference"/>
        </w:rPr>
        <w:annotationRef/>
      </w:r>
      <w:r>
        <w:t>10 to 20 mL</w:t>
      </w:r>
    </w:p>
  </w:comment>
  <w:comment w:id="221" w:author="Domien Vanneste" w:date="2022-01-24T10:19:00Z" w:initials="DV">
    <w:p w14:paraId="2C6124AF" w14:textId="6152374C" w:rsidR="004B248A" w:rsidRDefault="004B248A">
      <w:pPr>
        <w:pStyle w:val="CommentText"/>
      </w:pPr>
      <w:r>
        <w:rPr>
          <w:rStyle w:val="CommentReference"/>
        </w:rPr>
        <w:annotationRef/>
      </w:r>
      <w:r>
        <w:t>Not true for microglia</w:t>
      </w:r>
    </w:p>
  </w:comment>
  <w:comment w:id="232" w:author="Domien Vanneste" w:date="2022-01-24T11:20:00Z" w:initials="DV">
    <w:p w14:paraId="79B379A3" w14:textId="5F50770D" w:rsidR="006D0202" w:rsidRDefault="006D0202">
      <w:pPr>
        <w:pStyle w:val="CommentText"/>
      </w:pPr>
      <w:r>
        <w:rPr>
          <w:rStyle w:val="CommentReference"/>
        </w:rPr>
        <w:annotationRef/>
      </w:r>
      <w:r>
        <w:t>Ask Pauline</w:t>
      </w:r>
    </w:p>
  </w:comment>
  <w:comment w:id="240" w:author="Bai Qiang" w:date="2022-01-26T14:10:00Z" w:initials="BQ">
    <w:p w14:paraId="739C3EA9" w14:textId="760B4504" w:rsidR="008E6363" w:rsidRDefault="008E6363">
      <w:pPr>
        <w:pStyle w:val="CommentText"/>
      </w:pPr>
      <w:r>
        <w:rPr>
          <w:rStyle w:val="CommentReference"/>
        </w:rPr>
        <w:annotationRef/>
      </w:r>
      <w:r w:rsidR="00805484">
        <w:rPr>
          <w:noProof/>
        </w:rPr>
        <w:t xml:space="preserve">No need.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9FF55B" w15:done="0"/>
  <w15:commentEx w15:paraId="5AD731C3" w15:done="0"/>
  <w15:commentEx w15:paraId="4DDB47B1" w15:done="0"/>
  <w15:commentEx w15:paraId="6D41AD66" w15:done="0"/>
  <w15:commentEx w15:paraId="1CDE771F" w15:done="0"/>
  <w15:commentEx w15:paraId="0B20D6D2" w15:done="0"/>
  <w15:commentEx w15:paraId="25A8FF0B" w15:done="0"/>
  <w15:commentEx w15:paraId="0EACEE2D" w15:done="0"/>
  <w15:commentEx w15:paraId="2D211E29" w15:done="0"/>
  <w15:commentEx w15:paraId="205D53B2" w15:done="0"/>
  <w15:commentEx w15:paraId="3A6F935B" w15:done="0"/>
  <w15:commentEx w15:paraId="7F492B4D" w15:done="0"/>
  <w15:commentEx w15:paraId="1A53A2DC" w15:done="0"/>
  <w15:commentEx w15:paraId="381680D7" w15:done="0"/>
  <w15:commentEx w15:paraId="2C6124AF" w15:done="0"/>
  <w15:commentEx w15:paraId="79B379A3" w15:done="0"/>
  <w15:commentEx w15:paraId="739C3E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C1BD" w16cex:dateUtc="2022-01-24T09:53:00Z"/>
  <w16cex:commentExtensible w16cex:durableId="259BC1BE" w16cex:dateUtc="2022-01-24T09:54:00Z"/>
  <w16cex:commentExtensible w16cex:durableId="259BC1BF" w16cex:dateUtc="2022-01-24T09:55:00Z"/>
  <w16cex:commentExtensible w16cex:durableId="259BC1C0" w16cex:dateUtc="2022-01-24T09:58:00Z"/>
  <w16cex:commentExtensible w16cex:durableId="259BC1C1" w16cex:dateUtc="2022-01-24T10:02:00Z"/>
  <w16cex:commentExtensible w16cex:durableId="259BC1C2" w16cex:dateUtc="2022-01-24T10:04:00Z"/>
  <w16cex:commentExtensible w16cex:durableId="259BC1C3" w16cex:dateUtc="2022-01-24T10:05:00Z"/>
  <w16cex:commentExtensible w16cex:durableId="259BC1C4" w16cex:dateUtc="2022-01-24T10:08:00Z"/>
  <w16cex:commentExtensible w16cex:durableId="259BC1C5" w16cex:dateUtc="2022-01-24T10:10:00Z"/>
  <w16cex:commentExtensible w16cex:durableId="259BC1C6" w16cex:dateUtc="2022-01-24T10:17:00Z"/>
  <w16cex:commentExtensible w16cex:durableId="259BCCBD" w16cex:dateUtc="2022-01-26T12:35:00Z"/>
  <w16cex:commentExtensible w16cex:durableId="259BCC5B" w16cex:dateUtc="2022-01-26T12:34:00Z"/>
  <w16cex:commentExtensible w16cex:durableId="259BC1C7" w16cex:dateUtc="2022-01-24T10:20:00Z"/>
  <w16cex:commentExtensible w16cex:durableId="259BC1C8" w16cex:dateUtc="2022-01-24T09:18:00Z"/>
  <w16cex:commentExtensible w16cex:durableId="259BC1C9" w16cex:dateUtc="2022-01-24T09:19:00Z"/>
  <w16cex:commentExtensible w16cex:durableId="259BC1CA" w16cex:dateUtc="2022-01-24T10:20:00Z"/>
  <w16cex:commentExtensible w16cex:durableId="259BD4CA" w16cex:dateUtc="2022-01-26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9FF55B" w16cid:durableId="259BC1BD"/>
  <w16cid:commentId w16cid:paraId="5AD731C3" w16cid:durableId="259BC1BE"/>
  <w16cid:commentId w16cid:paraId="4DDB47B1" w16cid:durableId="259BC1BF"/>
  <w16cid:commentId w16cid:paraId="6D41AD66" w16cid:durableId="259BC1C0"/>
  <w16cid:commentId w16cid:paraId="1CDE771F" w16cid:durableId="259BC1C1"/>
  <w16cid:commentId w16cid:paraId="0B20D6D2" w16cid:durableId="259BC1C2"/>
  <w16cid:commentId w16cid:paraId="25A8FF0B" w16cid:durableId="259BC1C3"/>
  <w16cid:commentId w16cid:paraId="0EACEE2D" w16cid:durableId="259BC1C4"/>
  <w16cid:commentId w16cid:paraId="2D211E29" w16cid:durableId="259BC1C5"/>
  <w16cid:commentId w16cid:paraId="205D53B2" w16cid:durableId="259BC1C6"/>
  <w16cid:commentId w16cid:paraId="3A6F935B" w16cid:durableId="259BCCBD"/>
  <w16cid:commentId w16cid:paraId="7F492B4D" w16cid:durableId="259BCC5B"/>
  <w16cid:commentId w16cid:paraId="1A53A2DC" w16cid:durableId="259BC1C7"/>
  <w16cid:commentId w16cid:paraId="381680D7" w16cid:durableId="259BC1C8"/>
  <w16cid:commentId w16cid:paraId="2C6124AF" w16cid:durableId="259BC1C9"/>
  <w16cid:commentId w16cid:paraId="79B379A3" w16cid:durableId="259BC1CA"/>
  <w16cid:commentId w16cid:paraId="739C3EA9" w16cid:durableId="259BD4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dobe Devanagari">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á˝»”˛">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B4C"/>
    <w:multiLevelType w:val="multilevel"/>
    <w:tmpl w:val="351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9F1782"/>
    <w:multiLevelType w:val="hybridMultilevel"/>
    <w:tmpl w:val="0A6C53AA"/>
    <w:lvl w:ilvl="0" w:tplc="3306FA0A">
      <w:start w:val="1"/>
      <w:numFmt w:val="bullet"/>
      <w:lvlText w:val="-"/>
      <w:lvlJc w:val="left"/>
      <w:pPr>
        <w:ind w:left="720" w:hanging="360"/>
      </w:pPr>
      <w:rPr>
        <w:rFonts w:ascii="Adobe Garamond Pro" w:eastAsiaTheme="minorHAnsi" w:hAnsi="Adobe Garamon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C2C12"/>
    <w:multiLevelType w:val="hybridMultilevel"/>
    <w:tmpl w:val="C57231C4"/>
    <w:lvl w:ilvl="0" w:tplc="8050133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mien Vanneste">
    <w15:presenceInfo w15:providerId="Windows Live" w15:userId="0583cd016ca78380"/>
  </w15:person>
  <w15:person w15:author="Bai Qiang">
    <w15:presenceInfo w15:providerId="AD" w15:userId="S::qiang.bai@uliege.be::0be10041-71d5-4b5a-a0c7-969751028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F9C"/>
    <w:rsid w:val="000070CC"/>
    <w:rsid w:val="0001073F"/>
    <w:rsid w:val="00010FD0"/>
    <w:rsid w:val="000110D6"/>
    <w:rsid w:val="00011A81"/>
    <w:rsid w:val="000122B0"/>
    <w:rsid w:val="000122BC"/>
    <w:rsid w:val="00012D7E"/>
    <w:rsid w:val="00013968"/>
    <w:rsid w:val="000142A8"/>
    <w:rsid w:val="0001504C"/>
    <w:rsid w:val="000152A2"/>
    <w:rsid w:val="000171EC"/>
    <w:rsid w:val="00017B9A"/>
    <w:rsid w:val="000203D0"/>
    <w:rsid w:val="00021DDB"/>
    <w:rsid w:val="00022965"/>
    <w:rsid w:val="000275E0"/>
    <w:rsid w:val="00027677"/>
    <w:rsid w:val="00027B0C"/>
    <w:rsid w:val="00027FC6"/>
    <w:rsid w:val="00033EE5"/>
    <w:rsid w:val="00036AD2"/>
    <w:rsid w:val="00036E6C"/>
    <w:rsid w:val="00037A13"/>
    <w:rsid w:val="00041267"/>
    <w:rsid w:val="00041C44"/>
    <w:rsid w:val="00044556"/>
    <w:rsid w:val="00044856"/>
    <w:rsid w:val="00044CF4"/>
    <w:rsid w:val="000467A7"/>
    <w:rsid w:val="00051F46"/>
    <w:rsid w:val="000556C9"/>
    <w:rsid w:val="00063E6C"/>
    <w:rsid w:val="000647C3"/>
    <w:rsid w:val="00065B8C"/>
    <w:rsid w:val="00066341"/>
    <w:rsid w:val="00066CD9"/>
    <w:rsid w:val="00070021"/>
    <w:rsid w:val="000701A1"/>
    <w:rsid w:val="00070D41"/>
    <w:rsid w:val="00071219"/>
    <w:rsid w:val="00071E14"/>
    <w:rsid w:val="00073AAC"/>
    <w:rsid w:val="000740B1"/>
    <w:rsid w:val="00074FBB"/>
    <w:rsid w:val="00082AF5"/>
    <w:rsid w:val="00085F48"/>
    <w:rsid w:val="0008734C"/>
    <w:rsid w:val="00087D26"/>
    <w:rsid w:val="00094F32"/>
    <w:rsid w:val="00096FC9"/>
    <w:rsid w:val="000A0BA3"/>
    <w:rsid w:val="000A267A"/>
    <w:rsid w:val="000A5B74"/>
    <w:rsid w:val="000A5D7E"/>
    <w:rsid w:val="000A66E9"/>
    <w:rsid w:val="000B5D82"/>
    <w:rsid w:val="000C0368"/>
    <w:rsid w:val="000C0C67"/>
    <w:rsid w:val="000C151C"/>
    <w:rsid w:val="000C3357"/>
    <w:rsid w:val="000C5AC2"/>
    <w:rsid w:val="000C5C2B"/>
    <w:rsid w:val="000D171B"/>
    <w:rsid w:val="000D246B"/>
    <w:rsid w:val="000D627E"/>
    <w:rsid w:val="000D718B"/>
    <w:rsid w:val="000D7C9A"/>
    <w:rsid w:val="000E253C"/>
    <w:rsid w:val="000E4507"/>
    <w:rsid w:val="000E4620"/>
    <w:rsid w:val="000E4928"/>
    <w:rsid w:val="000E62BA"/>
    <w:rsid w:val="000E6BF5"/>
    <w:rsid w:val="000E7613"/>
    <w:rsid w:val="000F5AC7"/>
    <w:rsid w:val="000F643D"/>
    <w:rsid w:val="00101920"/>
    <w:rsid w:val="00101A52"/>
    <w:rsid w:val="00104E76"/>
    <w:rsid w:val="00106C8D"/>
    <w:rsid w:val="00110088"/>
    <w:rsid w:val="001137A1"/>
    <w:rsid w:val="00115077"/>
    <w:rsid w:val="00117B67"/>
    <w:rsid w:val="00117DE6"/>
    <w:rsid w:val="0012137A"/>
    <w:rsid w:val="00124BA0"/>
    <w:rsid w:val="00124CA3"/>
    <w:rsid w:val="00130E8D"/>
    <w:rsid w:val="00131181"/>
    <w:rsid w:val="00131404"/>
    <w:rsid w:val="0013145E"/>
    <w:rsid w:val="00132C73"/>
    <w:rsid w:val="00135AE4"/>
    <w:rsid w:val="0013601B"/>
    <w:rsid w:val="00137F14"/>
    <w:rsid w:val="0014083A"/>
    <w:rsid w:val="00140CFA"/>
    <w:rsid w:val="00152DC3"/>
    <w:rsid w:val="00153EA6"/>
    <w:rsid w:val="0015537E"/>
    <w:rsid w:val="001555C2"/>
    <w:rsid w:val="001568F8"/>
    <w:rsid w:val="001635C1"/>
    <w:rsid w:val="00163625"/>
    <w:rsid w:val="001637E8"/>
    <w:rsid w:val="00165751"/>
    <w:rsid w:val="001704BB"/>
    <w:rsid w:val="00175E28"/>
    <w:rsid w:val="0018229D"/>
    <w:rsid w:val="00182C4F"/>
    <w:rsid w:val="00183A33"/>
    <w:rsid w:val="00186928"/>
    <w:rsid w:val="00190235"/>
    <w:rsid w:val="001903DF"/>
    <w:rsid w:val="001920A7"/>
    <w:rsid w:val="001935EF"/>
    <w:rsid w:val="00194863"/>
    <w:rsid w:val="00194A8F"/>
    <w:rsid w:val="00196580"/>
    <w:rsid w:val="00196C94"/>
    <w:rsid w:val="001A0826"/>
    <w:rsid w:val="001A4BDE"/>
    <w:rsid w:val="001A4DF7"/>
    <w:rsid w:val="001A5EC4"/>
    <w:rsid w:val="001B04D0"/>
    <w:rsid w:val="001B2136"/>
    <w:rsid w:val="001B400C"/>
    <w:rsid w:val="001B6205"/>
    <w:rsid w:val="001B6C1D"/>
    <w:rsid w:val="001B7AE4"/>
    <w:rsid w:val="001C1A1E"/>
    <w:rsid w:val="001C417C"/>
    <w:rsid w:val="001C4827"/>
    <w:rsid w:val="001C60A5"/>
    <w:rsid w:val="001C6592"/>
    <w:rsid w:val="001C6D2C"/>
    <w:rsid w:val="001D1873"/>
    <w:rsid w:val="001D21A8"/>
    <w:rsid w:val="001D3774"/>
    <w:rsid w:val="001E1DCB"/>
    <w:rsid w:val="001E248C"/>
    <w:rsid w:val="001E2995"/>
    <w:rsid w:val="001E49D7"/>
    <w:rsid w:val="001F16E8"/>
    <w:rsid w:val="001F1E8D"/>
    <w:rsid w:val="001F2164"/>
    <w:rsid w:val="001F32A5"/>
    <w:rsid w:val="001F5A6E"/>
    <w:rsid w:val="001F7192"/>
    <w:rsid w:val="00200483"/>
    <w:rsid w:val="00200B1F"/>
    <w:rsid w:val="002041E1"/>
    <w:rsid w:val="00206426"/>
    <w:rsid w:val="002077E7"/>
    <w:rsid w:val="0021081C"/>
    <w:rsid w:val="00211A03"/>
    <w:rsid w:val="00212641"/>
    <w:rsid w:val="0021364E"/>
    <w:rsid w:val="00214224"/>
    <w:rsid w:val="002157B2"/>
    <w:rsid w:val="002249CB"/>
    <w:rsid w:val="0022515E"/>
    <w:rsid w:val="00225454"/>
    <w:rsid w:val="0023165D"/>
    <w:rsid w:val="002338D5"/>
    <w:rsid w:val="002365A0"/>
    <w:rsid w:val="0023780A"/>
    <w:rsid w:val="00237970"/>
    <w:rsid w:val="002435E2"/>
    <w:rsid w:val="00243D22"/>
    <w:rsid w:val="00244463"/>
    <w:rsid w:val="00244F78"/>
    <w:rsid w:val="0024570C"/>
    <w:rsid w:val="00246077"/>
    <w:rsid w:val="00247424"/>
    <w:rsid w:val="00250B39"/>
    <w:rsid w:val="00254F77"/>
    <w:rsid w:val="00255384"/>
    <w:rsid w:val="00255C79"/>
    <w:rsid w:val="00255FC7"/>
    <w:rsid w:val="0025647E"/>
    <w:rsid w:val="00257F03"/>
    <w:rsid w:val="00260083"/>
    <w:rsid w:val="002609AC"/>
    <w:rsid w:val="00261B3F"/>
    <w:rsid w:val="00263CB7"/>
    <w:rsid w:val="002648E3"/>
    <w:rsid w:val="00264D8A"/>
    <w:rsid w:val="00265E2E"/>
    <w:rsid w:val="002660D2"/>
    <w:rsid w:val="00271F3D"/>
    <w:rsid w:val="00274EDC"/>
    <w:rsid w:val="00281A5B"/>
    <w:rsid w:val="00282110"/>
    <w:rsid w:val="0028301F"/>
    <w:rsid w:val="00283E01"/>
    <w:rsid w:val="00284F49"/>
    <w:rsid w:val="00286016"/>
    <w:rsid w:val="00286618"/>
    <w:rsid w:val="00287E5E"/>
    <w:rsid w:val="0029236F"/>
    <w:rsid w:val="00295CF3"/>
    <w:rsid w:val="0029709A"/>
    <w:rsid w:val="002A083F"/>
    <w:rsid w:val="002A0FF5"/>
    <w:rsid w:val="002A2025"/>
    <w:rsid w:val="002A5158"/>
    <w:rsid w:val="002A5575"/>
    <w:rsid w:val="002B1817"/>
    <w:rsid w:val="002B1E58"/>
    <w:rsid w:val="002B23E7"/>
    <w:rsid w:val="002B2F88"/>
    <w:rsid w:val="002B31B5"/>
    <w:rsid w:val="002B3719"/>
    <w:rsid w:val="002B3A58"/>
    <w:rsid w:val="002B4F60"/>
    <w:rsid w:val="002B50C9"/>
    <w:rsid w:val="002B6DFD"/>
    <w:rsid w:val="002C10EA"/>
    <w:rsid w:val="002C275F"/>
    <w:rsid w:val="002C3F91"/>
    <w:rsid w:val="002D1234"/>
    <w:rsid w:val="002D295E"/>
    <w:rsid w:val="002D2C08"/>
    <w:rsid w:val="002D6F24"/>
    <w:rsid w:val="002D7BCC"/>
    <w:rsid w:val="002D7CAB"/>
    <w:rsid w:val="002D7F8B"/>
    <w:rsid w:val="002E012F"/>
    <w:rsid w:val="002E1208"/>
    <w:rsid w:val="002E46F0"/>
    <w:rsid w:val="002F05CC"/>
    <w:rsid w:val="002F0B48"/>
    <w:rsid w:val="002F1F78"/>
    <w:rsid w:val="002F3D36"/>
    <w:rsid w:val="002F74F7"/>
    <w:rsid w:val="00300D9F"/>
    <w:rsid w:val="00302027"/>
    <w:rsid w:val="00302511"/>
    <w:rsid w:val="00302602"/>
    <w:rsid w:val="003031C0"/>
    <w:rsid w:val="00305CB0"/>
    <w:rsid w:val="00305E9E"/>
    <w:rsid w:val="00307D4A"/>
    <w:rsid w:val="0031034D"/>
    <w:rsid w:val="00310A13"/>
    <w:rsid w:val="00311046"/>
    <w:rsid w:val="00313F40"/>
    <w:rsid w:val="003141C3"/>
    <w:rsid w:val="003152A0"/>
    <w:rsid w:val="00316D92"/>
    <w:rsid w:val="00317CAA"/>
    <w:rsid w:val="00317E96"/>
    <w:rsid w:val="003279E0"/>
    <w:rsid w:val="00330E6A"/>
    <w:rsid w:val="003312CD"/>
    <w:rsid w:val="003321A7"/>
    <w:rsid w:val="00335478"/>
    <w:rsid w:val="00337101"/>
    <w:rsid w:val="003421E9"/>
    <w:rsid w:val="00342E54"/>
    <w:rsid w:val="00343CD9"/>
    <w:rsid w:val="00346B77"/>
    <w:rsid w:val="003475A3"/>
    <w:rsid w:val="0034781A"/>
    <w:rsid w:val="003502B7"/>
    <w:rsid w:val="00350532"/>
    <w:rsid w:val="003506C3"/>
    <w:rsid w:val="00351685"/>
    <w:rsid w:val="003525D1"/>
    <w:rsid w:val="00356A4C"/>
    <w:rsid w:val="0036213E"/>
    <w:rsid w:val="00362A88"/>
    <w:rsid w:val="003632A9"/>
    <w:rsid w:val="003639E9"/>
    <w:rsid w:val="00367A53"/>
    <w:rsid w:val="00367AA0"/>
    <w:rsid w:val="00371B00"/>
    <w:rsid w:val="00372511"/>
    <w:rsid w:val="00373E95"/>
    <w:rsid w:val="003745D1"/>
    <w:rsid w:val="00375787"/>
    <w:rsid w:val="003757D7"/>
    <w:rsid w:val="00375AC1"/>
    <w:rsid w:val="00376505"/>
    <w:rsid w:val="00381D4E"/>
    <w:rsid w:val="003840B8"/>
    <w:rsid w:val="00385AD4"/>
    <w:rsid w:val="00385B9C"/>
    <w:rsid w:val="00386C9A"/>
    <w:rsid w:val="00390E64"/>
    <w:rsid w:val="003929B8"/>
    <w:rsid w:val="003931CC"/>
    <w:rsid w:val="00394243"/>
    <w:rsid w:val="003942E8"/>
    <w:rsid w:val="0039646C"/>
    <w:rsid w:val="00397F78"/>
    <w:rsid w:val="003A2F9C"/>
    <w:rsid w:val="003A7439"/>
    <w:rsid w:val="003A74E7"/>
    <w:rsid w:val="003B0ACC"/>
    <w:rsid w:val="003B1E3D"/>
    <w:rsid w:val="003B1EF9"/>
    <w:rsid w:val="003B2BBF"/>
    <w:rsid w:val="003B3579"/>
    <w:rsid w:val="003B36B6"/>
    <w:rsid w:val="003B41CD"/>
    <w:rsid w:val="003C121B"/>
    <w:rsid w:val="003C473E"/>
    <w:rsid w:val="003C4935"/>
    <w:rsid w:val="003C4E9D"/>
    <w:rsid w:val="003C642A"/>
    <w:rsid w:val="003C73AE"/>
    <w:rsid w:val="003D0C8F"/>
    <w:rsid w:val="003D5085"/>
    <w:rsid w:val="003D5E6D"/>
    <w:rsid w:val="003D7DED"/>
    <w:rsid w:val="003E131B"/>
    <w:rsid w:val="003E1499"/>
    <w:rsid w:val="003E2B8E"/>
    <w:rsid w:val="003E3A26"/>
    <w:rsid w:val="003E3FF1"/>
    <w:rsid w:val="003E469E"/>
    <w:rsid w:val="003E611D"/>
    <w:rsid w:val="003F02FD"/>
    <w:rsid w:val="003F2CE3"/>
    <w:rsid w:val="003F3B23"/>
    <w:rsid w:val="003F4FE0"/>
    <w:rsid w:val="003F5BE2"/>
    <w:rsid w:val="003F7CCD"/>
    <w:rsid w:val="00400877"/>
    <w:rsid w:val="004020EE"/>
    <w:rsid w:val="00402367"/>
    <w:rsid w:val="004061BC"/>
    <w:rsid w:val="004076FE"/>
    <w:rsid w:val="004119D0"/>
    <w:rsid w:val="004141B8"/>
    <w:rsid w:val="00416A72"/>
    <w:rsid w:val="00416F14"/>
    <w:rsid w:val="004176F2"/>
    <w:rsid w:val="00417D7E"/>
    <w:rsid w:val="004211CD"/>
    <w:rsid w:val="0042259D"/>
    <w:rsid w:val="0043054A"/>
    <w:rsid w:val="00430C79"/>
    <w:rsid w:val="00432DB2"/>
    <w:rsid w:val="0043395C"/>
    <w:rsid w:val="00433A22"/>
    <w:rsid w:val="0043539E"/>
    <w:rsid w:val="004355DD"/>
    <w:rsid w:val="00436C59"/>
    <w:rsid w:val="00440622"/>
    <w:rsid w:val="00441D01"/>
    <w:rsid w:val="00442C51"/>
    <w:rsid w:val="00442EE5"/>
    <w:rsid w:val="00443714"/>
    <w:rsid w:val="0044444A"/>
    <w:rsid w:val="00445518"/>
    <w:rsid w:val="00450033"/>
    <w:rsid w:val="00451369"/>
    <w:rsid w:val="00451CBB"/>
    <w:rsid w:val="004527A0"/>
    <w:rsid w:val="00453244"/>
    <w:rsid w:val="004549E2"/>
    <w:rsid w:val="00455FE1"/>
    <w:rsid w:val="00456C33"/>
    <w:rsid w:val="00456D3F"/>
    <w:rsid w:val="0045764D"/>
    <w:rsid w:val="00462EDE"/>
    <w:rsid w:val="00465836"/>
    <w:rsid w:val="00467860"/>
    <w:rsid w:val="00470E28"/>
    <w:rsid w:val="004716DE"/>
    <w:rsid w:val="00471881"/>
    <w:rsid w:val="00471B88"/>
    <w:rsid w:val="004758FF"/>
    <w:rsid w:val="00475FE0"/>
    <w:rsid w:val="00477822"/>
    <w:rsid w:val="004825FD"/>
    <w:rsid w:val="00482C0D"/>
    <w:rsid w:val="004847E6"/>
    <w:rsid w:val="00486055"/>
    <w:rsid w:val="0049034C"/>
    <w:rsid w:val="00491881"/>
    <w:rsid w:val="00492238"/>
    <w:rsid w:val="00492CEA"/>
    <w:rsid w:val="00493047"/>
    <w:rsid w:val="004A0972"/>
    <w:rsid w:val="004A10FC"/>
    <w:rsid w:val="004A12FE"/>
    <w:rsid w:val="004A1D2A"/>
    <w:rsid w:val="004A29BD"/>
    <w:rsid w:val="004A3EEB"/>
    <w:rsid w:val="004A3F6D"/>
    <w:rsid w:val="004A43F3"/>
    <w:rsid w:val="004A478C"/>
    <w:rsid w:val="004A5839"/>
    <w:rsid w:val="004B05A7"/>
    <w:rsid w:val="004B248A"/>
    <w:rsid w:val="004B3FA2"/>
    <w:rsid w:val="004B70E9"/>
    <w:rsid w:val="004C04F1"/>
    <w:rsid w:val="004C068C"/>
    <w:rsid w:val="004C3AB2"/>
    <w:rsid w:val="004C4AC7"/>
    <w:rsid w:val="004C70C8"/>
    <w:rsid w:val="004D03C8"/>
    <w:rsid w:val="004D2956"/>
    <w:rsid w:val="004D4D88"/>
    <w:rsid w:val="004D4E9F"/>
    <w:rsid w:val="004D76C7"/>
    <w:rsid w:val="004E0DB3"/>
    <w:rsid w:val="004E4D5F"/>
    <w:rsid w:val="004E65E7"/>
    <w:rsid w:val="004E66C6"/>
    <w:rsid w:val="004E6BCF"/>
    <w:rsid w:val="004F02D5"/>
    <w:rsid w:val="004F5882"/>
    <w:rsid w:val="004F6682"/>
    <w:rsid w:val="005021B0"/>
    <w:rsid w:val="00505BB8"/>
    <w:rsid w:val="00506999"/>
    <w:rsid w:val="0050720C"/>
    <w:rsid w:val="00513389"/>
    <w:rsid w:val="00515180"/>
    <w:rsid w:val="00520253"/>
    <w:rsid w:val="0052203C"/>
    <w:rsid w:val="00525F4D"/>
    <w:rsid w:val="00526A10"/>
    <w:rsid w:val="00526B39"/>
    <w:rsid w:val="00530A42"/>
    <w:rsid w:val="005319A9"/>
    <w:rsid w:val="00531FB9"/>
    <w:rsid w:val="005339E0"/>
    <w:rsid w:val="00533B0F"/>
    <w:rsid w:val="005354D9"/>
    <w:rsid w:val="005354DF"/>
    <w:rsid w:val="00537EB3"/>
    <w:rsid w:val="0054003D"/>
    <w:rsid w:val="00540457"/>
    <w:rsid w:val="00544673"/>
    <w:rsid w:val="00546093"/>
    <w:rsid w:val="00547066"/>
    <w:rsid w:val="00550801"/>
    <w:rsid w:val="00550F6E"/>
    <w:rsid w:val="005529D1"/>
    <w:rsid w:val="00555C0F"/>
    <w:rsid w:val="00556324"/>
    <w:rsid w:val="0055683F"/>
    <w:rsid w:val="005576B4"/>
    <w:rsid w:val="00560B4E"/>
    <w:rsid w:val="005617D7"/>
    <w:rsid w:val="005642DD"/>
    <w:rsid w:val="0056563D"/>
    <w:rsid w:val="0057263F"/>
    <w:rsid w:val="00584709"/>
    <w:rsid w:val="00586264"/>
    <w:rsid w:val="00592189"/>
    <w:rsid w:val="00594E0F"/>
    <w:rsid w:val="005953FD"/>
    <w:rsid w:val="00596A67"/>
    <w:rsid w:val="005973D7"/>
    <w:rsid w:val="005A165E"/>
    <w:rsid w:val="005A25CF"/>
    <w:rsid w:val="005A2F26"/>
    <w:rsid w:val="005A421C"/>
    <w:rsid w:val="005B04CE"/>
    <w:rsid w:val="005B09C5"/>
    <w:rsid w:val="005B2484"/>
    <w:rsid w:val="005B2F67"/>
    <w:rsid w:val="005B3AB5"/>
    <w:rsid w:val="005B41EC"/>
    <w:rsid w:val="005B4FE8"/>
    <w:rsid w:val="005B4FF7"/>
    <w:rsid w:val="005B52CD"/>
    <w:rsid w:val="005B630D"/>
    <w:rsid w:val="005B732A"/>
    <w:rsid w:val="005C1D15"/>
    <w:rsid w:val="005C2B0D"/>
    <w:rsid w:val="005C3220"/>
    <w:rsid w:val="005C44F4"/>
    <w:rsid w:val="005C47BA"/>
    <w:rsid w:val="005C61AB"/>
    <w:rsid w:val="005C6A11"/>
    <w:rsid w:val="005D4BE0"/>
    <w:rsid w:val="005D636A"/>
    <w:rsid w:val="005D66EB"/>
    <w:rsid w:val="005D6F58"/>
    <w:rsid w:val="005D76E9"/>
    <w:rsid w:val="005D7900"/>
    <w:rsid w:val="005E2722"/>
    <w:rsid w:val="005E3C61"/>
    <w:rsid w:val="005E4172"/>
    <w:rsid w:val="005E48EA"/>
    <w:rsid w:val="005F2955"/>
    <w:rsid w:val="005F399A"/>
    <w:rsid w:val="005F59B8"/>
    <w:rsid w:val="005F5D7F"/>
    <w:rsid w:val="005F7209"/>
    <w:rsid w:val="005F765B"/>
    <w:rsid w:val="006022B6"/>
    <w:rsid w:val="00602529"/>
    <w:rsid w:val="00604502"/>
    <w:rsid w:val="006053CD"/>
    <w:rsid w:val="006100C5"/>
    <w:rsid w:val="00610449"/>
    <w:rsid w:val="00611B4B"/>
    <w:rsid w:val="006122AA"/>
    <w:rsid w:val="00614330"/>
    <w:rsid w:val="0061605D"/>
    <w:rsid w:val="00617F04"/>
    <w:rsid w:val="006202A9"/>
    <w:rsid w:val="00621856"/>
    <w:rsid w:val="00622709"/>
    <w:rsid w:val="00623279"/>
    <w:rsid w:val="006241AE"/>
    <w:rsid w:val="006243C1"/>
    <w:rsid w:val="006250BB"/>
    <w:rsid w:val="0062783F"/>
    <w:rsid w:val="00630430"/>
    <w:rsid w:val="0063480E"/>
    <w:rsid w:val="006358A3"/>
    <w:rsid w:val="0064060D"/>
    <w:rsid w:val="00641600"/>
    <w:rsid w:val="006418E3"/>
    <w:rsid w:val="0064285A"/>
    <w:rsid w:val="00642C60"/>
    <w:rsid w:val="00644DA0"/>
    <w:rsid w:val="00645104"/>
    <w:rsid w:val="006461B9"/>
    <w:rsid w:val="00646466"/>
    <w:rsid w:val="006505C7"/>
    <w:rsid w:val="00651B10"/>
    <w:rsid w:val="00651DD0"/>
    <w:rsid w:val="006520AC"/>
    <w:rsid w:val="00652F2E"/>
    <w:rsid w:val="00652F3C"/>
    <w:rsid w:val="00653A44"/>
    <w:rsid w:val="00653ACE"/>
    <w:rsid w:val="00653F9A"/>
    <w:rsid w:val="0065404D"/>
    <w:rsid w:val="006541C2"/>
    <w:rsid w:val="0065595C"/>
    <w:rsid w:val="006616A7"/>
    <w:rsid w:val="00661A22"/>
    <w:rsid w:val="00661D9B"/>
    <w:rsid w:val="006650A0"/>
    <w:rsid w:val="0066539A"/>
    <w:rsid w:val="00667954"/>
    <w:rsid w:val="006702C4"/>
    <w:rsid w:val="00671975"/>
    <w:rsid w:val="00672451"/>
    <w:rsid w:val="00676B1C"/>
    <w:rsid w:val="006774F4"/>
    <w:rsid w:val="00677B3C"/>
    <w:rsid w:val="00682706"/>
    <w:rsid w:val="00682F5F"/>
    <w:rsid w:val="0068459E"/>
    <w:rsid w:val="0068525E"/>
    <w:rsid w:val="0068529A"/>
    <w:rsid w:val="00686F4D"/>
    <w:rsid w:val="0068707F"/>
    <w:rsid w:val="006874B2"/>
    <w:rsid w:val="00687BFE"/>
    <w:rsid w:val="00690C67"/>
    <w:rsid w:val="00690D89"/>
    <w:rsid w:val="00693466"/>
    <w:rsid w:val="00695462"/>
    <w:rsid w:val="006A08D3"/>
    <w:rsid w:val="006A0BA8"/>
    <w:rsid w:val="006A2219"/>
    <w:rsid w:val="006A64FB"/>
    <w:rsid w:val="006B0002"/>
    <w:rsid w:val="006B20A7"/>
    <w:rsid w:val="006B25F6"/>
    <w:rsid w:val="006B301E"/>
    <w:rsid w:val="006B418E"/>
    <w:rsid w:val="006B42AF"/>
    <w:rsid w:val="006B467D"/>
    <w:rsid w:val="006B5269"/>
    <w:rsid w:val="006B69F1"/>
    <w:rsid w:val="006B6D6C"/>
    <w:rsid w:val="006C0AF9"/>
    <w:rsid w:val="006C33CD"/>
    <w:rsid w:val="006C3E62"/>
    <w:rsid w:val="006D0202"/>
    <w:rsid w:val="006D1525"/>
    <w:rsid w:val="006D1BDA"/>
    <w:rsid w:val="006D2444"/>
    <w:rsid w:val="006D2B0A"/>
    <w:rsid w:val="006D5509"/>
    <w:rsid w:val="006D5653"/>
    <w:rsid w:val="006D5C82"/>
    <w:rsid w:val="006D5DCA"/>
    <w:rsid w:val="006D5DFE"/>
    <w:rsid w:val="006D64EC"/>
    <w:rsid w:val="006E2109"/>
    <w:rsid w:val="006E37C4"/>
    <w:rsid w:val="006E5454"/>
    <w:rsid w:val="006E6278"/>
    <w:rsid w:val="006E6B38"/>
    <w:rsid w:val="006F2698"/>
    <w:rsid w:val="006F3235"/>
    <w:rsid w:val="006F36BA"/>
    <w:rsid w:val="006F3D3A"/>
    <w:rsid w:val="006F43FA"/>
    <w:rsid w:val="006F7DCD"/>
    <w:rsid w:val="0070287A"/>
    <w:rsid w:val="00702C7A"/>
    <w:rsid w:val="00703A41"/>
    <w:rsid w:val="00704F74"/>
    <w:rsid w:val="00706271"/>
    <w:rsid w:val="0070772F"/>
    <w:rsid w:val="00707CFE"/>
    <w:rsid w:val="007102C2"/>
    <w:rsid w:val="00712900"/>
    <w:rsid w:val="00712980"/>
    <w:rsid w:val="00712B17"/>
    <w:rsid w:val="0071727F"/>
    <w:rsid w:val="0072083D"/>
    <w:rsid w:val="00723CC1"/>
    <w:rsid w:val="00724C32"/>
    <w:rsid w:val="00731C07"/>
    <w:rsid w:val="0073291D"/>
    <w:rsid w:val="00733BE2"/>
    <w:rsid w:val="007348B8"/>
    <w:rsid w:val="00735276"/>
    <w:rsid w:val="00735602"/>
    <w:rsid w:val="00736CC3"/>
    <w:rsid w:val="00737FB1"/>
    <w:rsid w:val="007430B9"/>
    <w:rsid w:val="00743C51"/>
    <w:rsid w:val="00743F95"/>
    <w:rsid w:val="00745E61"/>
    <w:rsid w:val="00745EF3"/>
    <w:rsid w:val="00747267"/>
    <w:rsid w:val="00750A8C"/>
    <w:rsid w:val="00752826"/>
    <w:rsid w:val="00757385"/>
    <w:rsid w:val="00760A72"/>
    <w:rsid w:val="00760F01"/>
    <w:rsid w:val="00761103"/>
    <w:rsid w:val="00762357"/>
    <w:rsid w:val="00762808"/>
    <w:rsid w:val="00762EC0"/>
    <w:rsid w:val="00764572"/>
    <w:rsid w:val="00764F14"/>
    <w:rsid w:val="007659BF"/>
    <w:rsid w:val="00765A8A"/>
    <w:rsid w:val="0076732C"/>
    <w:rsid w:val="00770E2D"/>
    <w:rsid w:val="007714CC"/>
    <w:rsid w:val="007744E0"/>
    <w:rsid w:val="00774C15"/>
    <w:rsid w:val="0077550F"/>
    <w:rsid w:val="00775615"/>
    <w:rsid w:val="00775882"/>
    <w:rsid w:val="00775B0F"/>
    <w:rsid w:val="00783526"/>
    <w:rsid w:val="007851A7"/>
    <w:rsid w:val="00785A02"/>
    <w:rsid w:val="00787350"/>
    <w:rsid w:val="00787A8E"/>
    <w:rsid w:val="007904B7"/>
    <w:rsid w:val="00791B7A"/>
    <w:rsid w:val="00794076"/>
    <w:rsid w:val="00794209"/>
    <w:rsid w:val="00794261"/>
    <w:rsid w:val="00794540"/>
    <w:rsid w:val="007968ED"/>
    <w:rsid w:val="007A0119"/>
    <w:rsid w:val="007A086A"/>
    <w:rsid w:val="007A19F0"/>
    <w:rsid w:val="007A4016"/>
    <w:rsid w:val="007A6285"/>
    <w:rsid w:val="007B2CC3"/>
    <w:rsid w:val="007B3094"/>
    <w:rsid w:val="007B38E2"/>
    <w:rsid w:val="007B63D5"/>
    <w:rsid w:val="007B7CBB"/>
    <w:rsid w:val="007C3022"/>
    <w:rsid w:val="007C30B4"/>
    <w:rsid w:val="007C3187"/>
    <w:rsid w:val="007C72E0"/>
    <w:rsid w:val="007D2DFC"/>
    <w:rsid w:val="007D4B8B"/>
    <w:rsid w:val="007D5812"/>
    <w:rsid w:val="007D614E"/>
    <w:rsid w:val="007E04EE"/>
    <w:rsid w:val="007E06BD"/>
    <w:rsid w:val="007E186F"/>
    <w:rsid w:val="007E1952"/>
    <w:rsid w:val="007E24AF"/>
    <w:rsid w:val="007E2741"/>
    <w:rsid w:val="007E7AA5"/>
    <w:rsid w:val="007E7F07"/>
    <w:rsid w:val="007F0F62"/>
    <w:rsid w:val="007F1736"/>
    <w:rsid w:val="007F1E89"/>
    <w:rsid w:val="007F523E"/>
    <w:rsid w:val="007F6953"/>
    <w:rsid w:val="0080095B"/>
    <w:rsid w:val="00801F0C"/>
    <w:rsid w:val="00801FAF"/>
    <w:rsid w:val="008030BE"/>
    <w:rsid w:val="00803F65"/>
    <w:rsid w:val="00805484"/>
    <w:rsid w:val="0080662B"/>
    <w:rsid w:val="00807788"/>
    <w:rsid w:val="00810757"/>
    <w:rsid w:val="00816E02"/>
    <w:rsid w:val="00817666"/>
    <w:rsid w:val="00817E95"/>
    <w:rsid w:val="008202F6"/>
    <w:rsid w:val="00820E01"/>
    <w:rsid w:val="00824496"/>
    <w:rsid w:val="00824E78"/>
    <w:rsid w:val="00826851"/>
    <w:rsid w:val="00826E61"/>
    <w:rsid w:val="00827CA8"/>
    <w:rsid w:val="00830AF8"/>
    <w:rsid w:val="0083219C"/>
    <w:rsid w:val="00833E3F"/>
    <w:rsid w:val="00834627"/>
    <w:rsid w:val="00835CB3"/>
    <w:rsid w:val="00835F17"/>
    <w:rsid w:val="00836753"/>
    <w:rsid w:val="00840048"/>
    <w:rsid w:val="00840754"/>
    <w:rsid w:val="008412FA"/>
    <w:rsid w:val="00844F82"/>
    <w:rsid w:val="0084775D"/>
    <w:rsid w:val="008478B2"/>
    <w:rsid w:val="00852102"/>
    <w:rsid w:val="00853AA0"/>
    <w:rsid w:val="00856859"/>
    <w:rsid w:val="00862D06"/>
    <w:rsid w:val="00862DB9"/>
    <w:rsid w:val="00863093"/>
    <w:rsid w:val="00865CB4"/>
    <w:rsid w:val="00872DDC"/>
    <w:rsid w:val="00874A88"/>
    <w:rsid w:val="0087525E"/>
    <w:rsid w:val="00876BDC"/>
    <w:rsid w:val="00881356"/>
    <w:rsid w:val="00881E6C"/>
    <w:rsid w:val="00881F7F"/>
    <w:rsid w:val="008835EF"/>
    <w:rsid w:val="00883F0C"/>
    <w:rsid w:val="00887B7D"/>
    <w:rsid w:val="00887C20"/>
    <w:rsid w:val="0089023F"/>
    <w:rsid w:val="008911F9"/>
    <w:rsid w:val="00892B4D"/>
    <w:rsid w:val="00892B86"/>
    <w:rsid w:val="00894A27"/>
    <w:rsid w:val="00896A83"/>
    <w:rsid w:val="00897E66"/>
    <w:rsid w:val="008A01B0"/>
    <w:rsid w:val="008A30E8"/>
    <w:rsid w:val="008A42B2"/>
    <w:rsid w:val="008A42FD"/>
    <w:rsid w:val="008A4300"/>
    <w:rsid w:val="008A7CCA"/>
    <w:rsid w:val="008B034B"/>
    <w:rsid w:val="008B0F14"/>
    <w:rsid w:val="008B1166"/>
    <w:rsid w:val="008B116C"/>
    <w:rsid w:val="008B283E"/>
    <w:rsid w:val="008B2AF8"/>
    <w:rsid w:val="008B4AFC"/>
    <w:rsid w:val="008B4B82"/>
    <w:rsid w:val="008B5C5E"/>
    <w:rsid w:val="008C1155"/>
    <w:rsid w:val="008C5E2B"/>
    <w:rsid w:val="008C6B83"/>
    <w:rsid w:val="008D0BF9"/>
    <w:rsid w:val="008D4D3C"/>
    <w:rsid w:val="008D70D8"/>
    <w:rsid w:val="008D777E"/>
    <w:rsid w:val="008D782C"/>
    <w:rsid w:val="008E0EDE"/>
    <w:rsid w:val="008E1BF5"/>
    <w:rsid w:val="008E6363"/>
    <w:rsid w:val="008F1548"/>
    <w:rsid w:val="008F37A3"/>
    <w:rsid w:val="008F3AA3"/>
    <w:rsid w:val="008F4F75"/>
    <w:rsid w:val="008F51EF"/>
    <w:rsid w:val="008F6459"/>
    <w:rsid w:val="008F6AD3"/>
    <w:rsid w:val="00900B58"/>
    <w:rsid w:val="0090256A"/>
    <w:rsid w:val="00906DFE"/>
    <w:rsid w:val="00907D77"/>
    <w:rsid w:val="009113AA"/>
    <w:rsid w:val="009114DF"/>
    <w:rsid w:val="0091554F"/>
    <w:rsid w:val="00920684"/>
    <w:rsid w:val="009226E5"/>
    <w:rsid w:val="00924FCD"/>
    <w:rsid w:val="00927B13"/>
    <w:rsid w:val="0093010D"/>
    <w:rsid w:val="00930597"/>
    <w:rsid w:val="00931047"/>
    <w:rsid w:val="009346ED"/>
    <w:rsid w:val="009367BD"/>
    <w:rsid w:val="00941DA4"/>
    <w:rsid w:val="00942B71"/>
    <w:rsid w:val="009466A5"/>
    <w:rsid w:val="00946FF6"/>
    <w:rsid w:val="00951A43"/>
    <w:rsid w:val="00952009"/>
    <w:rsid w:val="00954044"/>
    <w:rsid w:val="009576DB"/>
    <w:rsid w:val="0095781D"/>
    <w:rsid w:val="009606C1"/>
    <w:rsid w:val="00962069"/>
    <w:rsid w:val="00962D8F"/>
    <w:rsid w:val="00963641"/>
    <w:rsid w:val="00972B34"/>
    <w:rsid w:val="00972E64"/>
    <w:rsid w:val="00975FA2"/>
    <w:rsid w:val="00976F6D"/>
    <w:rsid w:val="009770CB"/>
    <w:rsid w:val="00977358"/>
    <w:rsid w:val="00977B0C"/>
    <w:rsid w:val="00983A9C"/>
    <w:rsid w:val="009843B6"/>
    <w:rsid w:val="009844E7"/>
    <w:rsid w:val="009853C3"/>
    <w:rsid w:val="009853DB"/>
    <w:rsid w:val="00993E9D"/>
    <w:rsid w:val="00994684"/>
    <w:rsid w:val="00995D2B"/>
    <w:rsid w:val="009A08A9"/>
    <w:rsid w:val="009A1B63"/>
    <w:rsid w:val="009A395B"/>
    <w:rsid w:val="009A53FB"/>
    <w:rsid w:val="009A76E8"/>
    <w:rsid w:val="009B5A9D"/>
    <w:rsid w:val="009B5B4D"/>
    <w:rsid w:val="009B6E26"/>
    <w:rsid w:val="009B745C"/>
    <w:rsid w:val="009B7C84"/>
    <w:rsid w:val="009C2987"/>
    <w:rsid w:val="009C437E"/>
    <w:rsid w:val="009C5169"/>
    <w:rsid w:val="009C5DE5"/>
    <w:rsid w:val="009D0A73"/>
    <w:rsid w:val="009D13A2"/>
    <w:rsid w:val="009D2688"/>
    <w:rsid w:val="009D6227"/>
    <w:rsid w:val="009E0C1B"/>
    <w:rsid w:val="009E193A"/>
    <w:rsid w:val="009E1CC2"/>
    <w:rsid w:val="009E4786"/>
    <w:rsid w:val="009E4B17"/>
    <w:rsid w:val="009E4FDE"/>
    <w:rsid w:val="009E65B2"/>
    <w:rsid w:val="009E76EA"/>
    <w:rsid w:val="009F0303"/>
    <w:rsid w:val="009F0498"/>
    <w:rsid w:val="009F2BA1"/>
    <w:rsid w:val="009F2C86"/>
    <w:rsid w:val="009F5E39"/>
    <w:rsid w:val="009F60C2"/>
    <w:rsid w:val="00A00C0F"/>
    <w:rsid w:val="00A02FCB"/>
    <w:rsid w:val="00A04804"/>
    <w:rsid w:val="00A05282"/>
    <w:rsid w:val="00A10C0C"/>
    <w:rsid w:val="00A11DCF"/>
    <w:rsid w:val="00A14696"/>
    <w:rsid w:val="00A1484E"/>
    <w:rsid w:val="00A247B5"/>
    <w:rsid w:val="00A247E0"/>
    <w:rsid w:val="00A25B2F"/>
    <w:rsid w:val="00A279C9"/>
    <w:rsid w:val="00A30C6A"/>
    <w:rsid w:val="00A325D5"/>
    <w:rsid w:val="00A32C1B"/>
    <w:rsid w:val="00A4263A"/>
    <w:rsid w:val="00A428EB"/>
    <w:rsid w:val="00A42B99"/>
    <w:rsid w:val="00A431E8"/>
    <w:rsid w:val="00A438CB"/>
    <w:rsid w:val="00A51616"/>
    <w:rsid w:val="00A537DD"/>
    <w:rsid w:val="00A54997"/>
    <w:rsid w:val="00A55EA4"/>
    <w:rsid w:val="00A57D97"/>
    <w:rsid w:val="00A60BC0"/>
    <w:rsid w:val="00A60CC3"/>
    <w:rsid w:val="00A61C3B"/>
    <w:rsid w:val="00A629B7"/>
    <w:rsid w:val="00A66A28"/>
    <w:rsid w:val="00A67088"/>
    <w:rsid w:val="00A6783E"/>
    <w:rsid w:val="00A67E20"/>
    <w:rsid w:val="00A70687"/>
    <w:rsid w:val="00A73855"/>
    <w:rsid w:val="00A75423"/>
    <w:rsid w:val="00A81033"/>
    <w:rsid w:val="00A833B6"/>
    <w:rsid w:val="00A83EAD"/>
    <w:rsid w:val="00A85E7E"/>
    <w:rsid w:val="00A864FD"/>
    <w:rsid w:val="00A91968"/>
    <w:rsid w:val="00A92598"/>
    <w:rsid w:val="00A92681"/>
    <w:rsid w:val="00A932AC"/>
    <w:rsid w:val="00A9447A"/>
    <w:rsid w:val="00A94898"/>
    <w:rsid w:val="00A94CCF"/>
    <w:rsid w:val="00A959EB"/>
    <w:rsid w:val="00A96D89"/>
    <w:rsid w:val="00AA23DA"/>
    <w:rsid w:val="00AA2946"/>
    <w:rsid w:val="00AA5F30"/>
    <w:rsid w:val="00AB077B"/>
    <w:rsid w:val="00AB0D0D"/>
    <w:rsid w:val="00AB1A9B"/>
    <w:rsid w:val="00AB2B9F"/>
    <w:rsid w:val="00AB32EC"/>
    <w:rsid w:val="00AB38F0"/>
    <w:rsid w:val="00AB3F63"/>
    <w:rsid w:val="00AB7999"/>
    <w:rsid w:val="00AC0F48"/>
    <w:rsid w:val="00AC3C48"/>
    <w:rsid w:val="00AC4687"/>
    <w:rsid w:val="00AC7596"/>
    <w:rsid w:val="00AC7939"/>
    <w:rsid w:val="00AC7D95"/>
    <w:rsid w:val="00AD1465"/>
    <w:rsid w:val="00AD61A3"/>
    <w:rsid w:val="00AD76D8"/>
    <w:rsid w:val="00AD781A"/>
    <w:rsid w:val="00AE0BB7"/>
    <w:rsid w:val="00AE1115"/>
    <w:rsid w:val="00AE11F1"/>
    <w:rsid w:val="00AE3E7B"/>
    <w:rsid w:val="00AE59CC"/>
    <w:rsid w:val="00AE7A34"/>
    <w:rsid w:val="00AE7C54"/>
    <w:rsid w:val="00AF0620"/>
    <w:rsid w:val="00AF3AEA"/>
    <w:rsid w:val="00AF5C0B"/>
    <w:rsid w:val="00AF7522"/>
    <w:rsid w:val="00B00BAF"/>
    <w:rsid w:val="00B02FED"/>
    <w:rsid w:val="00B04994"/>
    <w:rsid w:val="00B049AB"/>
    <w:rsid w:val="00B04B06"/>
    <w:rsid w:val="00B053A1"/>
    <w:rsid w:val="00B0540C"/>
    <w:rsid w:val="00B109B3"/>
    <w:rsid w:val="00B10B89"/>
    <w:rsid w:val="00B11557"/>
    <w:rsid w:val="00B119A3"/>
    <w:rsid w:val="00B126FD"/>
    <w:rsid w:val="00B1316B"/>
    <w:rsid w:val="00B14C98"/>
    <w:rsid w:val="00B1570C"/>
    <w:rsid w:val="00B1598D"/>
    <w:rsid w:val="00B16775"/>
    <w:rsid w:val="00B23F2D"/>
    <w:rsid w:val="00B24336"/>
    <w:rsid w:val="00B26318"/>
    <w:rsid w:val="00B27CCA"/>
    <w:rsid w:val="00B30452"/>
    <w:rsid w:val="00B31604"/>
    <w:rsid w:val="00B34ED0"/>
    <w:rsid w:val="00B354CD"/>
    <w:rsid w:val="00B35775"/>
    <w:rsid w:val="00B364DB"/>
    <w:rsid w:val="00B36C83"/>
    <w:rsid w:val="00B36D59"/>
    <w:rsid w:val="00B412B1"/>
    <w:rsid w:val="00B416DB"/>
    <w:rsid w:val="00B449CF"/>
    <w:rsid w:val="00B45CB6"/>
    <w:rsid w:val="00B47181"/>
    <w:rsid w:val="00B47F4F"/>
    <w:rsid w:val="00B50E94"/>
    <w:rsid w:val="00B50FCA"/>
    <w:rsid w:val="00B51B0F"/>
    <w:rsid w:val="00B53D03"/>
    <w:rsid w:val="00B5413A"/>
    <w:rsid w:val="00B5431C"/>
    <w:rsid w:val="00B54905"/>
    <w:rsid w:val="00B55C7F"/>
    <w:rsid w:val="00B56190"/>
    <w:rsid w:val="00B56192"/>
    <w:rsid w:val="00B564D3"/>
    <w:rsid w:val="00B60D71"/>
    <w:rsid w:val="00B6113F"/>
    <w:rsid w:val="00B61951"/>
    <w:rsid w:val="00B62350"/>
    <w:rsid w:val="00B6369D"/>
    <w:rsid w:val="00B66B34"/>
    <w:rsid w:val="00B72570"/>
    <w:rsid w:val="00B75E25"/>
    <w:rsid w:val="00B8059C"/>
    <w:rsid w:val="00B80641"/>
    <w:rsid w:val="00B835FF"/>
    <w:rsid w:val="00B84039"/>
    <w:rsid w:val="00B8541F"/>
    <w:rsid w:val="00B871AE"/>
    <w:rsid w:val="00B9049A"/>
    <w:rsid w:val="00B92EC4"/>
    <w:rsid w:val="00B96779"/>
    <w:rsid w:val="00B97395"/>
    <w:rsid w:val="00B97D35"/>
    <w:rsid w:val="00BA106B"/>
    <w:rsid w:val="00BA16D5"/>
    <w:rsid w:val="00BB2143"/>
    <w:rsid w:val="00BB3310"/>
    <w:rsid w:val="00BB3EE7"/>
    <w:rsid w:val="00BB3F5B"/>
    <w:rsid w:val="00BB4B6E"/>
    <w:rsid w:val="00BB7F33"/>
    <w:rsid w:val="00BC1ED6"/>
    <w:rsid w:val="00BC21F0"/>
    <w:rsid w:val="00BC4349"/>
    <w:rsid w:val="00BD3F90"/>
    <w:rsid w:val="00BD4614"/>
    <w:rsid w:val="00BE1B57"/>
    <w:rsid w:val="00BE20F9"/>
    <w:rsid w:val="00BE2324"/>
    <w:rsid w:val="00BE33DC"/>
    <w:rsid w:val="00BE6848"/>
    <w:rsid w:val="00BE6D26"/>
    <w:rsid w:val="00BE7476"/>
    <w:rsid w:val="00BE76A7"/>
    <w:rsid w:val="00BF026E"/>
    <w:rsid w:val="00BF0A46"/>
    <w:rsid w:val="00BF3657"/>
    <w:rsid w:val="00BF73AF"/>
    <w:rsid w:val="00BF77F4"/>
    <w:rsid w:val="00BF798A"/>
    <w:rsid w:val="00C006FF"/>
    <w:rsid w:val="00C00E42"/>
    <w:rsid w:val="00C011B0"/>
    <w:rsid w:val="00C029AC"/>
    <w:rsid w:val="00C02A9D"/>
    <w:rsid w:val="00C06060"/>
    <w:rsid w:val="00C077A3"/>
    <w:rsid w:val="00C07B92"/>
    <w:rsid w:val="00C12E66"/>
    <w:rsid w:val="00C134AB"/>
    <w:rsid w:val="00C16CC1"/>
    <w:rsid w:val="00C2278B"/>
    <w:rsid w:val="00C273A5"/>
    <w:rsid w:val="00C2743B"/>
    <w:rsid w:val="00C31EAB"/>
    <w:rsid w:val="00C32FF6"/>
    <w:rsid w:val="00C337FC"/>
    <w:rsid w:val="00C33DBD"/>
    <w:rsid w:val="00C343EE"/>
    <w:rsid w:val="00C34BD7"/>
    <w:rsid w:val="00C36CB7"/>
    <w:rsid w:val="00C37E81"/>
    <w:rsid w:val="00C37ED3"/>
    <w:rsid w:val="00C40BDF"/>
    <w:rsid w:val="00C40C54"/>
    <w:rsid w:val="00C411D7"/>
    <w:rsid w:val="00C41455"/>
    <w:rsid w:val="00C41ABA"/>
    <w:rsid w:val="00C433ED"/>
    <w:rsid w:val="00C43788"/>
    <w:rsid w:val="00C441BB"/>
    <w:rsid w:val="00C44609"/>
    <w:rsid w:val="00C451CC"/>
    <w:rsid w:val="00C4550D"/>
    <w:rsid w:val="00C51C7C"/>
    <w:rsid w:val="00C522BB"/>
    <w:rsid w:val="00C537D7"/>
    <w:rsid w:val="00C575E8"/>
    <w:rsid w:val="00C57A5F"/>
    <w:rsid w:val="00C600A4"/>
    <w:rsid w:val="00C60189"/>
    <w:rsid w:val="00C635BA"/>
    <w:rsid w:val="00C636DC"/>
    <w:rsid w:val="00C63A53"/>
    <w:rsid w:val="00C64A08"/>
    <w:rsid w:val="00C66E23"/>
    <w:rsid w:val="00C678A2"/>
    <w:rsid w:val="00C67FAA"/>
    <w:rsid w:val="00C70625"/>
    <w:rsid w:val="00C70D7B"/>
    <w:rsid w:val="00C727C9"/>
    <w:rsid w:val="00C73F47"/>
    <w:rsid w:val="00C742C8"/>
    <w:rsid w:val="00C76531"/>
    <w:rsid w:val="00C765AC"/>
    <w:rsid w:val="00C76F34"/>
    <w:rsid w:val="00C7702D"/>
    <w:rsid w:val="00C773B9"/>
    <w:rsid w:val="00C8059C"/>
    <w:rsid w:val="00C80D9B"/>
    <w:rsid w:val="00C80F65"/>
    <w:rsid w:val="00C813A7"/>
    <w:rsid w:val="00C828E3"/>
    <w:rsid w:val="00C85289"/>
    <w:rsid w:val="00C85823"/>
    <w:rsid w:val="00C867E2"/>
    <w:rsid w:val="00C90010"/>
    <w:rsid w:val="00C95E20"/>
    <w:rsid w:val="00C9770B"/>
    <w:rsid w:val="00CA1432"/>
    <w:rsid w:val="00CA1C1A"/>
    <w:rsid w:val="00CA4142"/>
    <w:rsid w:val="00CA4DDC"/>
    <w:rsid w:val="00CA6818"/>
    <w:rsid w:val="00CA73BD"/>
    <w:rsid w:val="00CB20AF"/>
    <w:rsid w:val="00CB49C9"/>
    <w:rsid w:val="00CB715E"/>
    <w:rsid w:val="00CC0854"/>
    <w:rsid w:val="00CC400E"/>
    <w:rsid w:val="00CC420A"/>
    <w:rsid w:val="00CC5437"/>
    <w:rsid w:val="00CC54D1"/>
    <w:rsid w:val="00CC5D0F"/>
    <w:rsid w:val="00CC7578"/>
    <w:rsid w:val="00CC7A62"/>
    <w:rsid w:val="00CD0082"/>
    <w:rsid w:val="00CD1860"/>
    <w:rsid w:val="00CD3308"/>
    <w:rsid w:val="00CD7217"/>
    <w:rsid w:val="00CE08A3"/>
    <w:rsid w:val="00CE13AC"/>
    <w:rsid w:val="00CE15A0"/>
    <w:rsid w:val="00CE181F"/>
    <w:rsid w:val="00CE42A4"/>
    <w:rsid w:val="00CE6F2A"/>
    <w:rsid w:val="00CF1923"/>
    <w:rsid w:val="00CF2E2E"/>
    <w:rsid w:val="00CF391C"/>
    <w:rsid w:val="00CF3935"/>
    <w:rsid w:val="00CF3947"/>
    <w:rsid w:val="00D02F10"/>
    <w:rsid w:val="00D04A41"/>
    <w:rsid w:val="00D07C11"/>
    <w:rsid w:val="00D1310D"/>
    <w:rsid w:val="00D165E6"/>
    <w:rsid w:val="00D16FF8"/>
    <w:rsid w:val="00D17CE3"/>
    <w:rsid w:val="00D209D3"/>
    <w:rsid w:val="00D243BC"/>
    <w:rsid w:val="00D245BC"/>
    <w:rsid w:val="00D25EE7"/>
    <w:rsid w:val="00D266F7"/>
    <w:rsid w:val="00D358B9"/>
    <w:rsid w:val="00D40EFB"/>
    <w:rsid w:val="00D42881"/>
    <w:rsid w:val="00D44683"/>
    <w:rsid w:val="00D45CD6"/>
    <w:rsid w:val="00D47E6A"/>
    <w:rsid w:val="00D5054C"/>
    <w:rsid w:val="00D50A15"/>
    <w:rsid w:val="00D53503"/>
    <w:rsid w:val="00D53DAE"/>
    <w:rsid w:val="00D56476"/>
    <w:rsid w:val="00D56FE3"/>
    <w:rsid w:val="00D62B1A"/>
    <w:rsid w:val="00D62E11"/>
    <w:rsid w:val="00D63310"/>
    <w:rsid w:val="00D64B33"/>
    <w:rsid w:val="00D64C14"/>
    <w:rsid w:val="00D67E91"/>
    <w:rsid w:val="00D70A43"/>
    <w:rsid w:val="00D70D4B"/>
    <w:rsid w:val="00D7165D"/>
    <w:rsid w:val="00D7284B"/>
    <w:rsid w:val="00D731B5"/>
    <w:rsid w:val="00D74C51"/>
    <w:rsid w:val="00D75950"/>
    <w:rsid w:val="00D75CD1"/>
    <w:rsid w:val="00D7626A"/>
    <w:rsid w:val="00D82FC6"/>
    <w:rsid w:val="00D835B7"/>
    <w:rsid w:val="00D85282"/>
    <w:rsid w:val="00D86957"/>
    <w:rsid w:val="00D95258"/>
    <w:rsid w:val="00D9573F"/>
    <w:rsid w:val="00D9678C"/>
    <w:rsid w:val="00D96884"/>
    <w:rsid w:val="00D97F85"/>
    <w:rsid w:val="00DA08B6"/>
    <w:rsid w:val="00DA3CC7"/>
    <w:rsid w:val="00DA58B8"/>
    <w:rsid w:val="00DA6D15"/>
    <w:rsid w:val="00DA706E"/>
    <w:rsid w:val="00DB17A2"/>
    <w:rsid w:val="00DB1DDF"/>
    <w:rsid w:val="00DB26D3"/>
    <w:rsid w:val="00DB291C"/>
    <w:rsid w:val="00DB495E"/>
    <w:rsid w:val="00DB5D82"/>
    <w:rsid w:val="00DB6BF5"/>
    <w:rsid w:val="00DB71BB"/>
    <w:rsid w:val="00DC27D2"/>
    <w:rsid w:val="00DC32A5"/>
    <w:rsid w:val="00DC4EBC"/>
    <w:rsid w:val="00DC590F"/>
    <w:rsid w:val="00DC6B3A"/>
    <w:rsid w:val="00DC7191"/>
    <w:rsid w:val="00DD0408"/>
    <w:rsid w:val="00DD46E5"/>
    <w:rsid w:val="00DD4D98"/>
    <w:rsid w:val="00DD5F48"/>
    <w:rsid w:val="00DE04B4"/>
    <w:rsid w:val="00DE0C96"/>
    <w:rsid w:val="00DE17C8"/>
    <w:rsid w:val="00DE3479"/>
    <w:rsid w:val="00DE37C4"/>
    <w:rsid w:val="00DE44A8"/>
    <w:rsid w:val="00DE55BA"/>
    <w:rsid w:val="00DE6979"/>
    <w:rsid w:val="00DE6D43"/>
    <w:rsid w:val="00DF0189"/>
    <w:rsid w:val="00DF1112"/>
    <w:rsid w:val="00DF201F"/>
    <w:rsid w:val="00DF22B1"/>
    <w:rsid w:val="00DF34F4"/>
    <w:rsid w:val="00DF472F"/>
    <w:rsid w:val="00DF5234"/>
    <w:rsid w:val="00DF5D25"/>
    <w:rsid w:val="00DF6926"/>
    <w:rsid w:val="00DF77CF"/>
    <w:rsid w:val="00DF78F3"/>
    <w:rsid w:val="00E00D38"/>
    <w:rsid w:val="00E02678"/>
    <w:rsid w:val="00E02C34"/>
    <w:rsid w:val="00E031FA"/>
    <w:rsid w:val="00E058DE"/>
    <w:rsid w:val="00E05E58"/>
    <w:rsid w:val="00E07C55"/>
    <w:rsid w:val="00E1147F"/>
    <w:rsid w:val="00E131BA"/>
    <w:rsid w:val="00E13543"/>
    <w:rsid w:val="00E15917"/>
    <w:rsid w:val="00E17EB9"/>
    <w:rsid w:val="00E204AE"/>
    <w:rsid w:val="00E20F92"/>
    <w:rsid w:val="00E21337"/>
    <w:rsid w:val="00E239A3"/>
    <w:rsid w:val="00E24775"/>
    <w:rsid w:val="00E24902"/>
    <w:rsid w:val="00E25B0B"/>
    <w:rsid w:val="00E2781A"/>
    <w:rsid w:val="00E310A5"/>
    <w:rsid w:val="00E326D0"/>
    <w:rsid w:val="00E336C8"/>
    <w:rsid w:val="00E35E4F"/>
    <w:rsid w:val="00E426EE"/>
    <w:rsid w:val="00E42A77"/>
    <w:rsid w:val="00E433CA"/>
    <w:rsid w:val="00E45D95"/>
    <w:rsid w:val="00E470D8"/>
    <w:rsid w:val="00E4760B"/>
    <w:rsid w:val="00E50570"/>
    <w:rsid w:val="00E518DC"/>
    <w:rsid w:val="00E551D5"/>
    <w:rsid w:val="00E5654E"/>
    <w:rsid w:val="00E57164"/>
    <w:rsid w:val="00E57F95"/>
    <w:rsid w:val="00E6068E"/>
    <w:rsid w:val="00E624F7"/>
    <w:rsid w:val="00E647C2"/>
    <w:rsid w:val="00E64EFD"/>
    <w:rsid w:val="00E657EF"/>
    <w:rsid w:val="00E65A83"/>
    <w:rsid w:val="00E65E3C"/>
    <w:rsid w:val="00E67148"/>
    <w:rsid w:val="00E702F3"/>
    <w:rsid w:val="00E73155"/>
    <w:rsid w:val="00E7785E"/>
    <w:rsid w:val="00E80460"/>
    <w:rsid w:val="00E818AB"/>
    <w:rsid w:val="00E8504B"/>
    <w:rsid w:val="00E87011"/>
    <w:rsid w:val="00E876E3"/>
    <w:rsid w:val="00E93C17"/>
    <w:rsid w:val="00E97B34"/>
    <w:rsid w:val="00EA0B70"/>
    <w:rsid w:val="00EA4FCC"/>
    <w:rsid w:val="00EA5A58"/>
    <w:rsid w:val="00EA610E"/>
    <w:rsid w:val="00EA74ED"/>
    <w:rsid w:val="00EB2308"/>
    <w:rsid w:val="00EB2613"/>
    <w:rsid w:val="00EB3244"/>
    <w:rsid w:val="00EB3999"/>
    <w:rsid w:val="00EB3D25"/>
    <w:rsid w:val="00EB427F"/>
    <w:rsid w:val="00EB5608"/>
    <w:rsid w:val="00EC048F"/>
    <w:rsid w:val="00EC2C06"/>
    <w:rsid w:val="00EC37BE"/>
    <w:rsid w:val="00EC538C"/>
    <w:rsid w:val="00EC7DBC"/>
    <w:rsid w:val="00ED1AF3"/>
    <w:rsid w:val="00ED2E61"/>
    <w:rsid w:val="00ED6C89"/>
    <w:rsid w:val="00EE2B2C"/>
    <w:rsid w:val="00EE5ACF"/>
    <w:rsid w:val="00EE73F1"/>
    <w:rsid w:val="00EE7E0C"/>
    <w:rsid w:val="00EF046E"/>
    <w:rsid w:val="00EF2685"/>
    <w:rsid w:val="00EF455B"/>
    <w:rsid w:val="00EF4B46"/>
    <w:rsid w:val="00EF6073"/>
    <w:rsid w:val="00F0096F"/>
    <w:rsid w:val="00F01077"/>
    <w:rsid w:val="00F02AC3"/>
    <w:rsid w:val="00F03D16"/>
    <w:rsid w:val="00F041AE"/>
    <w:rsid w:val="00F042F3"/>
    <w:rsid w:val="00F04F9F"/>
    <w:rsid w:val="00F0566E"/>
    <w:rsid w:val="00F063F6"/>
    <w:rsid w:val="00F069D9"/>
    <w:rsid w:val="00F0739D"/>
    <w:rsid w:val="00F0746B"/>
    <w:rsid w:val="00F11E81"/>
    <w:rsid w:val="00F13E3B"/>
    <w:rsid w:val="00F162BB"/>
    <w:rsid w:val="00F168CC"/>
    <w:rsid w:val="00F1756A"/>
    <w:rsid w:val="00F2079C"/>
    <w:rsid w:val="00F23B7C"/>
    <w:rsid w:val="00F23EA6"/>
    <w:rsid w:val="00F25C1A"/>
    <w:rsid w:val="00F32AE0"/>
    <w:rsid w:val="00F36C8D"/>
    <w:rsid w:val="00F371CA"/>
    <w:rsid w:val="00F376A8"/>
    <w:rsid w:val="00F41E02"/>
    <w:rsid w:val="00F435E1"/>
    <w:rsid w:val="00F43FAA"/>
    <w:rsid w:val="00F44420"/>
    <w:rsid w:val="00F4574F"/>
    <w:rsid w:val="00F46B17"/>
    <w:rsid w:val="00F47627"/>
    <w:rsid w:val="00F52088"/>
    <w:rsid w:val="00F5247D"/>
    <w:rsid w:val="00F54E89"/>
    <w:rsid w:val="00F55322"/>
    <w:rsid w:val="00F55A71"/>
    <w:rsid w:val="00F56D2D"/>
    <w:rsid w:val="00F56DAC"/>
    <w:rsid w:val="00F60575"/>
    <w:rsid w:val="00F612FF"/>
    <w:rsid w:val="00F61354"/>
    <w:rsid w:val="00F62753"/>
    <w:rsid w:val="00F629B5"/>
    <w:rsid w:val="00F70D67"/>
    <w:rsid w:val="00F72829"/>
    <w:rsid w:val="00F742F5"/>
    <w:rsid w:val="00F74942"/>
    <w:rsid w:val="00F75792"/>
    <w:rsid w:val="00F77B01"/>
    <w:rsid w:val="00F81F11"/>
    <w:rsid w:val="00F82AEC"/>
    <w:rsid w:val="00F83697"/>
    <w:rsid w:val="00F85510"/>
    <w:rsid w:val="00F85B0C"/>
    <w:rsid w:val="00F904FC"/>
    <w:rsid w:val="00F91798"/>
    <w:rsid w:val="00F91A20"/>
    <w:rsid w:val="00F927D5"/>
    <w:rsid w:val="00F9284C"/>
    <w:rsid w:val="00F93837"/>
    <w:rsid w:val="00F94F67"/>
    <w:rsid w:val="00FA058B"/>
    <w:rsid w:val="00FA12DB"/>
    <w:rsid w:val="00FA3655"/>
    <w:rsid w:val="00FA380E"/>
    <w:rsid w:val="00FA38B6"/>
    <w:rsid w:val="00FA4682"/>
    <w:rsid w:val="00FA5184"/>
    <w:rsid w:val="00FA52AE"/>
    <w:rsid w:val="00FA58F2"/>
    <w:rsid w:val="00FB1076"/>
    <w:rsid w:val="00FB1ADB"/>
    <w:rsid w:val="00FB1EA5"/>
    <w:rsid w:val="00FB2579"/>
    <w:rsid w:val="00FB2F80"/>
    <w:rsid w:val="00FB41DD"/>
    <w:rsid w:val="00FB4219"/>
    <w:rsid w:val="00FB533C"/>
    <w:rsid w:val="00FB55FE"/>
    <w:rsid w:val="00FB5706"/>
    <w:rsid w:val="00FB7162"/>
    <w:rsid w:val="00FB7F63"/>
    <w:rsid w:val="00FC1AD4"/>
    <w:rsid w:val="00FD06E5"/>
    <w:rsid w:val="00FD2DD0"/>
    <w:rsid w:val="00FD3DE3"/>
    <w:rsid w:val="00FD6DDC"/>
    <w:rsid w:val="00FE0330"/>
    <w:rsid w:val="00FE0CF6"/>
    <w:rsid w:val="00FE166A"/>
    <w:rsid w:val="00FE7A53"/>
    <w:rsid w:val="00FF1A11"/>
    <w:rsid w:val="00FF2504"/>
    <w:rsid w:val="00FF2758"/>
    <w:rsid w:val="00FF5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DAB7"/>
  <w15:chartTrackingRefBased/>
  <w15:docId w15:val="{D7474EAA-9CE6-BE40-BA64-E33F15BA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9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4C32"/>
  </w:style>
  <w:style w:type="character" w:styleId="Hyperlink">
    <w:name w:val="Hyperlink"/>
    <w:uiPriority w:val="99"/>
    <w:rsid w:val="003321A7"/>
    <w:rPr>
      <w:color w:val="0000FF"/>
      <w:u w:val="single"/>
    </w:rPr>
  </w:style>
  <w:style w:type="paragraph" w:styleId="NormalWeb">
    <w:name w:val="Normal (Web)"/>
    <w:basedOn w:val="Normal"/>
    <w:uiPriority w:val="99"/>
    <w:rsid w:val="003321A7"/>
    <w:pPr>
      <w:spacing w:beforeLines="1" w:afterLines="1"/>
    </w:pPr>
    <w:rPr>
      <w:rFonts w:ascii="Times" w:eastAsia="Calibri" w:hAnsi="Times"/>
      <w:sz w:val="20"/>
      <w:szCs w:val="20"/>
    </w:rPr>
  </w:style>
  <w:style w:type="character" w:customStyle="1" w:styleId="UnresolvedMention1">
    <w:name w:val="Unresolved Mention1"/>
    <w:basedOn w:val="DefaultParagraphFont"/>
    <w:uiPriority w:val="99"/>
    <w:rsid w:val="004716DE"/>
    <w:rPr>
      <w:color w:val="605E5C"/>
      <w:shd w:val="clear" w:color="auto" w:fill="E1DFDD"/>
    </w:rPr>
  </w:style>
  <w:style w:type="paragraph" w:styleId="Bibliography">
    <w:name w:val="Bibliography"/>
    <w:basedOn w:val="Normal"/>
    <w:next w:val="Normal"/>
    <w:uiPriority w:val="37"/>
    <w:unhideWhenUsed/>
    <w:rsid w:val="003632A9"/>
    <w:pPr>
      <w:spacing w:after="240"/>
    </w:pPr>
    <w:rPr>
      <w:rFonts w:asciiTheme="minorHAnsi" w:eastAsiaTheme="minorHAnsi" w:hAnsiTheme="minorHAnsi" w:cstheme="minorBidi"/>
    </w:rPr>
  </w:style>
  <w:style w:type="character" w:styleId="LineNumber">
    <w:name w:val="line number"/>
    <w:basedOn w:val="DefaultParagraphFont"/>
    <w:uiPriority w:val="99"/>
    <w:semiHidden/>
    <w:unhideWhenUsed/>
    <w:rsid w:val="003312CD"/>
  </w:style>
  <w:style w:type="paragraph" w:styleId="ListParagraph">
    <w:name w:val="List Paragraph"/>
    <w:basedOn w:val="Normal"/>
    <w:uiPriority w:val="34"/>
    <w:qFormat/>
    <w:rsid w:val="00775B0F"/>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75792"/>
    <w:rPr>
      <w:sz w:val="16"/>
      <w:szCs w:val="16"/>
    </w:rPr>
  </w:style>
  <w:style w:type="paragraph" w:styleId="CommentText">
    <w:name w:val="annotation text"/>
    <w:basedOn w:val="Normal"/>
    <w:link w:val="CommentTextChar"/>
    <w:uiPriority w:val="99"/>
    <w:semiHidden/>
    <w:unhideWhenUsed/>
    <w:rsid w:val="00F75792"/>
    <w:rPr>
      <w:sz w:val="20"/>
      <w:szCs w:val="20"/>
    </w:rPr>
  </w:style>
  <w:style w:type="character" w:customStyle="1" w:styleId="CommentTextChar">
    <w:name w:val="Comment Text Char"/>
    <w:basedOn w:val="DefaultParagraphFont"/>
    <w:link w:val="CommentText"/>
    <w:uiPriority w:val="99"/>
    <w:semiHidden/>
    <w:rsid w:val="00F7579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75792"/>
    <w:rPr>
      <w:b/>
      <w:bCs/>
    </w:rPr>
  </w:style>
  <w:style w:type="character" w:customStyle="1" w:styleId="CommentSubjectChar">
    <w:name w:val="Comment Subject Char"/>
    <w:basedOn w:val="CommentTextChar"/>
    <w:link w:val="CommentSubject"/>
    <w:uiPriority w:val="99"/>
    <w:semiHidden/>
    <w:rsid w:val="00F75792"/>
    <w:rPr>
      <w:rFonts w:ascii="Times New Roman" w:eastAsia="Times New Roman" w:hAnsi="Times New Roman" w:cs="Times New Roman"/>
      <w:b/>
      <w:bCs/>
      <w:sz w:val="20"/>
      <w:szCs w:val="20"/>
    </w:rPr>
  </w:style>
  <w:style w:type="paragraph" w:styleId="Revision">
    <w:name w:val="Revision"/>
    <w:hidden/>
    <w:uiPriority w:val="99"/>
    <w:semiHidden/>
    <w:rsid w:val="00271F3D"/>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F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77F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24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48A"/>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A30C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2689">
      <w:bodyDiv w:val="1"/>
      <w:marLeft w:val="0"/>
      <w:marRight w:val="0"/>
      <w:marTop w:val="0"/>
      <w:marBottom w:val="0"/>
      <w:divBdr>
        <w:top w:val="none" w:sz="0" w:space="0" w:color="auto"/>
        <w:left w:val="none" w:sz="0" w:space="0" w:color="auto"/>
        <w:bottom w:val="none" w:sz="0" w:space="0" w:color="auto"/>
        <w:right w:val="none" w:sz="0" w:space="0" w:color="auto"/>
      </w:divBdr>
    </w:div>
    <w:div w:id="247422504">
      <w:bodyDiv w:val="1"/>
      <w:marLeft w:val="0"/>
      <w:marRight w:val="0"/>
      <w:marTop w:val="0"/>
      <w:marBottom w:val="0"/>
      <w:divBdr>
        <w:top w:val="none" w:sz="0" w:space="0" w:color="auto"/>
        <w:left w:val="none" w:sz="0" w:space="0" w:color="auto"/>
        <w:bottom w:val="none" w:sz="0" w:space="0" w:color="auto"/>
        <w:right w:val="none" w:sz="0" w:space="0" w:color="auto"/>
      </w:divBdr>
    </w:div>
    <w:div w:id="258488379">
      <w:bodyDiv w:val="1"/>
      <w:marLeft w:val="0"/>
      <w:marRight w:val="0"/>
      <w:marTop w:val="0"/>
      <w:marBottom w:val="0"/>
      <w:divBdr>
        <w:top w:val="none" w:sz="0" w:space="0" w:color="auto"/>
        <w:left w:val="none" w:sz="0" w:space="0" w:color="auto"/>
        <w:bottom w:val="none" w:sz="0" w:space="0" w:color="auto"/>
        <w:right w:val="none" w:sz="0" w:space="0" w:color="auto"/>
      </w:divBdr>
    </w:div>
    <w:div w:id="337392945">
      <w:bodyDiv w:val="1"/>
      <w:marLeft w:val="0"/>
      <w:marRight w:val="0"/>
      <w:marTop w:val="0"/>
      <w:marBottom w:val="0"/>
      <w:divBdr>
        <w:top w:val="none" w:sz="0" w:space="0" w:color="auto"/>
        <w:left w:val="none" w:sz="0" w:space="0" w:color="auto"/>
        <w:bottom w:val="none" w:sz="0" w:space="0" w:color="auto"/>
        <w:right w:val="none" w:sz="0" w:space="0" w:color="auto"/>
      </w:divBdr>
    </w:div>
    <w:div w:id="366611785">
      <w:bodyDiv w:val="1"/>
      <w:marLeft w:val="0"/>
      <w:marRight w:val="0"/>
      <w:marTop w:val="0"/>
      <w:marBottom w:val="0"/>
      <w:divBdr>
        <w:top w:val="none" w:sz="0" w:space="0" w:color="auto"/>
        <w:left w:val="none" w:sz="0" w:space="0" w:color="auto"/>
        <w:bottom w:val="none" w:sz="0" w:space="0" w:color="auto"/>
        <w:right w:val="none" w:sz="0" w:space="0" w:color="auto"/>
      </w:divBdr>
    </w:div>
    <w:div w:id="643505081">
      <w:bodyDiv w:val="1"/>
      <w:marLeft w:val="0"/>
      <w:marRight w:val="0"/>
      <w:marTop w:val="0"/>
      <w:marBottom w:val="0"/>
      <w:divBdr>
        <w:top w:val="none" w:sz="0" w:space="0" w:color="auto"/>
        <w:left w:val="none" w:sz="0" w:space="0" w:color="auto"/>
        <w:bottom w:val="none" w:sz="0" w:space="0" w:color="auto"/>
        <w:right w:val="none" w:sz="0" w:space="0" w:color="auto"/>
      </w:divBdr>
    </w:div>
    <w:div w:id="740712488">
      <w:bodyDiv w:val="1"/>
      <w:marLeft w:val="0"/>
      <w:marRight w:val="0"/>
      <w:marTop w:val="0"/>
      <w:marBottom w:val="0"/>
      <w:divBdr>
        <w:top w:val="none" w:sz="0" w:space="0" w:color="auto"/>
        <w:left w:val="none" w:sz="0" w:space="0" w:color="auto"/>
        <w:bottom w:val="none" w:sz="0" w:space="0" w:color="auto"/>
        <w:right w:val="none" w:sz="0" w:space="0" w:color="auto"/>
      </w:divBdr>
    </w:div>
    <w:div w:id="754282604">
      <w:bodyDiv w:val="1"/>
      <w:marLeft w:val="0"/>
      <w:marRight w:val="0"/>
      <w:marTop w:val="0"/>
      <w:marBottom w:val="0"/>
      <w:divBdr>
        <w:top w:val="none" w:sz="0" w:space="0" w:color="auto"/>
        <w:left w:val="none" w:sz="0" w:space="0" w:color="auto"/>
        <w:bottom w:val="none" w:sz="0" w:space="0" w:color="auto"/>
        <w:right w:val="none" w:sz="0" w:space="0" w:color="auto"/>
      </w:divBdr>
    </w:div>
    <w:div w:id="787969293">
      <w:bodyDiv w:val="1"/>
      <w:marLeft w:val="0"/>
      <w:marRight w:val="0"/>
      <w:marTop w:val="0"/>
      <w:marBottom w:val="0"/>
      <w:divBdr>
        <w:top w:val="none" w:sz="0" w:space="0" w:color="auto"/>
        <w:left w:val="none" w:sz="0" w:space="0" w:color="auto"/>
        <w:bottom w:val="none" w:sz="0" w:space="0" w:color="auto"/>
        <w:right w:val="none" w:sz="0" w:space="0" w:color="auto"/>
      </w:divBdr>
    </w:div>
    <w:div w:id="862550045">
      <w:bodyDiv w:val="1"/>
      <w:marLeft w:val="0"/>
      <w:marRight w:val="0"/>
      <w:marTop w:val="0"/>
      <w:marBottom w:val="0"/>
      <w:divBdr>
        <w:top w:val="none" w:sz="0" w:space="0" w:color="auto"/>
        <w:left w:val="none" w:sz="0" w:space="0" w:color="auto"/>
        <w:bottom w:val="none" w:sz="0" w:space="0" w:color="auto"/>
        <w:right w:val="none" w:sz="0" w:space="0" w:color="auto"/>
      </w:divBdr>
    </w:div>
    <w:div w:id="908727894">
      <w:bodyDiv w:val="1"/>
      <w:marLeft w:val="0"/>
      <w:marRight w:val="0"/>
      <w:marTop w:val="0"/>
      <w:marBottom w:val="0"/>
      <w:divBdr>
        <w:top w:val="none" w:sz="0" w:space="0" w:color="auto"/>
        <w:left w:val="none" w:sz="0" w:space="0" w:color="auto"/>
        <w:bottom w:val="none" w:sz="0" w:space="0" w:color="auto"/>
        <w:right w:val="none" w:sz="0" w:space="0" w:color="auto"/>
      </w:divBdr>
    </w:div>
    <w:div w:id="1057358954">
      <w:bodyDiv w:val="1"/>
      <w:marLeft w:val="0"/>
      <w:marRight w:val="0"/>
      <w:marTop w:val="0"/>
      <w:marBottom w:val="0"/>
      <w:divBdr>
        <w:top w:val="none" w:sz="0" w:space="0" w:color="auto"/>
        <w:left w:val="none" w:sz="0" w:space="0" w:color="auto"/>
        <w:bottom w:val="none" w:sz="0" w:space="0" w:color="auto"/>
        <w:right w:val="none" w:sz="0" w:space="0" w:color="auto"/>
      </w:divBdr>
    </w:div>
    <w:div w:id="1479495192">
      <w:bodyDiv w:val="1"/>
      <w:marLeft w:val="0"/>
      <w:marRight w:val="0"/>
      <w:marTop w:val="0"/>
      <w:marBottom w:val="0"/>
      <w:divBdr>
        <w:top w:val="none" w:sz="0" w:space="0" w:color="auto"/>
        <w:left w:val="none" w:sz="0" w:space="0" w:color="auto"/>
        <w:bottom w:val="none" w:sz="0" w:space="0" w:color="auto"/>
        <w:right w:val="none" w:sz="0" w:space="0" w:color="auto"/>
      </w:divBdr>
    </w:div>
    <w:div w:id="1514493899">
      <w:bodyDiv w:val="1"/>
      <w:marLeft w:val="0"/>
      <w:marRight w:val="0"/>
      <w:marTop w:val="0"/>
      <w:marBottom w:val="0"/>
      <w:divBdr>
        <w:top w:val="none" w:sz="0" w:space="0" w:color="auto"/>
        <w:left w:val="none" w:sz="0" w:space="0" w:color="auto"/>
        <w:bottom w:val="none" w:sz="0" w:space="0" w:color="auto"/>
        <w:right w:val="none" w:sz="0" w:space="0" w:color="auto"/>
      </w:divBdr>
    </w:div>
    <w:div w:id="1552302764">
      <w:bodyDiv w:val="1"/>
      <w:marLeft w:val="0"/>
      <w:marRight w:val="0"/>
      <w:marTop w:val="0"/>
      <w:marBottom w:val="0"/>
      <w:divBdr>
        <w:top w:val="none" w:sz="0" w:space="0" w:color="auto"/>
        <w:left w:val="none" w:sz="0" w:space="0" w:color="auto"/>
        <w:bottom w:val="none" w:sz="0" w:space="0" w:color="auto"/>
        <w:right w:val="none" w:sz="0" w:space="0" w:color="auto"/>
      </w:divBdr>
    </w:div>
    <w:div w:id="1645816635">
      <w:bodyDiv w:val="1"/>
      <w:marLeft w:val="0"/>
      <w:marRight w:val="0"/>
      <w:marTop w:val="0"/>
      <w:marBottom w:val="0"/>
      <w:divBdr>
        <w:top w:val="none" w:sz="0" w:space="0" w:color="auto"/>
        <w:left w:val="none" w:sz="0" w:space="0" w:color="auto"/>
        <w:bottom w:val="none" w:sz="0" w:space="0" w:color="auto"/>
        <w:right w:val="none" w:sz="0" w:space="0" w:color="auto"/>
      </w:divBdr>
    </w:div>
    <w:div w:id="1698507610">
      <w:bodyDiv w:val="1"/>
      <w:marLeft w:val="0"/>
      <w:marRight w:val="0"/>
      <w:marTop w:val="0"/>
      <w:marBottom w:val="0"/>
      <w:divBdr>
        <w:top w:val="none" w:sz="0" w:space="0" w:color="auto"/>
        <w:left w:val="none" w:sz="0" w:space="0" w:color="auto"/>
        <w:bottom w:val="none" w:sz="0" w:space="0" w:color="auto"/>
        <w:right w:val="none" w:sz="0" w:space="0" w:color="auto"/>
      </w:divBdr>
    </w:div>
    <w:div w:id="1769496504">
      <w:bodyDiv w:val="1"/>
      <w:marLeft w:val="0"/>
      <w:marRight w:val="0"/>
      <w:marTop w:val="0"/>
      <w:marBottom w:val="0"/>
      <w:divBdr>
        <w:top w:val="none" w:sz="0" w:space="0" w:color="auto"/>
        <w:left w:val="none" w:sz="0" w:space="0" w:color="auto"/>
        <w:bottom w:val="none" w:sz="0" w:space="0" w:color="auto"/>
        <w:right w:val="none" w:sz="0" w:space="0" w:color="auto"/>
      </w:divBdr>
    </w:div>
    <w:div w:id="1867014507">
      <w:bodyDiv w:val="1"/>
      <w:marLeft w:val="0"/>
      <w:marRight w:val="0"/>
      <w:marTop w:val="0"/>
      <w:marBottom w:val="0"/>
      <w:divBdr>
        <w:top w:val="none" w:sz="0" w:space="0" w:color="auto"/>
        <w:left w:val="none" w:sz="0" w:space="0" w:color="auto"/>
        <w:bottom w:val="none" w:sz="0" w:space="0" w:color="auto"/>
        <w:right w:val="none" w:sz="0" w:space="0" w:color="auto"/>
      </w:divBdr>
    </w:div>
    <w:div w:id="2025590066">
      <w:bodyDiv w:val="1"/>
      <w:marLeft w:val="0"/>
      <w:marRight w:val="0"/>
      <w:marTop w:val="0"/>
      <w:marBottom w:val="0"/>
      <w:divBdr>
        <w:top w:val="none" w:sz="0" w:space="0" w:color="auto"/>
        <w:left w:val="none" w:sz="0" w:space="0" w:color="auto"/>
        <w:bottom w:val="none" w:sz="0" w:space="0" w:color="auto"/>
        <w:right w:val="none" w:sz="0" w:space="0" w:color="auto"/>
      </w:divBdr>
    </w:div>
    <w:div w:id="2026638099">
      <w:bodyDiv w:val="1"/>
      <w:marLeft w:val="0"/>
      <w:marRight w:val="0"/>
      <w:marTop w:val="0"/>
      <w:marBottom w:val="0"/>
      <w:divBdr>
        <w:top w:val="none" w:sz="0" w:space="0" w:color="auto"/>
        <w:left w:val="none" w:sz="0" w:space="0" w:color="auto"/>
        <w:bottom w:val="none" w:sz="0" w:space="0" w:color="auto"/>
        <w:right w:val="none" w:sz="0" w:space="0" w:color="auto"/>
      </w:divBdr>
    </w:div>
    <w:div w:id="2116751978">
      <w:bodyDiv w:val="1"/>
      <w:marLeft w:val="0"/>
      <w:marRight w:val="0"/>
      <w:marTop w:val="0"/>
      <w:marBottom w:val="0"/>
      <w:divBdr>
        <w:top w:val="none" w:sz="0" w:space="0" w:color="auto"/>
        <w:left w:val="none" w:sz="0" w:space="0" w:color="auto"/>
        <w:bottom w:val="none" w:sz="0" w:space="0" w:color="auto"/>
        <w:right w:val="none" w:sz="0" w:space="0" w:color="auto"/>
      </w:divBdr>
    </w:div>
    <w:div w:id="213709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gaimmunophysiology.shinyapps.io/IM-DTR_v2/"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github.com/BlanQwall/Lung_IM_differenti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mailto:t.marichal@uliege.be" TargetMode="External"/><Relationship Id="rId5" Type="http://schemas.openxmlformats.org/officeDocument/2006/relationships/hyperlink" Target="mailto:t.marichal@uliege.be" TargetMode="External"/><Relationship Id="rId15" Type="http://schemas.microsoft.com/office/2011/relationships/people" Target="people.xml"/><Relationship Id="rId10" Type="http://schemas.openxmlformats.org/officeDocument/2006/relationships/hyperlink" Target="https://gigaimmunophysiology.shinyapps.io/IM-DTR_v2/"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53</Pages>
  <Words>52913</Words>
  <Characters>301608</Characters>
  <Application>Microsoft Office Word</Application>
  <DocSecurity>0</DocSecurity>
  <Lines>2513</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Marichal</dc:creator>
  <cp:keywords/>
  <dc:description/>
  <cp:lastModifiedBy>Bai Qiang</cp:lastModifiedBy>
  <cp:revision>9</cp:revision>
  <dcterms:created xsi:type="dcterms:W3CDTF">2022-01-26T12:16:00Z</dcterms:created>
  <dcterms:modified xsi:type="dcterms:W3CDTF">2022-01-26T13:12:00Z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id="bPu4E7ov"/&gt;&lt;style id="http://www.zotero.org/styles/cell" hasBibliography="1" bibliographyStyleHasBeenSet="1"/&gt;&lt;prefs&gt;&lt;pref name="fieldType" value="Field"/&gt;&lt;/prefs&gt;&lt;/data&gt;</vt:lpwstr>
  </property>
</Properties>
</file>