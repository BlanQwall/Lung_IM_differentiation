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0F0" w14:textId="77777777" w:rsidR="006B22AB" w:rsidRPr="00104C63" w:rsidRDefault="00233E5F">
      <w:pPr>
        <w:rPr>
          <w:rFonts w:ascii="Arial" w:hAnsi="Arial" w:cs="Arial"/>
          <w:b/>
        </w:rPr>
      </w:pPr>
      <w:r w:rsidRPr="00104C63">
        <w:rPr>
          <w:rFonts w:ascii="Arial" w:hAnsi="Arial" w:cs="Arial"/>
          <w:b/>
        </w:rPr>
        <w:t>STAR* METHODS</w:t>
      </w:r>
    </w:p>
    <w:p w14:paraId="5F57B6C4" w14:textId="72756BB0" w:rsidR="00233E5F" w:rsidDel="00A63CD4" w:rsidRDefault="00233E5F">
      <w:pPr>
        <w:rPr>
          <w:del w:id="0" w:author="Bai Qiang" w:date="2022-01-21T13:06:00Z"/>
          <w:rFonts w:ascii="Arial" w:hAnsi="Arial" w:cs="Arial"/>
        </w:rPr>
      </w:pPr>
      <w:r w:rsidRPr="00104C63">
        <w:rPr>
          <w:rFonts w:ascii="Arial" w:hAnsi="Arial" w:cs="Arial"/>
          <w:b/>
        </w:rPr>
        <w:t>KEY RESOURCES TABLE</w:t>
      </w:r>
    </w:p>
    <w:p w14:paraId="1DB13FD1" w14:textId="6721A064" w:rsidR="00A63CD4" w:rsidRDefault="00A63CD4">
      <w:pPr>
        <w:rPr>
          <w:ins w:id="1" w:author="Bai Qiang" w:date="2022-01-21T13:06:00Z"/>
          <w:rFonts w:ascii="Arial" w:hAnsi="Arial" w:cs="Arial"/>
        </w:rPr>
      </w:pPr>
    </w:p>
    <w:p w14:paraId="101317F7" w14:textId="77777777" w:rsidR="00A63CD4" w:rsidRPr="00104C63" w:rsidRDefault="00A63CD4">
      <w:pPr>
        <w:rPr>
          <w:ins w:id="2" w:author="Bai Qiang" w:date="2022-01-21T13:06:00Z"/>
          <w:rFonts w:ascii="Arial" w:hAnsi="Arial" w:cs="Arial"/>
          <w:b/>
        </w:rPr>
      </w:pPr>
    </w:p>
    <w:p w14:paraId="430B6428" w14:textId="77777777" w:rsidR="00233E5F" w:rsidRPr="00104C63" w:rsidRDefault="00233E5F">
      <w:pPr>
        <w:rPr>
          <w:rFonts w:ascii="Arial" w:hAnsi="Arial" w:cs="Arial"/>
        </w:rPr>
      </w:pPr>
    </w:p>
    <w:p w14:paraId="270E330A" w14:textId="77777777" w:rsidR="00AA01ED" w:rsidRPr="00104C63" w:rsidRDefault="00AA01ED">
      <w:pPr>
        <w:rPr>
          <w:rFonts w:ascii="Arial" w:hAnsi="Arial" w:cs="Arial"/>
        </w:rPr>
      </w:pPr>
    </w:p>
    <w:p w14:paraId="66C8DEAC" w14:textId="77777777" w:rsidR="00233E5F" w:rsidRPr="00104C63" w:rsidRDefault="00233E5F">
      <w:pPr>
        <w:rPr>
          <w:rFonts w:ascii="Arial" w:hAnsi="Arial" w:cs="Arial"/>
          <w:b/>
        </w:rPr>
      </w:pPr>
      <w:r w:rsidRPr="00104C63">
        <w:rPr>
          <w:rFonts w:ascii="Arial" w:hAnsi="Arial" w:cs="Arial"/>
          <w:b/>
        </w:rPr>
        <w:t>LEAD CONTACT AND MATERIALS AVAILABILITY</w:t>
      </w:r>
    </w:p>
    <w:p w14:paraId="431356BC" w14:textId="77777777" w:rsidR="00233E5F" w:rsidRPr="00104C63" w:rsidRDefault="00AA01ED">
      <w:pPr>
        <w:rPr>
          <w:rFonts w:ascii="Arial" w:hAnsi="Arial" w:cs="Arial"/>
        </w:rPr>
      </w:pPr>
      <w:r w:rsidRPr="00104C63">
        <w:rPr>
          <w:rFonts w:ascii="Arial" w:hAnsi="Arial" w:cs="Arial"/>
        </w:rPr>
        <w:t xml:space="preserve">Further information and requests for resources and reagents should be directed to, and will fulfilled by, the Lead Contact, Thomas </w:t>
      </w:r>
      <w:proofErr w:type="spellStart"/>
      <w:r w:rsidRPr="00104C63">
        <w:rPr>
          <w:rFonts w:ascii="Arial" w:hAnsi="Arial" w:cs="Arial"/>
        </w:rPr>
        <w:t>Marichal</w:t>
      </w:r>
      <w:proofErr w:type="spellEnd"/>
      <w:r w:rsidRPr="00104C63">
        <w:rPr>
          <w:rFonts w:ascii="Arial" w:hAnsi="Arial" w:cs="Arial"/>
        </w:rPr>
        <w:t xml:space="preserve"> (t.marichal@uliege.be).</w:t>
      </w:r>
    </w:p>
    <w:p w14:paraId="57F33380" w14:textId="77777777" w:rsidR="00AA01ED" w:rsidRPr="00104C63" w:rsidRDefault="00AA01ED">
      <w:pPr>
        <w:rPr>
          <w:rFonts w:ascii="Arial" w:hAnsi="Arial" w:cs="Arial"/>
        </w:rPr>
      </w:pPr>
    </w:p>
    <w:p w14:paraId="280BA119" w14:textId="77777777" w:rsidR="00233E5F" w:rsidRPr="00104C63" w:rsidRDefault="00233E5F">
      <w:pPr>
        <w:rPr>
          <w:rFonts w:ascii="Arial" w:hAnsi="Arial" w:cs="Arial"/>
          <w:b/>
        </w:rPr>
      </w:pPr>
      <w:r w:rsidRPr="00104C63">
        <w:rPr>
          <w:rFonts w:ascii="Arial" w:hAnsi="Arial" w:cs="Arial"/>
          <w:b/>
        </w:rPr>
        <w:t>METHOD DETAILS</w:t>
      </w:r>
    </w:p>
    <w:p w14:paraId="61300FA0" w14:textId="77777777" w:rsidR="00233E5F" w:rsidRPr="00104C63" w:rsidRDefault="00233E5F">
      <w:pPr>
        <w:rPr>
          <w:rFonts w:ascii="Arial" w:hAnsi="Arial" w:cs="Arial"/>
          <w:b/>
          <w:i/>
        </w:rPr>
      </w:pPr>
      <w:r w:rsidRPr="00104C63">
        <w:rPr>
          <w:rFonts w:ascii="Arial" w:hAnsi="Arial" w:cs="Arial"/>
          <w:b/>
          <w:i/>
        </w:rPr>
        <w:t>Mice</w:t>
      </w:r>
    </w:p>
    <w:p w14:paraId="6CBE405A" w14:textId="0D3FE7C4" w:rsidR="00364E38" w:rsidRPr="00104C63" w:rsidRDefault="000F0985" w:rsidP="00233E5F">
      <w:pPr>
        <w:rPr>
          <w:rFonts w:ascii="Arial" w:hAnsi="Arial" w:cs="Arial"/>
        </w:rPr>
      </w:pPr>
      <w:r w:rsidRPr="00104C63">
        <w:rPr>
          <w:rFonts w:ascii="Arial" w:hAnsi="Arial" w:cs="Arial"/>
        </w:rPr>
        <w:t>The following mice were used in this study;</w:t>
      </w:r>
      <w:r w:rsidR="00724990" w:rsidRPr="00104C63">
        <w:rPr>
          <w:rFonts w:ascii="Arial" w:hAnsi="Arial" w:cs="Arial"/>
        </w:rPr>
        <w:t xml:space="preserve"> </w:t>
      </w:r>
      <w:r w:rsidR="00AF0186" w:rsidRPr="00104C63">
        <w:rPr>
          <w:rFonts w:ascii="Arial" w:hAnsi="Arial" w:cs="Arial"/>
        </w:rPr>
        <w:t xml:space="preserve">CD45.2 </w:t>
      </w:r>
      <w:r w:rsidR="00724990" w:rsidRPr="00104C63">
        <w:rPr>
          <w:rFonts w:ascii="Arial" w:hAnsi="Arial" w:cs="Arial"/>
        </w:rPr>
        <w:t>WT (Janvier Labs)</w:t>
      </w:r>
      <w:r w:rsidR="00AF0186" w:rsidRPr="00104C63">
        <w:rPr>
          <w:rFonts w:ascii="Arial" w:hAnsi="Arial" w:cs="Arial"/>
        </w:rPr>
        <w:t>, CD45.1 WT (</w:t>
      </w:r>
      <w:r w:rsidR="00012921" w:rsidRPr="00012921">
        <w:rPr>
          <w:rFonts w:ascii="Arial" w:hAnsi="Arial" w:cs="Arial"/>
          <w:highlight w:val="yellow"/>
        </w:rPr>
        <w:t>Shen et al., 1985</w:t>
      </w:r>
      <w:r w:rsidR="00AF0186" w:rsidRPr="00104C63">
        <w:rPr>
          <w:rFonts w:ascii="Arial" w:hAnsi="Arial" w:cs="Arial"/>
        </w:rPr>
        <w:t>)(</w:t>
      </w:r>
      <w:r w:rsidR="00B66297" w:rsidRPr="00104C63">
        <w:rPr>
          <w:rFonts w:ascii="Arial" w:hAnsi="Arial" w:cs="Arial"/>
        </w:rPr>
        <w:t>The Jackson Laboratory, Strain #002014</w:t>
      </w:r>
      <w:r w:rsidR="00AF0186" w:rsidRPr="00104C63">
        <w:rPr>
          <w:rFonts w:ascii="Arial" w:hAnsi="Arial" w:cs="Arial"/>
        </w:rPr>
        <w:t>)</w:t>
      </w:r>
      <w:r w:rsidR="00BE531E" w:rsidRPr="00104C63">
        <w:rPr>
          <w:rFonts w:ascii="Arial" w:hAnsi="Arial" w:cs="Arial"/>
        </w:rPr>
        <w:t xml:space="preserve">, </w:t>
      </w:r>
      <w:r w:rsidR="00724990" w:rsidRPr="00104C63">
        <w:rPr>
          <w:rFonts w:ascii="Arial" w:hAnsi="Arial" w:cs="Arial"/>
          <w:i/>
        </w:rPr>
        <w:t>Cx3cr1</w:t>
      </w:r>
      <w:r w:rsidR="00724990" w:rsidRPr="00104C63">
        <w:rPr>
          <w:rFonts w:ascii="Arial" w:hAnsi="Arial" w:cs="Arial"/>
          <w:i/>
          <w:vertAlign w:val="superscript"/>
        </w:rPr>
        <w:t>Gfp/+</w:t>
      </w:r>
      <w:r w:rsidR="00724990" w:rsidRPr="00104C63">
        <w:rPr>
          <w:rFonts w:ascii="Arial" w:hAnsi="Arial" w:cs="Arial"/>
          <w:i/>
        </w:rPr>
        <w:t xml:space="preserve"> </w:t>
      </w:r>
      <w:r w:rsidR="00724990" w:rsidRPr="00104C63">
        <w:rPr>
          <w:rFonts w:ascii="Arial" w:hAnsi="Arial" w:cs="Arial"/>
        </w:rPr>
        <w:t>(</w:t>
      </w:r>
      <w:r w:rsidR="00012921" w:rsidRPr="00012921">
        <w:rPr>
          <w:rFonts w:ascii="Arial" w:hAnsi="Arial" w:cs="Arial"/>
          <w:highlight w:val="yellow"/>
        </w:rPr>
        <w:t>Jun</w:t>
      </w:r>
      <w:r w:rsidR="00012921">
        <w:rPr>
          <w:rFonts w:ascii="Arial" w:hAnsi="Arial" w:cs="Arial"/>
          <w:highlight w:val="yellow"/>
        </w:rPr>
        <w:t>g</w:t>
      </w:r>
      <w:r w:rsidR="00012921" w:rsidRPr="00012921">
        <w:rPr>
          <w:rFonts w:ascii="Arial" w:hAnsi="Arial" w:cs="Arial"/>
          <w:highlight w:val="yellow"/>
        </w:rPr>
        <w:t xml:space="preserve"> et al., 2000</w:t>
      </w:r>
      <w:r w:rsidR="00724990" w:rsidRPr="00104C63">
        <w:rPr>
          <w:rFonts w:ascii="Arial" w:hAnsi="Arial" w:cs="Arial"/>
        </w:rPr>
        <w:t xml:space="preserve">)(The Jackson Laboratory, </w:t>
      </w:r>
      <w:r w:rsidR="00FB6042" w:rsidRPr="00104C63">
        <w:rPr>
          <w:rFonts w:ascii="Arial" w:hAnsi="Arial" w:cs="Arial"/>
        </w:rPr>
        <w:t>Strain</w:t>
      </w:r>
      <w:r w:rsidR="00724990" w:rsidRPr="00104C63">
        <w:rPr>
          <w:rFonts w:ascii="Arial" w:hAnsi="Arial" w:cs="Arial"/>
        </w:rPr>
        <w:t xml:space="preserve"> </w:t>
      </w:r>
      <w:r w:rsidR="00FB6042" w:rsidRPr="00104C63">
        <w:rPr>
          <w:rFonts w:ascii="Arial" w:hAnsi="Arial" w:cs="Arial"/>
        </w:rPr>
        <w:t>#</w:t>
      </w:r>
      <w:r w:rsidR="00724990" w:rsidRPr="00104C63">
        <w:rPr>
          <w:rFonts w:ascii="Arial" w:hAnsi="Arial" w:cs="Arial"/>
        </w:rPr>
        <w:t xml:space="preserve">005582), </w:t>
      </w:r>
      <w:r w:rsidR="00724990" w:rsidRPr="00104C63">
        <w:rPr>
          <w:rFonts w:ascii="Arial" w:hAnsi="Arial" w:cs="Arial"/>
          <w:i/>
        </w:rPr>
        <w:t>Tmem119</w:t>
      </w:r>
      <w:r w:rsidR="00B71893" w:rsidRPr="00104C63">
        <w:rPr>
          <w:rFonts w:ascii="Arial" w:hAnsi="Arial" w:cs="Arial"/>
          <w:i/>
          <w:vertAlign w:val="superscript"/>
        </w:rPr>
        <w:t>Cre/+</w:t>
      </w:r>
      <w:r w:rsidR="00B71893" w:rsidRPr="00104C63">
        <w:rPr>
          <w:rFonts w:ascii="Arial" w:hAnsi="Arial" w:cs="Arial"/>
          <w:i/>
        </w:rPr>
        <w:t xml:space="preserve"> </w:t>
      </w:r>
      <w:r w:rsidR="00724990" w:rsidRPr="00104C63">
        <w:rPr>
          <w:rFonts w:ascii="Arial" w:hAnsi="Arial" w:cs="Arial"/>
        </w:rPr>
        <w:t>(generated by</w:t>
      </w:r>
      <w:r w:rsidR="00FB6042" w:rsidRPr="00104C63">
        <w:rPr>
          <w:rFonts w:ascii="Arial" w:hAnsi="Arial" w:cs="Arial"/>
        </w:rPr>
        <w:t xml:space="preserve"> </w:t>
      </w:r>
      <w:proofErr w:type="spellStart"/>
      <w:r w:rsidR="00FB6042" w:rsidRPr="00104C63">
        <w:rPr>
          <w:rFonts w:ascii="Arial" w:hAnsi="Arial" w:cs="Arial"/>
        </w:rPr>
        <w:t>Marichal</w:t>
      </w:r>
      <w:proofErr w:type="spellEnd"/>
      <w:r w:rsidR="00FB6042" w:rsidRPr="00104C63">
        <w:rPr>
          <w:rFonts w:ascii="Arial" w:hAnsi="Arial" w:cs="Arial"/>
        </w:rPr>
        <w:t xml:space="preserve"> Lab and</w:t>
      </w:r>
      <w:r w:rsidR="00724990" w:rsidRPr="00104C63">
        <w:rPr>
          <w:rFonts w:ascii="Arial" w:hAnsi="Arial" w:cs="Arial"/>
        </w:rPr>
        <w:t xml:space="preserve"> </w:t>
      </w:r>
      <w:proofErr w:type="spellStart"/>
      <w:r w:rsidR="00724990" w:rsidRPr="00104C63">
        <w:rPr>
          <w:rFonts w:ascii="Arial" w:hAnsi="Arial" w:cs="Arial"/>
        </w:rPr>
        <w:t>Cyagen</w:t>
      </w:r>
      <w:proofErr w:type="spellEnd"/>
      <w:r w:rsidR="00724990" w:rsidRPr="00104C63">
        <w:rPr>
          <w:rFonts w:ascii="Arial" w:hAnsi="Arial" w:cs="Arial"/>
        </w:rPr>
        <w:t xml:space="preserve"> Bioscience, Santa Clara, CA, USA)</w:t>
      </w:r>
      <w:r w:rsidR="00FB6042" w:rsidRPr="00104C63">
        <w:rPr>
          <w:rFonts w:ascii="Arial" w:hAnsi="Arial" w:cs="Arial"/>
        </w:rPr>
        <w:t>,</w:t>
      </w:r>
      <w:r w:rsidR="00B71893" w:rsidRPr="00104C63">
        <w:rPr>
          <w:rFonts w:ascii="Arial" w:hAnsi="Arial" w:cs="Arial"/>
        </w:rPr>
        <w:t xml:space="preserve"> Cx3cr1</w:t>
      </w:r>
      <w:r w:rsidR="00B71893" w:rsidRPr="00104C63">
        <w:rPr>
          <w:rFonts w:ascii="Arial" w:hAnsi="Arial" w:cs="Arial"/>
          <w:vertAlign w:val="superscript"/>
        </w:rPr>
        <w:t>LSL-DTR/+</w:t>
      </w:r>
      <w:r w:rsidR="00724990" w:rsidRPr="00104C63">
        <w:rPr>
          <w:rFonts w:ascii="Arial" w:hAnsi="Arial" w:cs="Arial"/>
        </w:rPr>
        <w:t xml:space="preserve"> </w:t>
      </w:r>
      <w:r w:rsidR="00B71893" w:rsidRPr="00104C63">
        <w:rPr>
          <w:rFonts w:ascii="Arial" w:hAnsi="Arial" w:cs="Arial"/>
        </w:rPr>
        <w:t>(</w:t>
      </w:r>
      <w:r w:rsidR="00933EE7" w:rsidRPr="00933EE7">
        <w:rPr>
          <w:rFonts w:ascii="Arial" w:hAnsi="Arial" w:cs="Arial"/>
          <w:highlight w:val="yellow"/>
        </w:rPr>
        <w:t>Diehl et al., 2013</w:t>
      </w:r>
      <w:r w:rsidR="00B71893" w:rsidRPr="00104C63">
        <w:rPr>
          <w:rFonts w:ascii="Arial" w:hAnsi="Arial" w:cs="Arial"/>
        </w:rPr>
        <w:t xml:space="preserve">)(The Jackson Laboratory, </w:t>
      </w:r>
      <w:r w:rsidR="00FB6042" w:rsidRPr="00104C63">
        <w:rPr>
          <w:rFonts w:ascii="Arial" w:hAnsi="Arial" w:cs="Arial"/>
        </w:rPr>
        <w:t>Strain #</w:t>
      </w:r>
      <w:r w:rsidR="00B71893" w:rsidRPr="00104C63">
        <w:rPr>
          <w:rFonts w:ascii="Arial" w:hAnsi="Arial" w:cs="Arial"/>
        </w:rPr>
        <w:t xml:space="preserve">025629), </w:t>
      </w:r>
      <w:r w:rsidR="00B71893" w:rsidRPr="00104C63">
        <w:rPr>
          <w:rFonts w:ascii="Arial" w:hAnsi="Arial" w:cs="Arial"/>
          <w:i/>
        </w:rPr>
        <w:t>Nr4a1</w:t>
      </w:r>
      <w:r w:rsidR="00B71893" w:rsidRPr="00104C63">
        <w:rPr>
          <w:rFonts w:ascii="Arial" w:hAnsi="Arial" w:cs="Arial"/>
          <w:i/>
          <w:vertAlign w:val="superscript"/>
        </w:rPr>
        <w:t>-/-</w:t>
      </w:r>
      <w:r w:rsidR="00B71893" w:rsidRPr="00104C63">
        <w:rPr>
          <w:rFonts w:ascii="Arial" w:hAnsi="Arial" w:cs="Arial"/>
        </w:rPr>
        <w:t xml:space="preserve"> (</w:t>
      </w:r>
      <w:r w:rsidR="00933EE7" w:rsidRPr="00933EE7">
        <w:rPr>
          <w:rFonts w:ascii="Arial" w:hAnsi="Arial" w:cs="Arial"/>
          <w:highlight w:val="yellow"/>
        </w:rPr>
        <w:t>Lee et al., 1995</w:t>
      </w:r>
      <w:r w:rsidR="00B71893" w:rsidRPr="00104C63">
        <w:rPr>
          <w:rFonts w:ascii="Arial" w:hAnsi="Arial" w:cs="Arial"/>
        </w:rPr>
        <w:t xml:space="preserve">)(The Jackson Laboratory, </w:t>
      </w:r>
      <w:r w:rsidR="005A616D" w:rsidRPr="00104C63">
        <w:rPr>
          <w:rFonts w:ascii="Arial" w:hAnsi="Arial" w:cs="Arial"/>
        </w:rPr>
        <w:t>Strain #006187</w:t>
      </w:r>
      <w:r w:rsidR="00B71893" w:rsidRPr="00104C63">
        <w:rPr>
          <w:rFonts w:ascii="Arial" w:hAnsi="Arial" w:cs="Arial"/>
        </w:rPr>
        <w:t xml:space="preserve">), </w:t>
      </w:r>
      <w:commentRangeStart w:id="3"/>
      <w:proofErr w:type="spellStart"/>
      <w:r w:rsidR="00B71893" w:rsidRPr="00104C63">
        <w:rPr>
          <w:rFonts w:ascii="Arial" w:hAnsi="Arial" w:cs="Arial"/>
        </w:rPr>
        <w:t>Maf</w:t>
      </w:r>
      <w:r w:rsidR="00441D15" w:rsidRPr="00104C63">
        <w:rPr>
          <w:rFonts w:ascii="Arial" w:hAnsi="Arial" w:cs="Arial"/>
          <w:vertAlign w:val="superscript"/>
        </w:rPr>
        <w:t>fl</w:t>
      </w:r>
      <w:proofErr w:type="spellEnd"/>
      <w:r w:rsidR="00441D15" w:rsidRPr="00104C63">
        <w:rPr>
          <w:rFonts w:ascii="Arial" w:hAnsi="Arial" w:cs="Arial"/>
          <w:vertAlign w:val="superscript"/>
        </w:rPr>
        <w:t>/</w:t>
      </w:r>
      <w:proofErr w:type="spellStart"/>
      <w:r w:rsidR="00441D15" w:rsidRPr="00104C63">
        <w:rPr>
          <w:rFonts w:ascii="Arial" w:hAnsi="Arial" w:cs="Arial"/>
          <w:vertAlign w:val="superscript"/>
        </w:rPr>
        <w:t>fl</w:t>
      </w:r>
      <w:proofErr w:type="spellEnd"/>
      <w:r w:rsidR="00724990" w:rsidRPr="00104C63">
        <w:rPr>
          <w:rFonts w:ascii="Arial" w:hAnsi="Arial" w:cs="Arial"/>
        </w:rPr>
        <w:t xml:space="preserve"> </w:t>
      </w:r>
      <w:r w:rsidR="00B71893" w:rsidRPr="00104C63">
        <w:rPr>
          <w:rFonts w:ascii="Arial" w:hAnsi="Arial" w:cs="Arial"/>
        </w:rPr>
        <w:t>(</w:t>
      </w:r>
      <w:r w:rsidR="00B71893" w:rsidRPr="00104C63">
        <w:rPr>
          <w:rFonts w:ascii="Arial" w:hAnsi="Arial" w:cs="Arial"/>
          <w:highlight w:val="yellow"/>
        </w:rPr>
        <w:t>ref.</w:t>
      </w:r>
      <w:r w:rsidR="00B71893" w:rsidRPr="00104C63">
        <w:rPr>
          <w:rFonts w:ascii="Arial" w:hAnsi="Arial" w:cs="Arial"/>
        </w:rPr>
        <w:t>)(</w:t>
      </w:r>
      <w:r w:rsidR="00140B2E" w:rsidRPr="00104C63">
        <w:rPr>
          <w:rFonts w:ascii="Arial" w:hAnsi="Arial" w:cs="Arial"/>
        </w:rPr>
        <w:t xml:space="preserve">kindly provided by </w:t>
      </w:r>
      <w:r w:rsidR="00140B2E" w:rsidRPr="00104C63">
        <w:rPr>
          <w:rFonts w:ascii="Arial" w:hAnsi="Arial" w:cs="Arial"/>
          <w:highlight w:val="yellow"/>
        </w:rPr>
        <w:t>…</w:t>
      </w:r>
      <w:r w:rsidR="00B71893" w:rsidRPr="00104C63">
        <w:rPr>
          <w:rFonts w:ascii="Arial" w:hAnsi="Arial" w:cs="Arial"/>
        </w:rPr>
        <w:t>)</w:t>
      </w:r>
      <w:commentRangeEnd w:id="3"/>
      <w:r w:rsidR="00933EE7">
        <w:rPr>
          <w:rStyle w:val="CommentReference"/>
        </w:rPr>
        <w:commentReference w:id="3"/>
      </w:r>
      <w:r w:rsidR="00B71893" w:rsidRPr="00104C63">
        <w:rPr>
          <w:rFonts w:ascii="Arial" w:hAnsi="Arial" w:cs="Arial"/>
        </w:rPr>
        <w:t xml:space="preserve">, </w:t>
      </w:r>
      <w:proofErr w:type="spellStart"/>
      <w:r w:rsidR="00441D15" w:rsidRPr="00104C63">
        <w:rPr>
          <w:rFonts w:ascii="Arial" w:hAnsi="Arial" w:cs="Arial"/>
        </w:rPr>
        <w:t>Mafb</w:t>
      </w:r>
      <w:r w:rsidR="00441D15" w:rsidRPr="00104C63">
        <w:rPr>
          <w:rFonts w:ascii="Arial" w:hAnsi="Arial" w:cs="Arial"/>
          <w:vertAlign w:val="superscript"/>
        </w:rPr>
        <w:t>fl</w:t>
      </w:r>
      <w:proofErr w:type="spellEnd"/>
      <w:r w:rsidR="00441D15" w:rsidRPr="00104C63">
        <w:rPr>
          <w:rFonts w:ascii="Arial" w:hAnsi="Arial" w:cs="Arial"/>
          <w:vertAlign w:val="superscript"/>
        </w:rPr>
        <w:t>/</w:t>
      </w:r>
      <w:proofErr w:type="spellStart"/>
      <w:r w:rsidR="00441D15" w:rsidRPr="00104C63">
        <w:rPr>
          <w:rFonts w:ascii="Arial" w:hAnsi="Arial" w:cs="Arial"/>
          <w:vertAlign w:val="superscript"/>
        </w:rPr>
        <w:t>fl</w:t>
      </w:r>
      <w:proofErr w:type="spellEnd"/>
      <w:r w:rsidR="00B71893" w:rsidRPr="00104C63">
        <w:rPr>
          <w:rFonts w:ascii="Arial" w:hAnsi="Arial" w:cs="Arial"/>
        </w:rPr>
        <w:t xml:space="preserve"> </w:t>
      </w:r>
      <w:r w:rsidR="00441D15" w:rsidRPr="00104C63">
        <w:rPr>
          <w:rFonts w:ascii="Arial" w:hAnsi="Arial" w:cs="Arial"/>
        </w:rPr>
        <w:t xml:space="preserve">(developed by </w:t>
      </w:r>
      <w:r w:rsidR="00FB6042" w:rsidRPr="00104C63">
        <w:rPr>
          <w:rFonts w:ascii="Arial" w:hAnsi="Arial" w:cs="Arial"/>
        </w:rPr>
        <w:t>Bureau Lab and GIGA-Mouse Facility, University of Liège, Belgium</w:t>
      </w:r>
      <w:r w:rsidR="00441D15" w:rsidRPr="00104C63">
        <w:rPr>
          <w:rFonts w:ascii="Arial" w:hAnsi="Arial" w:cs="Arial"/>
        </w:rPr>
        <w:t>)</w:t>
      </w:r>
      <w:r w:rsidR="00FB6042" w:rsidRPr="00104C63">
        <w:rPr>
          <w:rFonts w:ascii="Arial" w:hAnsi="Arial" w:cs="Arial"/>
        </w:rPr>
        <w:t xml:space="preserve">, </w:t>
      </w:r>
      <w:r w:rsidR="00FB6042" w:rsidRPr="00104C63">
        <w:rPr>
          <w:rFonts w:ascii="Arial" w:hAnsi="Arial" w:cs="Arial"/>
          <w:i/>
        </w:rPr>
        <w:t>Lyz2</w:t>
      </w:r>
      <w:r w:rsidR="00FB6042" w:rsidRPr="00104C63">
        <w:rPr>
          <w:rFonts w:ascii="Arial" w:hAnsi="Arial" w:cs="Arial"/>
          <w:i/>
          <w:vertAlign w:val="superscript"/>
        </w:rPr>
        <w:t>Cre/+</w:t>
      </w:r>
      <w:r w:rsidR="00FB6042" w:rsidRPr="00104C63">
        <w:rPr>
          <w:rFonts w:ascii="Arial" w:hAnsi="Arial" w:cs="Arial"/>
        </w:rPr>
        <w:t xml:space="preserve"> (</w:t>
      </w:r>
      <w:r w:rsidR="00933EE7" w:rsidRPr="00933EE7">
        <w:rPr>
          <w:rFonts w:ascii="Arial" w:hAnsi="Arial" w:cs="Arial"/>
          <w:highlight w:val="yellow"/>
        </w:rPr>
        <w:t>Clausen et al., 1999</w:t>
      </w:r>
      <w:r w:rsidR="00FB6042" w:rsidRPr="00104C63">
        <w:rPr>
          <w:rFonts w:ascii="Arial" w:hAnsi="Arial" w:cs="Arial"/>
        </w:rPr>
        <w:t xml:space="preserve">)(The Jackson Laboratory, Strain #004781) and </w:t>
      </w:r>
      <w:r w:rsidR="00FB6042" w:rsidRPr="00104C63">
        <w:rPr>
          <w:rFonts w:ascii="Arial" w:hAnsi="Arial" w:cs="Arial"/>
          <w:i/>
        </w:rPr>
        <w:t>Ms4a3</w:t>
      </w:r>
      <w:r w:rsidR="00FB6042" w:rsidRPr="00104C63">
        <w:rPr>
          <w:rFonts w:ascii="Arial" w:hAnsi="Arial" w:cs="Arial"/>
          <w:i/>
          <w:vertAlign w:val="superscript"/>
        </w:rPr>
        <w:t>Cre</w:t>
      </w:r>
      <w:r w:rsidR="005A616D" w:rsidRPr="00104C63">
        <w:rPr>
          <w:rFonts w:ascii="Arial" w:hAnsi="Arial" w:cs="Arial"/>
          <w:i/>
          <w:vertAlign w:val="superscript"/>
        </w:rPr>
        <w:t>/+</w:t>
      </w:r>
      <w:r w:rsidR="00FB6042" w:rsidRPr="00104C63">
        <w:rPr>
          <w:rFonts w:ascii="Arial" w:hAnsi="Arial" w:cs="Arial"/>
        </w:rPr>
        <w:t xml:space="preserve"> (</w:t>
      </w:r>
      <w:r w:rsidR="00933EE7" w:rsidRPr="00933EE7">
        <w:rPr>
          <w:rFonts w:ascii="Arial" w:hAnsi="Arial" w:cs="Arial"/>
          <w:highlight w:val="yellow"/>
        </w:rPr>
        <w:t>Lui et al., 2019</w:t>
      </w:r>
      <w:r w:rsidR="00FB6042" w:rsidRPr="00104C63">
        <w:rPr>
          <w:rFonts w:ascii="Arial" w:hAnsi="Arial" w:cs="Arial"/>
        </w:rPr>
        <w:t>)(</w:t>
      </w:r>
      <w:r w:rsidR="00140B2E" w:rsidRPr="00104C63">
        <w:rPr>
          <w:rFonts w:ascii="Arial" w:hAnsi="Arial" w:cs="Arial"/>
        </w:rPr>
        <w:t>kindly provided by</w:t>
      </w:r>
      <w:r w:rsidR="00FB6042" w:rsidRPr="00104C63">
        <w:rPr>
          <w:rFonts w:ascii="Arial" w:hAnsi="Arial" w:cs="Arial"/>
        </w:rPr>
        <w:t xml:space="preserve"> Florent </w:t>
      </w:r>
      <w:proofErr w:type="spellStart"/>
      <w:r w:rsidR="00FB6042" w:rsidRPr="00104C63">
        <w:rPr>
          <w:rFonts w:ascii="Arial" w:hAnsi="Arial" w:cs="Arial"/>
        </w:rPr>
        <w:t>Ginhoux</w:t>
      </w:r>
      <w:proofErr w:type="spellEnd"/>
      <w:r w:rsidR="00FB6042" w:rsidRPr="00104C63">
        <w:rPr>
          <w:rFonts w:ascii="Arial" w:hAnsi="Arial" w:cs="Arial"/>
        </w:rPr>
        <w:t>)</w:t>
      </w:r>
      <w:r w:rsidRPr="00104C63">
        <w:rPr>
          <w:rFonts w:ascii="Arial" w:hAnsi="Arial" w:cs="Arial"/>
        </w:rPr>
        <w:t xml:space="preserve">. </w:t>
      </w:r>
      <w:r w:rsidR="006F7029" w:rsidRPr="00104C63">
        <w:rPr>
          <w:rFonts w:ascii="Arial" w:hAnsi="Arial" w:cs="Arial"/>
        </w:rPr>
        <w:t xml:space="preserve">All mice were used on a C57BL/6 background and a mix of male and female mice between 6 and 12 weeks of age were used for each experiment, unless otherwise stated. </w:t>
      </w:r>
      <w:r w:rsidR="00233E5F" w:rsidRPr="00104C63">
        <w:rPr>
          <w:rFonts w:ascii="Arial" w:hAnsi="Arial" w:cs="Arial"/>
        </w:rPr>
        <w:t xml:space="preserve">The mice were bred and housed under specific pathogen-free conditions at the GIGA Institute (Liège University, Belgium), maintained in a 12-h light-dark cycle, and had access to normal diet chow and water </w:t>
      </w:r>
      <w:r w:rsidR="00233E5F" w:rsidRPr="00104C63">
        <w:rPr>
          <w:rFonts w:ascii="Arial" w:hAnsi="Arial" w:cs="Arial"/>
          <w:i/>
        </w:rPr>
        <w:t>ad libitum</w:t>
      </w:r>
      <w:r w:rsidR="00233E5F" w:rsidRPr="00104C63">
        <w:rPr>
          <w:rFonts w:ascii="Arial" w:hAnsi="Arial" w:cs="Arial"/>
        </w:rPr>
        <w:t>.</w:t>
      </w:r>
      <w:r w:rsidR="006F7029" w:rsidRPr="00104C63">
        <w:rPr>
          <w:rFonts w:ascii="Arial" w:hAnsi="Arial" w:cs="Arial"/>
        </w:rPr>
        <w:t xml:space="preserve"> </w:t>
      </w:r>
      <w:r w:rsidR="00233E5F" w:rsidRPr="00104C63">
        <w:rPr>
          <w:rFonts w:ascii="Arial" w:hAnsi="Arial" w:cs="Arial"/>
        </w:rPr>
        <w:t>All animal experiments described in this study were reviewed and approved by the Institutional Animal Care and Use Committee of the University of Liège. The ‘Guide for the Care and Use of Laboratory Animals,’ prepared by the Institute of Laboratory Animal Resources, National Research Council, and published by the National Academy Press, as well as European and local legislations, were followed carefully.</w:t>
      </w:r>
    </w:p>
    <w:p w14:paraId="70FE1A9B" w14:textId="77777777" w:rsidR="00104C63" w:rsidRDefault="00104C63">
      <w:pPr>
        <w:rPr>
          <w:rFonts w:ascii="Arial" w:hAnsi="Arial" w:cs="Arial"/>
          <w:b/>
          <w:i/>
        </w:rPr>
      </w:pPr>
    </w:p>
    <w:p w14:paraId="59B7B82D" w14:textId="7AFA5790" w:rsidR="00233E5F" w:rsidRPr="00104C63" w:rsidRDefault="00233E5F">
      <w:pPr>
        <w:rPr>
          <w:rFonts w:ascii="Arial" w:hAnsi="Arial" w:cs="Arial"/>
          <w:b/>
          <w:i/>
        </w:rPr>
      </w:pPr>
      <w:r w:rsidRPr="00104C63">
        <w:rPr>
          <w:rFonts w:ascii="Arial" w:hAnsi="Arial" w:cs="Arial"/>
          <w:b/>
          <w:i/>
        </w:rPr>
        <w:t xml:space="preserve">Generation of </w:t>
      </w:r>
      <w:r w:rsidR="000872AC" w:rsidRPr="00104C63">
        <w:rPr>
          <w:rFonts w:ascii="Arial" w:hAnsi="Arial" w:cs="Arial"/>
          <w:b/>
          <w:i/>
        </w:rPr>
        <w:t xml:space="preserve">IM-DTR </w:t>
      </w:r>
      <w:r w:rsidRPr="00104C63">
        <w:rPr>
          <w:rFonts w:ascii="Arial" w:hAnsi="Arial" w:cs="Arial"/>
          <w:b/>
          <w:i/>
        </w:rPr>
        <w:t>mice</w:t>
      </w:r>
    </w:p>
    <w:p w14:paraId="30E51A9C" w14:textId="11BD79D0" w:rsidR="00364E38" w:rsidRPr="00104C63" w:rsidRDefault="000F0985" w:rsidP="00364E38">
      <w:pPr>
        <w:rPr>
          <w:rFonts w:ascii="Arial" w:hAnsi="Arial" w:cs="Arial"/>
        </w:rPr>
      </w:pPr>
      <w:r w:rsidRPr="00104C63">
        <w:rPr>
          <w:rFonts w:ascii="Arial" w:hAnsi="Arial" w:cs="Arial"/>
          <w:i/>
        </w:rPr>
        <w:t>Tmem119</w:t>
      </w:r>
      <w:r w:rsidRPr="00104C63">
        <w:rPr>
          <w:rFonts w:ascii="Arial" w:hAnsi="Arial" w:cs="Arial"/>
          <w:i/>
          <w:vertAlign w:val="superscript"/>
        </w:rPr>
        <w:t>Cre</w:t>
      </w:r>
      <w:r w:rsidR="00AC539A" w:rsidRPr="00104C63">
        <w:rPr>
          <w:rFonts w:ascii="Arial" w:hAnsi="Arial" w:cs="Arial"/>
        </w:rPr>
        <w:t xml:space="preserve"> knock-</w:t>
      </w:r>
      <w:r w:rsidRPr="00104C63">
        <w:rPr>
          <w:rFonts w:ascii="Arial" w:hAnsi="Arial" w:cs="Arial"/>
        </w:rPr>
        <w:t>in mice</w:t>
      </w:r>
      <w:r w:rsidR="00270808" w:rsidRPr="00104C63">
        <w:rPr>
          <w:rFonts w:ascii="Arial" w:hAnsi="Arial" w:cs="Arial"/>
        </w:rPr>
        <w:t xml:space="preserve"> in C57BL/6 background</w:t>
      </w:r>
      <w:r w:rsidRPr="00104C63">
        <w:rPr>
          <w:rFonts w:ascii="Arial" w:hAnsi="Arial" w:cs="Arial"/>
        </w:rPr>
        <w:t xml:space="preserve"> were generated </w:t>
      </w:r>
      <w:r w:rsidR="001F11EC" w:rsidRPr="00104C63">
        <w:rPr>
          <w:rFonts w:ascii="Arial" w:hAnsi="Arial" w:cs="Arial"/>
        </w:rPr>
        <w:t>using</w:t>
      </w:r>
      <w:r w:rsidR="00270808" w:rsidRPr="00104C63">
        <w:rPr>
          <w:rFonts w:ascii="Arial" w:hAnsi="Arial" w:cs="Arial"/>
        </w:rPr>
        <w:t xml:space="preserve"> CRISPR/Cas-mediated genome engineering </w:t>
      </w:r>
      <w:r w:rsidRPr="00104C63">
        <w:rPr>
          <w:rFonts w:ascii="Arial" w:hAnsi="Arial" w:cs="Arial"/>
        </w:rPr>
        <w:t xml:space="preserve">by </w:t>
      </w:r>
      <w:proofErr w:type="spellStart"/>
      <w:r w:rsidRPr="00104C63">
        <w:rPr>
          <w:rFonts w:ascii="Arial" w:hAnsi="Arial" w:cs="Arial"/>
        </w:rPr>
        <w:t>Cyagen</w:t>
      </w:r>
      <w:proofErr w:type="spellEnd"/>
      <w:r w:rsidRPr="00104C63">
        <w:rPr>
          <w:rFonts w:ascii="Arial" w:hAnsi="Arial" w:cs="Arial"/>
        </w:rPr>
        <w:t xml:space="preserve"> Bioscience (Santa Clara, CA, US).</w:t>
      </w:r>
      <w:r w:rsidR="00364E38" w:rsidRPr="00104C63">
        <w:rPr>
          <w:rFonts w:ascii="Arial" w:hAnsi="Arial" w:cs="Arial"/>
        </w:rPr>
        <w:t xml:space="preserve"> </w:t>
      </w:r>
      <w:r w:rsidRPr="00104C63">
        <w:rPr>
          <w:rFonts w:ascii="Arial" w:hAnsi="Arial" w:cs="Arial"/>
        </w:rPr>
        <w:t xml:space="preserve">In brief, </w:t>
      </w:r>
      <w:r w:rsidR="00463F74" w:rsidRPr="00104C63">
        <w:rPr>
          <w:rFonts w:ascii="Arial" w:hAnsi="Arial" w:cs="Arial"/>
        </w:rPr>
        <w:t xml:space="preserve">the </w:t>
      </w:r>
      <w:r w:rsidR="002D2F77" w:rsidRPr="00104C63">
        <w:rPr>
          <w:rFonts w:ascii="Arial" w:hAnsi="Arial" w:cs="Arial"/>
          <w:i/>
        </w:rPr>
        <w:t>Tmem119</w:t>
      </w:r>
      <w:r w:rsidR="002D2F77" w:rsidRPr="00104C63">
        <w:rPr>
          <w:rFonts w:ascii="Arial" w:hAnsi="Arial" w:cs="Arial"/>
        </w:rPr>
        <w:t xml:space="preserve"> targeting vector was </w:t>
      </w:r>
      <w:r w:rsidR="00534183" w:rsidRPr="00104C63">
        <w:rPr>
          <w:rFonts w:ascii="Arial" w:hAnsi="Arial" w:cs="Arial"/>
        </w:rPr>
        <w:t>designed</w:t>
      </w:r>
      <w:r w:rsidR="002D2F77" w:rsidRPr="00104C63">
        <w:rPr>
          <w:rFonts w:ascii="Arial" w:hAnsi="Arial" w:cs="Arial"/>
        </w:rPr>
        <w:t xml:space="preserve"> by </w:t>
      </w:r>
      <w:r w:rsidR="00534183" w:rsidRPr="00104C63">
        <w:rPr>
          <w:rFonts w:ascii="Arial" w:hAnsi="Arial" w:cs="Arial"/>
        </w:rPr>
        <w:t xml:space="preserve">cloning </w:t>
      </w:r>
      <w:r w:rsidR="00515225" w:rsidRPr="00104C63">
        <w:rPr>
          <w:rFonts w:ascii="Arial" w:hAnsi="Arial" w:cs="Arial"/>
        </w:rPr>
        <w:t xml:space="preserve">a genomic fragment encompassing exon 2 of the </w:t>
      </w:r>
      <w:r w:rsidR="00515225" w:rsidRPr="00C30B0F">
        <w:rPr>
          <w:rFonts w:ascii="Arial" w:hAnsi="Arial" w:cs="Arial"/>
          <w:i/>
        </w:rPr>
        <w:t>Tmem119</w:t>
      </w:r>
      <w:r w:rsidR="00515225" w:rsidRPr="00104C63">
        <w:rPr>
          <w:rFonts w:ascii="Arial" w:hAnsi="Arial" w:cs="Arial"/>
        </w:rPr>
        <w:t xml:space="preserve"> gene from </w:t>
      </w:r>
      <w:r w:rsidR="00534183" w:rsidRPr="00104C63">
        <w:rPr>
          <w:rFonts w:ascii="Arial" w:hAnsi="Arial" w:cs="Arial"/>
        </w:rPr>
        <w:t>BAC clone</w:t>
      </w:r>
      <w:r w:rsidR="00515225" w:rsidRPr="00104C63">
        <w:rPr>
          <w:rFonts w:ascii="Arial" w:hAnsi="Arial" w:cs="Arial"/>
        </w:rPr>
        <w:t>s</w:t>
      </w:r>
      <w:r w:rsidR="00534183" w:rsidRPr="00104C63">
        <w:rPr>
          <w:rFonts w:ascii="Arial" w:hAnsi="Arial" w:cs="Arial"/>
        </w:rPr>
        <w:t xml:space="preserve"> RP23-187D5 and RP23-126P3.</w:t>
      </w:r>
      <w:r w:rsidR="00515225" w:rsidRPr="00104C63">
        <w:rPr>
          <w:rFonts w:ascii="Arial" w:hAnsi="Arial" w:cs="Arial"/>
        </w:rPr>
        <w:t xml:space="preserve"> </w:t>
      </w:r>
      <w:r w:rsidR="00534183" w:rsidRPr="00104C63">
        <w:rPr>
          <w:rFonts w:ascii="Arial" w:hAnsi="Arial" w:cs="Arial"/>
        </w:rPr>
        <w:t>A</w:t>
      </w:r>
      <w:r w:rsidR="00534183" w:rsidRPr="00104C63">
        <w:rPr>
          <w:rFonts w:ascii="Arial" w:hAnsi="Arial" w:cs="Arial"/>
          <w:i/>
        </w:rPr>
        <w:t xml:space="preserve"> </w:t>
      </w:r>
      <w:proofErr w:type="spellStart"/>
      <w:r w:rsidR="002D2F77" w:rsidRPr="00104C63">
        <w:rPr>
          <w:rFonts w:ascii="Arial" w:hAnsi="Arial" w:cs="Arial"/>
          <w:i/>
        </w:rPr>
        <w:t>Cre-polyA</w:t>
      </w:r>
      <w:proofErr w:type="spellEnd"/>
      <w:r w:rsidR="002D2F77" w:rsidRPr="00104C63">
        <w:rPr>
          <w:rFonts w:ascii="Arial" w:hAnsi="Arial" w:cs="Arial"/>
        </w:rPr>
        <w:t xml:space="preserve"> cassette </w:t>
      </w:r>
      <w:r w:rsidR="00534183" w:rsidRPr="00104C63">
        <w:rPr>
          <w:rFonts w:ascii="Arial" w:hAnsi="Arial" w:cs="Arial"/>
        </w:rPr>
        <w:t xml:space="preserve">was </w:t>
      </w:r>
      <w:r w:rsidR="00515225" w:rsidRPr="00104C63">
        <w:rPr>
          <w:rFonts w:ascii="Arial" w:hAnsi="Arial" w:cs="Arial"/>
        </w:rPr>
        <w:t xml:space="preserve">introduced in the </w:t>
      </w:r>
      <w:r w:rsidR="00515225" w:rsidRPr="00104C63">
        <w:rPr>
          <w:rFonts w:ascii="Arial" w:hAnsi="Arial" w:cs="Arial"/>
          <w:i/>
        </w:rPr>
        <w:t>Tmem119</w:t>
      </w:r>
      <w:r w:rsidR="00515225" w:rsidRPr="00104C63">
        <w:rPr>
          <w:rFonts w:ascii="Arial" w:hAnsi="Arial" w:cs="Arial"/>
        </w:rPr>
        <w:t xml:space="preserve"> targeting vector upstream of the ATG start codon</w:t>
      </w:r>
      <w:r w:rsidR="00534183" w:rsidRPr="00104C63">
        <w:rPr>
          <w:rFonts w:ascii="Arial" w:hAnsi="Arial" w:cs="Arial"/>
        </w:rPr>
        <w:t xml:space="preserve"> </w:t>
      </w:r>
      <w:r w:rsidR="002D2F77" w:rsidRPr="00104C63">
        <w:rPr>
          <w:rFonts w:ascii="Arial" w:hAnsi="Arial" w:cs="Arial"/>
        </w:rPr>
        <w:t>between</w:t>
      </w:r>
      <w:r w:rsidR="00534183" w:rsidRPr="00104C63">
        <w:rPr>
          <w:rFonts w:ascii="Arial" w:hAnsi="Arial" w:cs="Arial"/>
        </w:rPr>
        <w:t xml:space="preserve"> a 2.1 kb 5′ homology arm and 2.1 kb 3′ homology arm</w:t>
      </w:r>
      <w:r w:rsidR="002D2F77" w:rsidRPr="00104C63">
        <w:rPr>
          <w:rFonts w:ascii="Arial" w:hAnsi="Arial" w:cs="Arial"/>
        </w:rPr>
        <w:t>.</w:t>
      </w:r>
      <w:r w:rsidR="00532422" w:rsidRPr="00104C63">
        <w:rPr>
          <w:rFonts w:ascii="Arial" w:hAnsi="Arial" w:cs="Arial"/>
        </w:rPr>
        <w:t xml:space="preserve"> </w:t>
      </w:r>
      <w:r w:rsidR="00AC539A" w:rsidRPr="00104C63">
        <w:rPr>
          <w:rFonts w:ascii="Arial" w:hAnsi="Arial" w:cs="Arial"/>
          <w:i/>
        </w:rPr>
        <w:t>Tmem119</w:t>
      </w:r>
      <w:r w:rsidR="00AC539A" w:rsidRPr="00104C63">
        <w:rPr>
          <w:rFonts w:ascii="Arial" w:hAnsi="Arial" w:cs="Arial"/>
        </w:rPr>
        <w:t>-</w:t>
      </w:r>
      <w:r w:rsidR="00515225" w:rsidRPr="00104C63">
        <w:rPr>
          <w:rFonts w:ascii="Arial" w:hAnsi="Arial" w:cs="Arial"/>
        </w:rPr>
        <w:t>gRNA</w:t>
      </w:r>
      <w:r w:rsidR="00AC539A" w:rsidRPr="00104C63">
        <w:rPr>
          <w:rFonts w:ascii="Arial" w:hAnsi="Arial" w:cs="Arial"/>
        </w:rPr>
        <w:t xml:space="preserve"> (protospacer, CAGGGGACCATGTTGAGCTA</w:t>
      </w:r>
      <w:r w:rsidR="00AC539A" w:rsidRPr="00104C63">
        <w:rPr>
          <w:rFonts w:ascii="Arial" w:hAnsi="Arial" w:cs="Arial"/>
          <w:u w:val="single"/>
        </w:rPr>
        <w:t>TGG</w:t>
      </w:r>
      <w:r w:rsidR="00AC539A" w:rsidRPr="00104C63">
        <w:rPr>
          <w:rFonts w:ascii="Arial" w:hAnsi="Arial" w:cs="Arial"/>
        </w:rPr>
        <w:t>)</w:t>
      </w:r>
      <w:r w:rsidR="00532422" w:rsidRPr="00104C63">
        <w:rPr>
          <w:rFonts w:ascii="Arial" w:hAnsi="Arial" w:cs="Arial"/>
        </w:rPr>
        <w:t>,</w:t>
      </w:r>
      <w:r w:rsidR="00515225" w:rsidRPr="00104C63">
        <w:rPr>
          <w:rFonts w:ascii="Arial" w:hAnsi="Arial" w:cs="Arial"/>
        </w:rPr>
        <w:t xml:space="preserve"> </w:t>
      </w:r>
      <w:r w:rsidR="00515225" w:rsidRPr="00104C63">
        <w:rPr>
          <w:rFonts w:ascii="Arial" w:hAnsi="Arial" w:cs="Arial"/>
          <w:i/>
        </w:rPr>
        <w:t>Cas9</w:t>
      </w:r>
      <w:r w:rsidR="00515225" w:rsidRPr="00104C63">
        <w:rPr>
          <w:rFonts w:ascii="Arial" w:hAnsi="Arial" w:cs="Arial"/>
        </w:rPr>
        <w:t xml:space="preserve"> mRNA</w:t>
      </w:r>
      <w:r w:rsidR="00270808" w:rsidRPr="00104C63">
        <w:rPr>
          <w:rFonts w:ascii="Arial" w:hAnsi="Arial" w:cs="Arial"/>
        </w:rPr>
        <w:t xml:space="preserve"> </w:t>
      </w:r>
      <w:r w:rsidR="00532422" w:rsidRPr="00104C63">
        <w:rPr>
          <w:rFonts w:ascii="Arial" w:hAnsi="Arial" w:cs="Arial"/>
        </w:rPr>
        <w:t xml:space="preserve">and </w:t>
      </w:r>
      <w:r w:rsidR="00270808" w:rsidRPr="00104C63">
        <w:rPr>
          <w:rFonts w:ascii="Arial" w:hAnsi="Arial" w:cs="Arial"/>
          <w:i/>
        </w:rPr>
        <w:t>Tmem119</w:t>
      </w:r>
      <w:r w:rsidR="00270808" w:rsidRPr="00104C63">
        <w:rPr>
          <w:rFonts w:ascii="Arial" w:hAnsi="Arial" w:cs="Arial"/>
        </w:rPr>
        <w:t xml:space="preserve"> targeting vector </w:t>
      </w:r>
      <w:r w:rsidR="00532422" w:rsidRPr="00104C63">
        <w:rPr>
          <w:rFonts w:ascii="Arial" w:hAnsi="Arial" w:cs="Arial"/>
        </w:rPr>
        <w:t xml:space="preserve">were co-injected </w:t>
      </w:r>
      <w:r w:rsidR="00270808" w:rsidRPr="00104C63">
        <w:rPr>
          <w:rFonts w:ascii="Arial" w:hAnsi="Arial" w:cs="Arial"/>
        </w:rPr>
        <w:t xml:space="preserve">into </w:t>
      </w:r>
      <w:r w:rsidR="00532422" w:rsidRPr="00104C63">
        <w:rPr>
          <w:rFonts w:ascii="Arial" w:hAnsi="Arial" w:cs="Arial"/>
        </w:rPr>
        <w:t>pronuclei of C57BL/6J one cell stage zygotes</w:t>
      </w:r>
      <w:r w:rsidR="00270808" w:rsidRPr="00104C63">
        <w:rPr>
          <w:rFonts w:ascii="Arial" w:hAnsi="Arial" w:cs="Arial"/>
        </w:rPr>
        <w:t xml:space="preserve">, followed by implantation of the </w:t>
      </w:r>
      <w:r w:rsidR="00532422" w:rsidRPr="00104C63">
        <w:rPr>
          <w:rFonts w:ascii="Arial" w:hAnsi="Arial" w:cs="Arial"/>
        </w:rPr>
        <w:t>zygotes</w:t>
      </w:r>
      <w:r w:rsidR="00270808" w:rsidRPr="00104C63">
        <w:rPr>
          <w:rFonts w:ascii="Arial" w:hAnsi="Arial" w:cs="Arial"/>
        </w:rPr>
        <w:t xml:space="preserve"> into surrogate mothers to obtain </w:t>
      </w:r>
      <w:r w:rsidR="00515225" w:rsidRPr="00104C63">
        <w:rPr>
          <w:rFonts w:ascii="Arial" w:hAnsi="Arial" w:cs="Arial"/>
        </w:rPr>
        <w:t xml:space="preserve">targeted knock-in </w:t>
      </w:r>
      <w:r w:rsidR="00270808" w:rsidRPr="00104C63">
        <w:rPr>
          <w:rFonts w:ascii="Arial" w:hAnsi="Arial" w:cs="Arial"/>
        </w:rPr>
        <w:t>offspring.</w:t>
      </w:r>
      <w:r w:rsidR="00AC539A" w:rsidRPr="00104C63">
        <w:rPr>
          <w:rFonts w:ascii="Arial" w:hAnsi="Arial" w:cs="Arial"/>
        </w:rPr>
        <w:t xml:space="preserve"> </w:t>
      </w:r>
      <w:r w:rsidR="00364E38" w:rsidRPr="00104C63">
        <w:rPr>
          <w:rFonts w:ascii="Arial" w:hAnsi="Arial" w:cs="Arial"/>
        </w:rPr>
        <w:t xml:space="preserve">F0 knock-in founder </w:t>
      </w:r>
      <w:r w:rsidR="00364E38" w:rsidRPr="00104C63">
        <w:rPr>
          <w:rFonts w:ascii="Arial" w:hAnsi="Arial" w:cs="Arial"/>
        </w:rPr>
        <w:lastRenderedPageBreak/>
        <w:t xml:space="preserve">animals were identified by PCR followed by sequence analysis. </w:t>
      </w:r>
      <w:r w:rsidR="00AA01ED" w:rsidRPr="00104C63">
        <w:rPr>
          <w:rFonts w:ascii="Arial" w:hAnsi="Arial" w:cs="Arial"/>
          <w:i/>
        </w:rPr>
        <w:t>Tmem119</w:t>
      </w:r>
      <w:r w:rsidR="00AA01ED" w:rsidRPr="00104C63">
        <w:rPr>
          <w:rFonts w:ascii="Arial" w:hAnsi="Arial" w:cs="Arial"/>
          <w:i/>
          <w:vertAlign w:val="superscript"/>
        </w:rPr>
        <w:t>Cre/+</w:t>
      </w:r>
      <w:r w:rsidR="00364E38" w:rsidRPr="00104C63">
        <w:rPr>
          <w:rFonts w:ascii="Arial" w:hAnsi="Arial" w:cs="Arial"/>
          <w:i/>
        </w:rPr>
        <w:t xml:space="preserve"> </w:t>
      </w:r>
      <w:r w:rsidR="00364E38" w:rsidRPr="00104C63">
        <w:rPr>
          <w:rFonts w:ascii="Arial" w:hAnsi="Arial" w:cs="Arial"/>
        </w:rPr>
        <w:t xml:space="preserve">mice were then crossed to C57BL/6J </w:t>
      </w:r>
      <w:r w:rsidR="00AA01ED" w:rsidRPr="00104C63">
        <w:rPr>
          <w:rFonts w:ascii="Arial" w:hAnsi="Arial" w:cs="Arial"/>
        </w:rPr>
        <w:t>wild type</w:t>
      </w:r>
      <w:r w:rsidR="00364E38" w:rsidRPr="00104C63">
        <w:rPr>
          <w:rFonts w:ascii="Arial" w:hAnsi="Arial" w:cs="Arial"/>
        </w:rPr>
        <w:t xml:space="preserve"> mice for at least for three generations.</w:t>
      </w:r>
      <w:r w:rsidR="000872AC" w:rsidRPr="00104C63">
        <w:rPr>
          <w:rFonts w:ascii="Arial" w:hAnsi="Arial" w:cs="Arial"/>
        </w:rPr>
        <w:t xml:space="preserve"> </w:t>
      </w:r>
      <w:r w:rsidR="00AA01ED" w:rsidRPr="00104C63">
        <w:rPr>
          <w:rFonts w:ascii="Arial" w:hAnsi="Arial" w:cs="Arial"/>
          <w:i/>
        </w:rPr>
        <w:t>Tmem119</w:t>
      </w:r>
      <w:r w:rsidR="00AA01ED" w:rsidRPr="00104C63">
        <w:rPr>
          <w:rFonts w:ascii="Arial" w:hAnsi="Arial" w:cs="Arial"/>
          <w:i/>
          <w:vertAlign w:val="superscript"/>
        </w:rPr>
        <w:t>Cre</w:t>
      </w:r>
      <w:r w:rsidR="003528AB" w:rsidRPr="00104C63">
        <w:rPr>
          <w:rFonts w:ascii="Arial" w:hAnsi="Arial" w:cs="Arial"/>
          <w:i/>
          <w:vertAlign w:val="superscript"/>
        </w:rPr>
        <w:t>/+</w:t>
      </w:r>
      <w:r w:rsidR="00AA01ED" w:rsidRPr="00104C63">
        <w:rPr>
          <w:rFonts w:ascii="Arial" w:hAnsi="Arial" w:cs="Arial"/>
        </w:rPr>
        <w:t xml:space="preserve"> </w:t>
      </w:r>
      <w:r w:rsidR="000872AC" w:rsidRPr="00104C63">
        <w:rPr>
          <w:rFonts w:ascii="Arial" w:hAnsi="Arial" w:cs="Arial"/>
        </w:rPr>
        <w:t>and</w:t>
      </w:r>
      <w:r w:rsidR="00AA01ED" w:rsidRPr="00104C63">
        <w:rPr>
          <w:rFonts w:ascii="Arial" w:hAnsi="Arial" w:cs="Arial"/>
        </w:rPr>
        <w:t xml:space="preserve"> </w:t>
      </w:r>
      <w:r w:rsidR="00AA01ED" w:rsidRPr="00104C63">
        <w:rPr>
          <w:rFonts w:ascii="Arial" w:hAnsi="Arial" w:cs="Arial"/>
          <w:i/>
        </w:rPr>
        <w:t>Cx3cr1</w:t>
      </w:r>
      <w:r w:rsidR="00AA01ED" w:rsidRPr="00104C63">
        <w:rPr>
          <w:rFonts w:ascii="Arial" w:hAnsi="Arial" w:cs="Arial"/>
          <w:i/>
          <w:vertAlign w:val="superscript"/>
        </w:rPr>
        <w:t>LSL-DTR</w:t>
      </w:r>
      <w:r w:rsidR="003528AB" w:rsidRPr="00104C63">
        <w:rPr>
          <w:rFonts w:ascii="Arial" w:hAnsi="Arial" w:cs="Arial"/>
          <w:i/>
          <w:vertAlign w:val="superscript"/>
        </w:rPr>
        <w:t>/+</w:t>
      </w:r>
      <w:r w:rsidR="00AA01ED" w:rsidRPr="00104C63">
        <w:rPr>
          <w:rFonts w:ascii="Arial" w:hAnsi="Arial" w:cs="Arial"/>
          <w:vertAlign w:val="superscript"/>
        </w:rPr>
        <w:t xml:space="preserve"> </w:t>
      </w:r>
      <w:r w:rsidR="00AA01ED" w:rsidRPr="00104C63">
        <w:rPr>
          <w:rFonts w:ascii="Arial" w:hAnsi="Arial" w:cs="Arial"/>
        </w:rPr>
        <w:t>mice</w:t>
      </w:r>
      <w:r w:rsidR="000872AC" w:rsidRPr="00104C63">
        <w:rPr>
          <w:rFonts w:ascii="Arial" w:hAnsi="Arial" w:cs="Arial"/>
        </w:rPr>
        <w:t xml:space="preserve"> were crossed</w:t>
      </w:r>
      <w:r w:rsidR="00AA01ED" w:rsidRPr="00104C63">
        <w:rPr>
          <w:rFonts w:ascii="Arial" w:hAnsi="Arial" w:cs="Arial"/>
        </w:rPr>
        <w:t xml:space="preserve"> to create </w:t>
      </w:r>
      <w:r w:rsidR="00AA01ED" w:rsidRPr="00104C63">
        <w:rPr>
          <w:rFonts w:ascii="Arial" w:hAnsi="Arial" w:cs="Arial"/>
          <w:i/>
        </w:rPr>
        <w:t>Tmem119</w:t>
      </w:r>
      <w:r w:rsidR="00AA01ED" w:rsidRPr="00104C63">
        <w:rPr>
          <w:rFonts w:ascii="Arial" w:hAnsi="Arial" w:cs="Arial"/>
          <w:i/>
          <w:vertAlign w:val="superscript"/>
        </w:rPr>
        <w:t>Cre</w:t>
      </w:r>
      <w:r w:rsidR="003528AB" w:rsidRPr="00104C63">
        <w:rPr>
          <w:rFonts w:ascii="Arial" w:hAnsi="Arial" w:cs="Arial"/>
          <w:i/>
          <w:vertAlign w:val="superscript"/>
        </w:rPr>
        <w:t>/</w:t>
      </w:r>
      <w:proofErr w:type="gramStart"/>
      <w:r w:rsidR="003528AB" w:rsidRPr="00104C63">
        <w:rPr>
          <w:rFonts w:ascii="Arial" w:hAnsi="Arial" w:cs="Arial"/>
          <w:i/>
          <w:vertAlign w:val="superscript"/>
        </w:rPr>
        <w:t>+</w:t>
      </w:r>
      <w:r w:rsidR="00AA01ED" w:rsidRPr="00104C63">
        <w:rPr>
          <w:rFonts w:ascii="Arial" w:hAnsi="Arial" w:cs="Arial"/>
          <w:i/>
        </w:rPr>
        <w:t>;Cx</w:t>
      </w:r>
      <w:proofErr w:type="gramEnd"/>
      <w:r w:rsidR="00AA01ED" w:rsidRPr="00104C63">
        <w:rPr>
          <w:rFonts w:ascii="Arial" w:hAnsi="Arial" w:cs="Arial"/>
          <w:i/>
        </w:rPr>
        <w:t>3cr1</w:t>
      </w:r>
      <w:r w:rsidR="00AA01ED" w:rsidRPr="00104C63">
        <w:rPr>
          <w:rFonts w:ascii="Arial" w:hAnsi="Arial" w:cs="Arial"/>
          <w:i/>
          <w:vertAlign w:val="superscript"/>
        </w:rPr>
        <w:t>LSL-DTR</w:t>
      </w:r>
      <w:r w:rsidR="003528AB" w:rsidRPr="00104C63">
        <w:rPr>
          <w:rFonts w:ascii="Arial" w:hAnsi="Arial" w:cs="Arial"/>
          <w:i/>
          <w:vertAlign w:val="superscript"/>
        </w:rPr>
        <w:t>/+</w:t>
      </w:r>
      <w:r w:rsidR="00AA01ED" w:rsidRPr="00104C63">
        <w:rPr>
          <w:rFonts w:ascii="Arial" w:hAnsi="Arial" w:cs="Arial"/>
          <w:vertAlign w:val="superscript"/>
        </w:rPr>
        <w:t xml:space="preserve"> </w:t>
      </w:r>
      <w:r w:rsidR="00AA01ED" w:rsidRPr="00104C63">
        <w:rPr>
          <w:rFonts w:ascii="Arial" w:hAnsi="Arial" w:cs="Arial"/>
        </w:rPr>
        <w:t>mice, referred as ‘IM-DTR’ mice. CD45.1/2 IM-DTR mice were generated by crossing IM-DTR mice to CD45.1 wild type mice.</w:t>
      </w:r>
    </w:p>
    <w:p w14:paraId="0F3AE819" w14:textId="77777777" w:rsidR="00104C63" w:rsidRDefault="00104C63" w:rsidP="00364E38">
      <w:pPr>
        <w:rPr>
          <w:rFonts w:ascii="Arial" w:hAnsi="Arial" w:cs="Arial"/>
          <w:b/>
          <w:i/>
        </w:rPr>
      </w:pPr>
    </w:p>
    <w:p w14:paraId="38724F57" w14:textId="5F4FB0B5" w:rsidR="00AA01ED" w:rsidRPr="00104C63" w:rsidRDefault="00364E38" w:rsidP="00364E38">
      <w:pPr>
        <w:rPr>
          <w:rFonts w:ascii="Arial" w:hAnsi="Arial" w:cs="Arial"/>
          <w:b/>
          <w:i/>
        </w:rPr>
      </w:pPr>
      <w:r w:rsidRPr="00104C63">
        <w:rPr>
          <w:rFonts w:ascii="Arial" w:hAnsi="Arial" w:cs="Arial"/>
          <w:b/>
          <w:i/>
        </w:rPr>
        <w:t xml:space="preserve">Generation of </w:t>
      </w:r>
      <w:proofErr w:type="spellStart"/>
      <w:r w:rsidRPr="00104C63">
        <w:rPr>
          <w:rFonts w:ascii="Arial" w:hAnsi="Arial" w:cs="Arial"/>
          <w:b/>
          <w:i/>
        </w:rPr>
        <w:t>cMaf</w:t>
      </w:r>
      <w:proofErr w:type="spellEnd"/>
      <w:r w:rsidRPr="00104C63">
        <w:rPr>
          <w:rFonts w:ascii="Arial" w:hAnsi="Arial" w:cs="Arial"/>
          <w:b/>
          <w:i/>
        </w:rPr>
        <w:t>/</w:t>
      </w:r>
      <w:proofErr w:type="spellStart"/>
      <w:r w:rsidRPr="00104C63">
        <w:rPr>
          <w:rFonts w:ascii="Arial" w:hAnsi="Arial" w:cs="Arial"/>
          <w:b/>
          <w:i/>
        </w:rPr>
        <w:t>Mafb</w:t>
      </w:r>
      <w:proofErr w:type="spellEnd"/>
      <w:r w:rsidRPr="00104C63">
        <w:rPr>
          <w:rFonts w:ascii="Arial" w:hAnsi="Arial" w:cs="Arial"/>
          <w:b/>
          <w:i/>
        </w:rPr>
        <w:t xml:space="preserve"> DKO, </w:t>
      </w:r>
      <w:proofErr w:type="spellStart"/>
      <w:r w:rsidRPr="00104C63">
        <w:rPr>
          <w:rFonts w:ascii="Arial" w:hAnsi="Arial" w:cs="Arial"/>
          <w:b/>
          <w:i/>
        </w:rPr>
        <w:t>cMaf</w:t>
      </w:r>
      <w:proofErr w:type="spellEnd"/>
      <w:r w:rsidRPr="00104C63">
        <w:rPr>
          <w:rFonts w:ascii="Arial" w:hAnsi="Arial" w:cs="Arial"/>
          <w:b/>
          <w:i/>
        </w:rPr>
        <w:t xml:space="preserve"> SKO and </w:t>
      </w:r>
      <w:proofErr w:type="spellStart"/>
      <w:r w:rsidRPr="00104C63">
        <w:rPr>
          <w:rFonts w:ascii="Arial" w:hAnsi="Arial" w:cs="Arial"/>
          <w:b/>
          <w:i/>
        </w:rPr>
        <w:t>Mafb</w:t>
      </w:r>
      <w:proofErr w:type="spellEnd"/>
      <w:r w:rsidRPr="00104C63">
        <w:rPr>
          <w:rFonts w:ascii="Arial" w:hAnsi="Arial" w:cs="Arial"/>
          <w:b/>
          <w:i/>
        </w:rPr>
        <w:t xml:space="preserve"> SKO mice</w:t>
      </w:r>
    </w:p>
    <w:p w14:paraId="319DA402" w14:textId="541F0B2F" w:rsidR="00DD65F8" w:rsidRPr="00104C63" w:rsidRDefault="00DD65F8" w:rsidP="00DD65F8">
      <w:pPr>
        <w:rPr>
          <w:rFonts w:ascii="Arial" w:hAnsi="Arial" w:cs="Arial"/>
        </w:rPr>
      </w:pPr>
      <w:r w:rsidRPr="00104C63">
        <w:rPr>
          <w:rFonts w:ascii="Arial" w:hAnsi="Arial" w:cs="Arial"/>
          <w:highlight w:val="yellow"/>
        </w:rPr>
        <w:t>…</w:t>
      </w:r>
    </w:p>
    <w:p w14:paraId="6C72E767" w14:textId="77777777" w:rsidR="00104C63" w:rsidRDefault="00104C63" w:rsidP="00DD65F8">
      <w:pPr>
        <w:rPr>
          <w:rFonts w:ascii="Arial" w:hAnsi="Arial" w:cs="Arial"/>
          <w:b/>
          <w:i/>
        </w:rPr>
      </w:pPr>
    </w:p>
    <w:p w14:paraId="07A9BFBD" w14:textId="61E6C07A" w:rsidR="00DD65F8" w:rsidRPr="00104C63" w:rsidRDefault="00DD65F8" w:rsidP="00DD65F8">
      <w:pPr>
        <w:rPr>
          <w:rFonts w:ascii="Arial" w:hAnsi="Arial" w:cs="Arial"/>
          <w:b/>
          <w:i/>
        </w:rPr>
      </w:pPr>
      <w:proofErr w:type="gramStart"/>
      <w:r w:rsidRPr="00104C63">
        <w:rPr>
          <w:rFonts w:ascii="Arial" w:hAnsi="Arial" w:cs="Arial"/>
          <w:b/>
          <w:i/>
        </w:rPr>
        <w:t>Chemicals</w:t>
      </w:r>
      <w:proofErr w:type="gramEnd"/>
      <w:r w:rsidRPr="00104C63">
        <w:rPr>
          <w:rFonts w:ascii="Arial" w:hAnsi="Arial" w:cs="Arial"/>
          <w:b/>
          <w:i/>
        </w:rPr>
        <w:t xml:space="preserve"> treatments</w:t>
      </w:r>
    </w:p>
    <w:p w14:paraId="78E8DB0F" w14:textId="43C42775" w:rsidR="00DD65F8" w:rsidRPr="00104C63" w:rsidRDefault="00DD65F8" w:rsidP="00AA01ED">
      <w:pPr>
        <w:rPr>
          <w:rFonts w:ascii="Arial" w:hAnsi="Arial" w:cs="Arial"/>
        </w:rPr>
      </w:pPr>
      <w:r w:rsidRPr="00104C63">
        <w:rPr>
          <w:rFonts w:ascii="Arial" w:hAnsi="Arial" w:cs="Arial"/>
        </w:rPr>
        <w:t>For IM depletion, IM-DTR mice were intraperitoneally (</w:t>
      </w:r>
      <w:proofErr w:type="spellStart"/>
      <w:r w:rsidRPr="00104C63">
        <w:rPr>
          <w:rFonts w:ascii="Arial" w:hAnsi="Arial" w:cs="Arial"/>
        </w:rPr>
        <w:t>i.p.</w:t>
      </w:r>
      <w:proofErr w:type="spellEnd"/>
      <w:r w:rsidRPr="00104C63">
        <w:rPr>
          <w:rFonts w:ascii="Arial" w:hAnsi="Arial" w:cs="Arial"/>
        </w:rPr>
        <w:t xml:space="preserve">) injected with a single dose of 50 ng of DT (Sigma), unless otherwise stated. For </w:t>
      </w:r>
      <w:proofErr w:type="spellStart"/>
      <w:r w:rsidRPr="00104C63">
        <w:rPr>
          <w:rFonts w:ascii="Arial" w:hAnsi="Arial" w:cs="Arial"/>
        </w:rPr>
        <w:t>EdU</w:t>
      </w:r>
      <w:proofErr w:type="spellEnd"/>
      <w:r w:rsidRPr="00104C63">
        <w:rPr>
          <w:rFonts w:ascii="Arial" w:hAnsi="Arial" w:cs="Arial"/>
        </w:rPr>
        <w:t xml:space="preserve"> incorporation, mice were </w:t>
      </w:r>
      <w:proofErr w:type="spellStart"/>
      <w:r w:rsidRPr="00104C63">
        <w:rPr>
          <w:rFonts w:ascii="Arial" w:hAnsi="Arial" w:cs="Arial"/>
        </w:rPr>
        <w:t>i.p.</w:t>
      </w:r>
      <w:proofErr w:type="spellEnd"/>
      <w:r w:rsidRPr="00104C63">
        <w:rPr>
          <w:rFonts w:ascii="Arial" w:hAnsi="Arial" w:cs="Arial"/>
        </w:rPr>
        <w:t xml:space="preserve"> injected with 1mg/mouse of </w:t>
      </w:r>
      <w:proofErr w:type="spellStart"/>
      <w:r w:rsidRPr="00104C63">
        <w:rPr>
          <w:rFonts w:ascii="Arial" w:hAnsi="Arial" w:cs="Arial"/>
        </w:rPr>
        <w:t>EdU</w:t>
      </w:r>
      <w:proofErr w:type="spellEnd"/>
      <w:r w:rsidRPr="00104C63">
        <w:rPr>
          <w:rFonts w:ascii="Arial" w:hAnsi="Arial" w:cs="Arial"/>
        </w:rPr>
        <w:t xml:space="preserve"> 12–16 h before sacrifice. For CSF1R blocking, 100 mg/kg of PLX3397 was given by </w:t>
      </w:r>
      <w:proofErr w:type="spellStart"/>
      <w:r w:rsidRPr="00104C63">
        <w:rPr>
          <w:rFonts w:ascii="Arial" w:hAnsi="Arial" w:cs="Arial"/>
        </w:rPr>
        <w:t>i.p.</w:t>
      </w:r>
      <w:proofErr w:type="spellEnd"/>
      <w:r w:rsidRPr="00104C63">
        <w:rPr>
          <w:rFonts w:ascii="Arial" w:hAnsi="Arial" w:cs="Arial"/>
        </w:rPr>
        <w:t xml:space="preserve"> injection 24 h and 48 h post DT injection.</w:t>
      </w:r>
    </w:p>
    <w:p w14:paraId="7DD85869" w14:textId="77777777" w:rsidR="00104C63" w:rsidRDefault="00104C63" w:rsidP="00AA01ED">
      <w:pPr>
        <w:rPr>
          <w:rFonts w:ascii="Arial" w:hAnsi="Arial" w:cs="Arial"/>
          <w:b/>
          <w:i/>
        </w:rPr>
      </w:pPr>
    </w:p>
    <w:p w14:paraId="6D017C85" w14:textId="0F244784" w:rsidR="000872AC" w:rsidRPr="00104C63" w:rsidRDefault="00BE531E" w:rsidP="00AA01ED">
      <w:pPr>
        <w:rPr>
          <w:rFonts w:ascii="Arial" w:hAnsi="Arial" w:cs="Arial"/>
          <w:b/>
          <w:i/>
        </w:rPr>
      </w:pPr>
      <w:r w:rsidRPr="00104C63">
        <w:rPr>
          <w:rFonts w:ascii="Arial" w:hAnsi="Arial" w:cs="Arial"/>
          <w:b/>
          <w:i/>
        </w:rPr>
        <w:t>Generation of bone marrow chimeras</w:t>
      </w:r>
    </w:p>
    <w:p w14:paraId="2898655A" w14:textId="51A5C826" w:rsidR="00DD65F8" w:rsidRPr="00104C63" w:rsidRDefault="0039591F" w:rsidP="00DD65F8">
      <w:pPr>
        <w:rPr>
          <w:rFonts w:ascii="Arial" w:hAnsi="Arial" w:cs="Arial"/>
        </w:rPr>
      </w:pPr>
      <w:r w:rsidRPr="0039591F">
        <w:rPr>
          <w:rFonts w:ascii="Arial" w:hAnsi="Arial" w:cs="Arial"/>
        </w:rPr>
        <w:t>Eighteen-week-old CD45.</w:t>
      </w:r>
      <w:r>
        <w:rPr>
          <w:rFonts w:ascii="Arial" w:hAnsi="Arial" w:cs="Arial"/>
        </w:rPr>
        <w:t xml:space="preserve">2 or CD45.1/2 IM-DTR </w:t>
      </w:r>
      <w:r w:rsidRPr="0039591F">
        <w:rPr>
          <w:rFonts w:ascii="Arial" w:hAnsi="Arial" w:cs="Arial"/>
        </w:rPr>
        <w:t>mice were anesthetized by intraperitoneal injection of Ketamine (75 mg/kg) and Xylazine (10 mg/kg).</w:t>
      </w:r>
      <w:r>
        <w:rPr>
          <w:rFonts w:ascii="Arial" w:hAnsi="Arial" w:cs="Arial"/>
        </w:rPr>
        <w:t xml:space="preserve"> </w:t>
      </w:r>
      <w:r w:rsidR="003F0B5E" w:rsidRPr="003F0B5E">
        <w:t xml:space="preserve"> </w:t>
      </w:r>
      <w:r w:rsidR="003F0B5E" w:rsidRPr="003F0B5E">
        <w:rPr>
          <w:rFonts w:ascii="Arial" w:hAnsi="Arial" w:cs="Arial"/>
        </w:rPr>
        <w:t>L</w:t>
      </w:r>
      <w:r w:rsidR="003F0B5E">
        <w:rPr>
          <w:rFonts w:ascii="Arial" w:hAnsi="Arial" w:cs="Arial"/>
        </w:rPr>
        <w:t>ungs</w:t>
      </w:r>
      <w:r w:rsidR="003F0B5E" w:rsidRPr="003F0B5E">
        <w:rPr>
          <w:rFonts w:ascii="Arial" w:hAnsi="Arial" w:cs="Arial"/>
        </w:rPr>
        <w:t xml:space="preserve"> were protected with a </w:t>
      </w:r>
      <w:r w:rsidR="003F0B5E">
        <w:rPr>
          <w:rFonts w:ascii="Arial" w:hAnsi="Arial" w:cs="Arial"/>
        </w:rPr>
        <w:t>0.6</w:t>
      </w:r>
      <w:r w:rsidR="003F0B5E" w:rsidRPr="003F0B5E">
        <w:rPr>
          <w:rFonts w:ascii="Arial" w:hAnsi="Arial" w:cs="Arial"/>
        </w:rPr>
        <w:t>-cm-thick lead cover</w:t>
      </w:r>
      <w:r w:rsidR="003F0B5E">
        <w:rPr>
          <w:rFonts w:ascii="Arial" w:hAnsi="Arial" w:cs="Arial"/>
        </w:rPr>
        <w:t xml:space="preserve"> and</w:t>
      </w:r>
      <w:r w:rsidR="003F0B5E" w:rsidRPr="003F0B5E">
        <w:rPr>
          <w:rFonts w:ascii="Arial" w:hAnsi="Arial" w:cs="Arial"/>
        </w:rPr>
        <w:t xml:space="preserve"> mice were lethally irradiated </w:t>
      </w:r>
      <w:r w:rsidRPr="0039591F">
        <w:rPr>
          <w:rFonts w:ascii="Arial" w:hAnsi="Arial" w:cs="Arial"/>
        </w:rPr>
        <w:t>with two doses of 6 </w:t>
      </w:r>
      <w:proofErr w:type="spellStart"/>
      <w:r w:rsidRPr="0039591F">
        <w:rPr>
          <w:rFonts w:ascii="Arial" w:hAnsi="Arial" w:cs="Arial"/>
        </w:rPr>
        <w:t>Gy</w:t>
      </w:r>
      <w:proofErr w:type="spellEnd"/>
      <w:r>
        <w:rPr>
          <w:rFonts w:ascii="Arial" w:hAnsi="Arial" w:cs="Arial"/>
        </w:rPr>
        <w:t xml:space="preserve"> 15 min apart</w:t>
      </w:r>
      <w:r w:rsidRPr="0039591F">
        <w:rPr>
          <w:rFonts w:ascii="Arial" w:hAnsi="Arial" w:cs="Arial"/>
        </w:rPr>
        <w:t>.</w:t>
      </w:r>
      <w:r>
        <w:rPr>
          <w:rFonts w:ascii="Arial" w:hAnsi="Arial" w:cs="Arial"/>
        </w:rPr>
        <w:t xml:space="preserve"> </w:t>
      </w:r>
      <w:r w:rsidR="003F0B5E" w:rsidRPr="003F0B5E">
        <w:rPr>
          <w:rFonts w:ascii="Arial" w:hAnsi="Arial" w:cs="Arial"/>
        </w:rPr>
        <w:t xml:space="preserve">Once recovered from the </w:t>
      </w:r>
      <w:proofErr w:type="spellStart"/>
      <w:r w:rsidR="003F0B5E" w:rsidRPr="003F0B5E">
        <w:rPr>
          <w:rFonts w:ascii="Arial" w:hAnsi="Arial" w:cs="Arial"/>
        </w:rPr>
        <w:t>anaesthesia</w:t>
      </w:r>
      <w:proofErr w:type="spellEnd"/>
      <w:r w:rsidR="003F0B5E" w:rsidRPr="003F0B5E">
        <w:rPr>
          <w:rFonts w:ascii="Arial" w:hAnsi="Arial" w:cs="Arial"/>
        </w:rPr>
        <w:t>, mice were reconstituted by intravenous</w:t>
      </w:r>
      <w:r>
        <w:rPr>
          <w:rFonts w:ascii="Arial" w:hAnsi="Arial" w:cs="Arial"/>
        </w:rPr>
        <w:t xml:space="preserve"> (</w:t>
      </w:r>
      <w:proofErr w:type="spellStart"/>
      <w:r>
        <w:rPr>
          <w:rFonts w:ascii="Arial" w:hAnsi="Arial" w:cs="Arial"/>
        </w:rPr>
        <w:t>i.v.</w:t>
      </w:r>
      <w:proofErr w:type="spellEnd"/>
      <w:r>
        <w:rPr>
          <w:rFonts w:ascii="Arial" w:hAnsi="Arial" w:cs="Arial"/>
        </w:rPr>
        <w:t>)</w:t>
      </w:r>
      <w:r w:rsidR="003F0B5E" w:rsidRPr="003F0B5E">
        <w:rPr>
          <w:rFonts w:ascii="Arial" w:hAnsi="Arial" w:cs="Arial"/>
        </w:rPr>
        <w:t xml:space="preserve"> administration of 10 × 10</w:t>
      </w:r>
      <w:r w:rsidR="003F0B5E" w:rsidRPr="003F0B5E">
        <w:rPr>
          <w:rFonts w:ascii="Arial" w:hAnsi="Arial" w:cs="Arial"/>
          <w:vertAlign w:val="superscript"/>
        </w:rPr>
        <w:t>6</w:t>
      </w:r>
      <w:r w:rsidR="003F0B5E" w:rsidRPr="003F0B5E">
        <w:rPr>
          <w:rFonts w:ascii="Arial" w:hAnsi="Arial" w:cs="Arial"/>
        </w:rPr>
        <w:t xml:space="preserve"> </w:t>
      </w:r>
      <w:r>
        <w:rPr>
          <w:rFonts w:ascii="Arial" w:hAnsi="Arial" w:cs="Arial"/>
        </w:rPr>
        <w:t>bone marrow</w:t>
      </w:r>
      <w:r w:rsidR="003F0B5E" w:rsidRPr="003F0B5E">
        <w:rPr>
          <w:rFonts w:ascii="Arial" w:hAnsi="Arial" w:cs="Arial"/>
        </w:rPr>
        <w:t xml:space="preserve"> cells from congenic</w:t>
      </w:r>
      <w:r w:rsidR="003F0B5E">
        <w:rPr>
          <w:rFonts w:ascii="Arial" w:hAnsi="Arial" w:cs="Arial"/>
        </w:rPr>
        <w:t xml:space="preserve"> </w:t>
      </w:r>
      <w:r>
        <w:rPr>
          <w:rFonts w:ascii="Arial" w:hAnsi="Arial" w:cs="Arial"/>
        </w:rPr>
        <w:t>CD45.1 or CD45.2 WT mice</w:t>
      </w:r>
      <w:r w:rsidR="003F0B5E">
        <w:rPr>
          <w:rFonts w:ascii="Arial" w:hAnsi="Arial" w:cs="Arial"/>
        </w:rPr>
        <w:t>.</w:t>
      </w:r>
      <w:r>
        <w:rPr>
          <w:rFonts w:ascii="Arial" w:hAnsi="Arial" w:cs="Arial"/>
        </w:rPr>
        <w:t xml:space="preserve"> For mixed bone marrow chimeras, </w:t>
      </w:r>
      <w:r w:rsidRPr="0039591F">
        <w:rPr>
          <w:rFonts w:ascii="Arial" w:hAnsi="Arial" w:cs="Arial"/>
        </w:rPr>
        <w:t xml:space="preserve">mice were injected </w:t>
      </w:r>
      <w:proofErr w:type="spellStart"/>
      <w:r w:rsidRPr="0039591F">
        <w:rPr>
          <w:rFonts w:ascii="Arial" w:hAnsi="Arial" w:cs="Arial"/>
        </w:rPr>
        <w:t>i.v.</w:t>
      </w:r>
      <w:proofErr w:type="spellEnd"/>
      <w:r w:rsidRPr="0039591F">
        <w:rPr>
          <w:rFonts w:ascii="Arial" w:hAnsi="Arial" w:cs="Arial"/>
        </w:rPr>
        <w:t xml:space="preserve"> with </w:t>
      </w:r>
      <w:r w:rsidR="00E51D27">
        <w:rPr>
          <w:rFonts w:ascii="Arial" w:hAnsi="Arial" w:cs="Arial"/>
        </w:rPr>
        <w:t>10</w:t>
      </w:r>
      <w:r w:rsidRPr="0039591F">
        <w:rPr>
          <w:rFonts w:ascii="Arial" w:hAnsi="Arial" w:cs="Arial"/>
        </w:rPr>
        <w:t> × 10</w:t>
      </w:r>
      <w:r w:rsidRPr="00E51D27">
        <w:rPr>
          <w:rFonts w:ascii="Arial" w:hAnsi="Arial" w:cs="Arial"/>
          <w:vertAlign w:val="superscript"/>
        </w:rPr>
        <w:t>6</w:t>
      </w:r>
      <w:r w:rsidRPr="0039591F">
        <w:rPr>
          <w:rFonts w:ascii="Arial" w:hAnsi="Arial" w:cs="Arial"/>
        </w:rPr>
        <w:t xml:space="preserve"> </w:t>
      </w:r>
      <w:r w:rsidR="00E51D27">
        <w:rPr>
          <w:rFonts w:ascii="Arial" w:hAnsi="Arial" w:cs="Arial"/>
        </w:rPr>
        <w:t>bone marrow</w:t>
      </w:r>
      <w:r w:rsidRPr="0039591F">
        <w:rPr>
          <w:rFonts w:ascii="Arial" w:hAnsi="Arial" w:cs="Arial"/>
        </w:rPr>
        <w:t xml:space="preserve"> cells consisting of a 1:1 mix of </w:t>
      </w:r>
      <w:r w:rsidR="00E51D27">
        <w:rPr>
          <w:rFonts w:ascii="Arial" w:hAnsi="Arial" w:cs="Arial"/>
        </w:rPr>
        <w:t>bone marrow cells obtained from CD45.1</w:t>
      </w:r>
      <w:r w:rsidRPr="0039591F">
        <w:rPr>
          <w:rFonts w:ascii="Arial" w:hAnsi="Arial" w:cs="Arial"/>
        </w:rPr>
        <w:t xml:space="preserve"> W</w:t>
      </w:r>
      <w:r w:rsidR="00E51D27">
        <w:rPr>
          <w:rFonts w:ascii="Arial" w:hAnsi="Arial" w:cs="Arial"/>
        </w:rPr>
        <w:t>T and CD45.2</w:t>
      </w:r>
      <w:r w:rsidRPr="0039591F">
        <w:rPr>
          <w:rFonts w:ascii="Arial" w:hAnsi="Arial" w:cs="Arial"/>
        </w:rPr>
        <w:t xml:space="preserve"> </w:t>
      </w:r>
      <w:r w:rsidRPr="00E51D27">
        <w:rPr>
          <w:rFonts w:ascii="Arial" w:hAnsi="Arial" w:cs="Arial"/>
          <w:i/>
        </w:rPr>
        <w:t>Nr4a1</w:t>
      </w:r>
      <w:r w:rsidRPr="00E51D27">
        <w:rPr>
          <w:rFonts w:ascii="Arial" w:hAnsi="Arial" w:cs="Arial"/>
          <w:i/>
          <w:vertAlign w:val="superscript"/>
        </w:rPr>
        <w:t>−/−</w:t>
      </w:r>
      <w:r w:rsidR="003B7D78">
        <w:rPr>
          <w:rFonts w:ascii="Arial" w:hAnsi="Arial" w:cs="Arial"/>
        </w:rPr>
        <w:t xml:space="preserve"> or </w:t>
      </w:r>
      <w:r w:rsidR="003B7D78" w:rsidRPr="003B7D78">
        <w:rPr>
          <w:rFonts w:ascii="Arial" w:hAnsi="Arial" w:cs="Arial"/>
          <w:i/>
        </w:rPr>
        <w:t>Ms4a3</w:t>
      </w:r>
      <w:r w:rsidR="003B7D78" w:rsidRPr="003B7D78">
        <w:rPr>
          <w:rFonts w:ascii="Arial" w:hAnsi="Arial" w:cs="Arial"/>
          <w:i/>
          <w:vertAlign w:val="superscript"/>
        </w:rPr>
        <w:t>Cre/+</w:t>
      </w:r>
      <w:r w:rsidR="003B7D78" w:rsidRPr="003B7D78">
        <w:rPr>
          <w:rFonts w:ascii="Arial" w:hAnsi="Arial" w:cs="Arial"/>
          <w:i/>
        </w:rPr>
        <w:t xml:space="preserve"> </w:t>
      </w:r>
      <w:proofErr w:type="spellStart"/>
      <w:r w:rsidR="003B7D78" w:rsidRPr="003B7D78">
        <w:rPr>
          <w:rFonts w:ascii="Arial" w:hAnsi="Arial" w:cs="Arial"/>
          <w:i/>
        </w:rPr>
        <w:t>Mafb</w:t>
      </w:r>
      <w:r w:rsidR="003B7D78" w:rsidRPr="003B7D78">
        <w:rPr>
          <w:rFonts w:ascii="Arial" w:hAnsi="Arial" w:cs="Arial"/>
          <w:i/>
          <w:vertAlign w:val="superscript"/>
        </w:rPr>
        <w:t>fl</w:t>
      </w:r>
      <w:proofErr w:type="spellEnd"/>
      <w:r w:rsidR="003B7D78" w:rsidRPr="003B7D78">
        <w:rPr>
          <w:rFonts w:ascii="Arial" w:hAnsi="Arial" w:cs="Arial"/>
          <w:i/>
          <w:vertAlign w:val="superscript"/>
        </w:rPr>
        <w:t>/</w:t>
      </w:r>
      <w:proofErr w:type="spellStart"/>
      <w:r w:rsidR="003B7D78" w:rsidRPr="003B7D78">
        <w:rPr>
          <w:rFonts w:ascii="Arial" w:hAnsi="Arial" w:cs="Arial"/>
          <w:i/>
          <w:vertAlign w:val="superscript"/>
        </w:rPr>
        <w:t>fl</w:t>
      </w:r>
      <w:proofErr w:type="spellEnd"/>
      <w:r w:rsidR="003B7D78">
        <w:rPr>
          <w:rFonts w:ascii="Arial" w:hAnsi="Arial" w:cs="Arial"/>
        </w:rPr>
        <w:t xml:space="preserve"> m</w:t>
      </w:r>
      <w:r w:rsidRPr="0039591F">
        <w:rPr>
          <w:rFonts w:ascii="Arial" w:hAnsi="Arial" w:cs="Arial"/>
        </w:rPr>
        <w:t>ice.</w:t>
      </w:r>
      <w:r w:rsidR="003F0B5E">
        <w:rPr>
          <w:rFonts w:ascii="Arial" w:hAnsi="Arial" w:cs="Arial"/>
        </w:rPr>
        <w:t xml:space="preserve"> </w:t>
      </w:r>
      <w:r w:rsidR="004170A6" w:rsidRPr="00104C63">
        <w:rPr>
          <w:rFonts w:ascii="Arial" w:hAnsi="Arial" w:cs="Arial"/>
        </w:rPr>
        <w:t>From the day of irradiation, mice were treated for 4 weeks with 0.05 mg/mL of enrofloxacin (</w:t>
      </w:r>
      <w:proofErr w:type="spellStart"/>
      <w:r w:rsidR="004170A6" w:rsidRPr="00104C63">
        <w:rPr>
          <w:rFonts w:ascii="Arial" w:hAnsi="Arial" w:cs="Arial"/>
        </w:rPr>
        <w:t>Baytril</w:t>
      </w:r>
      <w:proofErr w:type="spellEnd"/>
      <w:r w:rsidR="004170A6" w:rsidRPr="00104C63">
        <w:rPr>
          <w:rFonts w:ascii="Arial" w:hAnsi="Arial" w:cs="Arial"/>
        </w:rPr>
        <w:t>, Bayer)</w:t>
      </w:r>
      <w:r w:rsidR="00912E95">
        <w:rPr>
          <w:rFonts w:ascii="Arial" w:hAnsi="Arial" w:cs="Arial"/>
        </w:rPr>
        <w:t xml:space="preserve"> in drinking water</w:t>
      </w:r>
      <w:r w:rsidR="004170A6" w:rsidRPr="00104C63">
        <w:rPr>
          <w:rFonts w:ascii="Arial" w:hAnsi="Arial" w:cs="Arial"/>
        </w:rPr>
        <w:t>. Chimerism was assessed by flow cytometry in the blood and the lung 5 weeks after irradiation.</w:t>
      </w:r>
    </w:p>
    <w:p w14:paraId="64B85526" w14:textId="77777777" w:rsidR="00104C63" w:rsidRDefault="00104C63" w:rsidP="00AA01ED">
      <w:pPr>
        <w:rPr>
          <w:rFonts w:ascii="Arial" w:hAnsi="Arial" w:cs="Arial"/>
          <w:b/>
          <w:i/>
        </w:rPr>
      </w:pPr>
    </w:p>
    <w:p w14:paraId="1EAE9B95" w14:textId="6FC49C98" w:rsidR="009C6801" w:rsidRPr="00104C63" w:rsidRDefault="009C6801" w:rsidP="00AA01ED">
      <w:pPr>
        <w:rPr>
          <w:rFonts w:ascii="Arial" w:hAnsi="Arial" w:cs="Arial"/>
          <w:b/>
          <w:i/>
        </w:rPr>
      </w:pPr>
      <w:r w:rsidRPr="00104C63">
        <w:rPr>
          <w:rFonts w:ascii="Arial" w:hAnsi="Arial" w:cs="Arial"/>
          <w:b/>
          <w:i/>
        </w:rPr>
        <w:t>Adoptive transfer of bone marrow monocytes</w:t>
      </w:r>
    </w:p>
    <w:p w14:paraId="2043FEFE" w14:textId="0BDF81BD" w:rsidR="00DD65F8" w:rsidRPr="00104C63" w:rsidRDefault="009C6801" w:rsidP="00AA01ED">
      <w:pPr>
        <w:rPr>
          <w:rFonts w:ascii="Arial" w:hAnsi="Arial" w:cs="Arial"/>
        </w:rPr>
      </w:pPr>
      <w:r w:rsidRPr="00104C63">
        <w:rPr>
          <w:rFonts w:ascii="Arial" w:hAnsi="Arial" w:cs="Arial"/>
        </w:rPr>
        <w:t>Bone marrow monocytes were isolated from congenic CD45.2 WT mice using Monocyte Isolation Kit (</w:t>
      </w:r>
      <w:proofErr w:type="spellStart"/>
      <w:r w:rsidRPr="00104C63">
        <w:rPr>
          <w:rFonts w:ascii="Arial" w:hAnsi="Arial" w:cs="Arial"/>
        </w:rPr>
        <w:t>Miltenyi</w:t>
      </w:r>
      <w:proofErr w:type="spellEnd"/>
      <w:r w:rsidRPr="00104C63">
        <w:rPr>
          <w:rFonts w:ascii="Arial" w:hAnsi="Arial" w:cs="Arial"/>
        </w:rPr>
        <w:t xml:space="preserve"> </w:t>
      </w:r>
      <w:proofErr w:type="spellStart"/>
      <w:r w:rsidRPr="00104C63">
        <w:rPr>
          <w:rFonts w:ascii="Arial" w:hAnsi="Arial" w:cs="Arial"/>
        </w:rPr>
        <w:t>Biotec</w:t>
      </w:r>
      <w:proofErr w:type="spellEnd"/>
      <w:r w:rsidRPr="00104C63">
        <w:rPr>
          <w:rFonts w:ascii="Arial" w:hAnsi="Arial" w:cs="Arial"/>
        </w:rPr>
        <w:t>).</w:t>
      </w:r>
      <w:r w:rsidR="00DD65F8" w:rsidRPr="00104C63">
        <w:rPr>
          <w:rFonts w:ascii="Arial" w:hAnsi="Arial" w:cs="Arial"/>
        </w:rPr>
        <w:t xml:space="preserve"> </w:t>
      </w:r>
      <w:r w:rsidR="00F71231" w:rsidRPr="00104C63">
        <w:rPr>
          <w:rFonts w:ascii="Arial" w:hAnsi="Arial" w:cs="Arial"/>
        </w:rPr>
        <w:t>Bone marrow monocyte (2 x 10</w:t>
      </w:r>
      <w:r w:rsidR="00F71231" w:rsidRPr="00104C63">
        <w:rPr>
          <w:rFonts w:ascii="Arial" w:hAnsi="Arial" w:cs="Arial"/>
          <w:vertAlign w:val="superscript"/>
        </w:rPr>
        <w:t>6</w:t>
      </w:r>
      <w:r w:rsidR="00F71231" w:rsidRPr="00104C63">
        <w:rPr>
          <w:rFonts w:ascii="Arial" w:hAnsi="Arial" w:cs="Arial"/>
        </w:rPr>
        <w:t xml:space="preserve"> cells/mouse) </w:t>
      </w:r>
      <w:r w:rsidR="00DD65F8" w:rsidRPr="00104C63">
        <w:rPr>
          <w:rFonts w:ascii="Arial" w:hAnsi="Arial" w:cs="Arial"/>
        </w:rPr>
        <w:t>were administered intravenously into CD45.1/2 IM-DTR mice, which had received 50</w:t>
      </w:r>
      <w:r w:rsidR="00912E95">
        <w:rPr>
          <w:rFonts w:ascii="Arial" w:hAnsi="Arial" w:cs="Arial"/>
        </w:rPr>
        <w:t>0</w:t>
      </w:r>
      <w:r w:rsidR="00DD65F8" w:rsidRPr="00104C63">
        <w:rPr>
          <w:rFonts w:ascii="Arial" w:hAnsi="Arial" w:cs="Arial"/>
        </w:rPr>
        <w:t xml:space="preserve"> ng DT </w:t>
      </w:r>
      <w:proofErr w:type="spellStart"/>
      <w:r w:rsidR="00DD65F8" w:rsidRPr="00104C63">
        <w:rPr>
          <w:rFonts w:ascii="Arial" w:hAnsi="Arial" w:cs="Arial"/>
        </w:rPr>
        <w:t>i.p.</w:t>
      </w:r>
      <w:proofErr w:type="spellEnd"/>
      <w:r w:rsidR="00DD65F8" w:rsidRPr="00104C63">
        <w:rPr>
          <w:rFonts w:ascii="Arial" w:hAnsi="Arial" w:cs="Arial"/>
        </w:rPr>
        <w:t xml:space="preserve"> 24 h before monocyte transfer to deplete endogenous IM.</w:t>
      </w:r>
    </w:p>
    <w:p w14:paraId="4A55ACB7" w14:textId="77777777" w:rsidR="00104C63" w:rsidRDefault="00104C63" w:rsidP="00AA01ED">
      <w:pPr>
        <w:rPr>
          <w:rFonts w:ascii="Arial" w:hAnsi="Arial" w:cs="Arial"/>
          <w:b/>
          <w:i/>
        </w:rPr>
      </w:pPr>
    </w:p>
    <w:p w14:paraId="4991D036" w14:textId="250D1D3E" w:rsidR="0088086E" w:rsidRPr="00104C63" w:rsidRDefault="0088086E" w:rsidP="00AA01ED">
      <w:pPr>
        <w:rPr>
          <w:rFonts w:ascii="Arial" w:hAnsi="Arial" w:cs="Arial"/>
          <w:b/>
          <w:i/>
        </w:rPr>
      </w:pPr>
      <w:r w:rsidRPr="00104C63">
        <w:rPr>
          <w:rFonts w:ascii="Arial" w:hAnsi="Arial" w:cs="Arial"/>
          <w:b/>
          <w:i/>
        </w:rPr>
        <w:t>Isolation</w:t>
      </w:r>
      <w:r w:rsidR="00F34A3F">
        <w:rPr>
          <w:rFonts w:ascii="Arial" w:hAnsi="Arial" w:cs="Arial"/>
          <w:b/>
          <w:i/>
        </w:rPr>
        <w:t xml:space="preserve"> of</w:t>
      </w:r>
      <w:r w:rsidRPr="00104C63">
        <w:rPr>
          <w:rFonts w:ascii="Arial" w:hAnsi="Arial" w:cs="Arial"/>
          <w:b/>
          <w:i/>
        </w:rPr>
        <w:t xml:space="preserve"> </w:t>
      </w:r>
      <w:r w:rsidR="00F34A3F">
        <w:rPr>
          <w:rFonts w:ascii="Arial" w:hAnsi="Arial" w:cs="Arial"/>
          <w:b/>
          <w:i/>
        </w:rPr>
        <w:t>(</w:t>
      </w:r>
      <w:r w:rsidR="00765758" w:rsidRPr="00104C63">
        <w:rPr>
          <w:rFonts w:ascii="Arial" w:hAnsi="Arial" w:cs="Arial"/>
          <w:b/>
          <w:i/>
        </w:rPr>
        <w:t>tissue</w:t>
      </w:r>
      <w:r w:rsidR="00F34A3F">
        <w:rPr>
          <w:rFonts w:ascii="Arial" w:hAnsi="Arial" w:cs="Arial"/>
          <w:b/>
          <w:i/>
        </w:rPr>
        <w:t>)</w:t>
      </w:r>
      <w:r w:rsidR="00765758" w:rsidRPr="00104C63">
        <w:rPr>
          <w:rFonts w:ascii="Arial" w:hAnsi="Arial" w:cs="Arial"/>
          <w:b/>
          <w:i/>
        </w:rPr>
        <w:t xml:space="preserve"> leukocytes</w:t>
      </w:r>
    </w:p>
    <w:p w14:paraId="62536CFF" w14:textId="7B919635" w:rsidR="00104C63" w:rsidRDefault="00F34A3F" w:rsidP="00F34A3F">
      <w:pPr>
        <w:rPr>
          <w:rFonts w:ascii="Arial" w:hAnsi="Arial" w:cs="Arial"/>
        </w:rPr>
      </w:pPr>
      <w:r w:rsidRPr="00F34A3F">
        <w:rPr>
          <w:rFonts w:ascii="Arial" w:hAnsi="Arial" w:cs="Arial"/>
        </w:rPr>
        <w:t xml:space="preserve">Blood was collected by </w:t>
      </w:r>
      <w:r>
        <w:rPr>
          <w:rFonts w:ascii="Arial" w:hAnsi="Arial" w:cs="Arial"/>
        </w:rPr>
        <w:t>retro-orbital plexus bleeding of terminally anaesthetized mice.</w:t>
      </w:r>
      <w:r w:rsidRPr="00F34A3F">
        <w:rPr>
          <w:rFonts w:ascii="Arial" w:hAnsi="Arial" w:cs="Arial"/>
        </w:rPr>
        <w:t xml:space="preserve"> </w:t>
      </w:r>
      <w:r>
        <w:rPr>
          <w:rFonts w:ascii="Arial" w:hAnsi="Arial" w:cs="Arial"/>
        </w:rPr>
        <w:t>M</w:t>
      </w:r>
      <w:r w:rsidRPr="00F34A3F">
        <w:rPr>
          <w:rFonts w:ascii="Arial" w:hAnsi="Arial" w:cs="Arial"/>
        </w:rPr>
        <w:t xml:space="preserve">ice were then euthanized by cervical dislocation. Peritoneal lavage was obtained by injecting </w:t>
      </w:r>
      <w:r>
        <w:rPr>
          <w:rFonts w:ascii="Arial" w:hAnsi="Arial" w:cs="Arial"/>
        </w:rPr>
        <w:t>10</w:t>
      </w:r>
      <w:r w:rsidRPr="00F34A3F">
        <w:rPr>
          <w:rFonts w:ascii="Arial" w:hAnsi="Arial" w:cs="Arial"/>
        </w:rPr>
        <w:t xml:space="preserve"> mL </w:t>
      </w:r>
      <w:r>
        <w:rPr>
          <w:rFonts w:ascii="Arial" w:hAnsi="Arial" w:cs="Arial"/>
        </w:rPr>
        <w:t>HBSS into the peritoneal cavity</w:t>
      </w:r>
      <w:r w:rsidRPr="00F34A3F">
        <w:rPr>
          <w:rFonts w:ascii="Arial" w:hAnsi="Arial" w:cs="Arial"/>
        </w:rPr>
        <w:t xml:space="preserve"> and </w:t>
      </w:r>
      <w:r>
        <w:rPr>
          <w:rFonts w:ascii="Arial" w:hAnsi="Arial" w:cs="Arial"/>
        </w:rPr>
        <w:t>collecting the washout</w:t>
      </w:r>
      <w:r w:rsidRPr="00F34A3F">
        <w:rPr>
          <w:rFonts w:ascii="Arial" w:hAnsi="Arial" w:cs="Arial"/>
        </w:rPr>
        <w:t xml:space="preserve">. </w:t>
      </w:r>
      <w:r>
        <w:rPr>
          <w:rFonts w:ascii="Arial" w:hAnsi="Arial" w:cs="Arial"/>
        </w:rPr>
        <w:t>M</w:t>
      </w:r>
      <w:r w:rsidRPr="00F34A3F">
        <w:rPr>
          <w:rFonts w:ascii="Arial" w:hAnsi="Arial" w:cs="Arial"/>
        </w:rPr>
        <w:t>ice were then perfused with PBS via the left ventricle</w:t>
      </w:r>
      <w:r w:rsidR="00D451C7">
        <w:rPr>
          <w:rFonts w:ascii="Arial" w:hAnsi="Arial" w:cs="Arial"/>
        </w:rPr>
        <w:t xml:space="preserve"> and lungs, brain</w:t>
      </w:r>
      <w:r w:rsidR="00E9481D">
        <w:rPr>
          <w:rFonts w:ascii="Arial" w:hAnsi="Arial" w:cs="Arial"/>
        </w:rPr>
        <w:t>, liver, spleen, intestine and colon were dissected.</w:t>
      </w:r>
      <w:r w:rsidR="003B7D78">
        <w:rPr>
          <w:rFonts w:ascii="Arial" w:hAnsi="Arial" w:cs="Arial"/>
        </w:rPr>
        <w:t xml:space="preserve"> </w:t>
      </w:r>
      <w:r w:rsidR="00D451C7">
        <w:rPr>
          <w:rFonts w:ascii="Arial" w:hAnsi="Arial" w:cs="Arial"/>
        </w:rPr>
        <w:t xml:space="preserve">Lungs, </w:t>
      </w:r>
      <w:r w:rsidR="00D451C7">
        <w:rPr>
          <w:rFonts w:ascii="Arial" w:hAnsi="Arial" w:cs="Arial"/>
        </w:rPr>
        <w:lastRenderedPageBreak/>
        <w:t xml:space="preserve">brains, liver and spleen were </w:t>
      </w:r>
      <w:r w:rsidR="00D451C7" w:rsidRPr="00D451C7">
        <w:rPr>
          <w:rFonts w:ascii="Arial" w:hAnsi="Arial" w:cs="Arial"/>
        </w:rPr>
        <w:t>cut into small pieces with razor blades, and digested for 1 h at 37 °C in HBSS containin</w:t>
      </w:r>
      <w:r w:rsidR="00827868">
        <w:rPr>
          <w:rFonts w:ascii="Arial" w:hAnsi="Arial" w:cs="Arial"/>
        </w:rPr>
        <w:t xml:space="preserve">g 5% v/v of FBS (Gibco), 1 mg/mL </w:t>
      </w:r>
      <w:r w:rsidR="00D451C7" w:rsidRPr="00D451C7">
        <w:rPr>
          <w:rFonts w:ascii="Arial" w:hAnsi="Arial" w:cs="Arial"/>
        </w:rPr>
        <w:t>co</w:t>
      </w:r>
      <w:r w:rsidR="00827868">
        <w:rPr>
          <w:rFonts w:ascii="Arial" w:hAnsi="Arial" w:cs="Arial"/>
        </w:rPr>
        <w:t xml:space="preserve">llagenase A (Roche) and 0.05 mg/mL </w:t>
      </w:r>
      <w:r w:rsidR="00D451C7" w:rsidRPr="00D451C7">
        <w:rPr>
          <w:rFonts w:ascii="Arial" w:hAnsi="Arial" w:cs="Arial"/>
        </w:rPr>
        <w:t xml:space="preserve">DNase I (Roche). After 45 min of digestion, the suspension was flushed using </w:t>
      </w:r>
      <w:proofErr w:type="gramStart"/>
      <w:r w:rsidR="00D451C7" w:rsidRPr="00D451C7">
        <w:rPr>
          <w:rFonts w:ascii="Arial" w:hAnsi="Arial" w:cs="Arial"/>
        </w:rPr>
        <w:t>a</w:t>
      </w:r>
      <w:proofErr w:type="gramEnd"/>
      <w:r w:rsidR="00D451C7" w:rsidRPr="00D451C7">
        <w:rPr>
          <w:rFonts w:ascii="Arial" w:hAnsi="Arial" w:cs="Arial"/>
        </w:rPr>
        <w:t xml:space="preserve"> 18 G needle to dissociate aggregates.</w:t>
      </w:r>
      <w:r w:rsidR="00D451C7">
        <w:rPr>
          <w:rFonts w:ascii="Arial" w:hAnsi="Arial" w:cs="Arial"/>
        </w:rPr>
        <w:t xml:space="preserve"> </w:t>
      </w:r>
      <w:r w:rsidR="00D451C7" w:rsidRPr="00D451C7">
        <w:rPr>
          <w:rFonts w:ascii="Arial" w:hAnsi="Arial" w:cs="Arial"/>
        </w:rPr>
        <w:t>PBS (Gibco) containing 10 mM of EDTA (Merck Millipore) was added to stop the digestion process</w:t>
      </w:r>
      <w:r w:rsidR="00D451C7">
        <w:rPr>
          <w:rFonts w:ascii="Arial" w:hAnsi="Arial" w:cs="Arial"/>
        </w:rPr>
        <w:t xml:space="preserve"> and suspensions were</w:t>
      </w:r>
      <w:r w:rsidR="00D451C7" w:rsidRPr="00D451C7">
        <w:rPr>
          <w:rFonts w:ascii="Arial" w:hAnsi="Arial" w:cs="Arial"/>
        </w:rPr>
        <w:t xml:space="preserve"> filtered</w:t>
      </w:r>
      <w:r w:rsidR="00D451C7">
        <w:rPr>
          <w:rFonts w:ascii="Arial" w:hAnsi="Arial" w:cs="Arial"/>
        </w:rPr>
        <w:t>. Leukocytes from lungs, brain and liver were isolated using a density gradient (</w:t>
      </w:r>
      <w:proofErr w:type="spellStart"/>
      <w:r w:rsidR="00D451C7" w:rsidRPr="00D451C7">
        <w:rPr>
          <w:rFonts w:ascii="Arial" w:hAnsi="Arial" w:cs="Arial"/>
        </w:rPr>
        <w:t>Percoll</w:t>
      </w:r>
      <w:proofErr w:type="spellEnd"/>
      <w:r w:rsidR="00D451C7" w:rsidRPr="00D451C7">
        <w:rPr>
          <w:rFonts w:ascii="Arial" w:hAnsi="Arial" w:cs="Arial"/>
        </w:rPr>
        <w:t xml:space="preserve"> from GE Healthcare</w:t>
      </w:r>
      <w:r w:rsidR="00D451C7">
        <w:rPr>
          <w:rFonts w:ascii="Arial" w:hAnsi="Arial" w:cs="Arial"/>
        </w:rPr>
        <w:t xml:space="preserve">). </w:t>
      </w:r>
      <w:r w:rsidR="00D451C7" w:rsidRPr="00D451C7">
        <w:rPr>
          <w:rFonts w:ascii="Arial" w:hAnsi="Arial" w:cs="Arial"/>
          <w:highlight w:val="yellow"/>
        </w:rPr>
        <w:t>…</w:t>
      </w:r>
    </w:p>
    <w:p w14:paraId="1B3C73E1" w14:textId="0E0120C8" w:rsidR="00336E67" w:rsidRDefault="00336E67" w:rsidP="00F34A3F">
      <w:pPr>
        <w:rPr>
          <w:rFonts w:ascii="Arial" w:hAnsi="Arial" w:cs="Arial"/>
        </w:rPr>
      </w:pPr>
    </w:p>
    <w:p w14:paraId="060EFE53" w14:textId="193D34AA" w:rsidR="00336E67" w:rsidRPr="00104C63" w:rsidRDefault="00336E67" w:rsidP="00336E67">
      <w:pPr>
        <w:rPr>
          <w:rFonts w:ascii="Arial" w:hAnsi="Arial" w:cs="Arial"/>
          <w:b/>
          <w:i/>
        </w:rPr>
      </w:pPr>
      <w:r w:rsidRPr="00104C63">
        <w:rPr>
          <w:rFonts w:ascii="Arial" w:hAnsi="Arial" w:cs="Arial"/>
          <w:b/>
          <w:i/>
        </w:rPr>
        <w:t>Isolation</w:t>
      </w:r>
      <w:r>
        <w:rPr>
          <w:rFonts w:ascii="Arial" w:hAnsi="Arial" w:cs="Arial"/>
          <w:b/>
          <w:i/>
        </w:rPr>
        <w:t xml:space="preserve"> of</w:t>
      </w:r>
      <w:r w:rsidRPr="00104C63">
        <w:rPr>
          <w:rFonts w:ascii="Arial" w:hAnsi="Arial" w:cs="Arial"/>
          <w:b/>
          <w:i/>
        </w:rPr>
        <w:t xml:space="preserve"> leukocytes</w:t>
      </w:r>
      <w:r>
        <w:rPr>
          <w:rFonts w:ascii="Arial" w:hAnsi="Arial" w:cs="Arial"/>
          <w:b/>
          <w:i/>
        </w:rPr>
        <w:t xml:space="preserve"> from intestine and colon</w:t>
      </w:r>
    </w:p>
    <w:p w14:paraId="3E280276" w14:textId="387D3548" w:rsidR="00F34A3F" w:rsidRDefault="002B0521" w:rsidP="00AA01ED">
      <w:pPr>
        <w:rPr>
          <w:rFonts w:ascii="Arial" w:hAnsi="Arial" w:cs="Arial"/>
        </w:rPr>
      </w:pPr>
      <w:r>
        <w:rPr>
          <w:rFonts w:ascii="Arial" w:hAnsi="Arial" w:cs="Arial"/>
        </w:rPr>
        <w:t xml:space="preserve">Mouse intestine and colon were </w:t>
      </w:r>
      <w:r w:rsidR="00A0379E">
        <w:rPr>
          <w:rFonts w:ascii="Arial" w:hAnsi="Arial" w:cs="Arial"/>
        </w:rPr>
        <w:t xml:space="preserve">separated by cutting at 2 cm below pylorus and 2 cm above rectum, and </w:t>
      </w:r>
      <w:r>
        <w:rPr>
          <w:rFonts w:ascii="Arial" w:hAnsi="Arial" w:cs="Arial"/>
        </w:rPr>
        <w:t>cleaned of mesentery</w:t>
      </w:r>
      <w:r w:rsidR="00A0379E">
        <w:rPr>
          <w:rFonts w:ascii="Arial" w:hAnsi="Arial" w:cs="Arial"/>
        </w:rPr>
        <w:t>, Peyer’s patches and fat</w:t>
      </w:r>
      <w:r>
        <w:rPr>
          <w:rFonts w:ascii="Arial" w:hAnsi="Arial" w:cs="Arial"/>
        </w:rPr>
        <w:t xml:space="preserve"> in </w:t>
      </w:r>
      <w:r w:rsidR="00A0379E">
        <w:rPr>
          <w:rFonts w:ascii="Arial" w:hAnsi="Arial" w:cs="Arial"/>
        </w:rPr>
        <w:t xml:space="preserve">pre-cold </w:t>
      </w:r>
      <w:r>
        <w:rPr>
          <w:rFonts w:ascii="Arial" w:hAnsi="Arial" w:cs="Arial"/>
        </w:rPr>
        <w:t xml:space="preserve">HBSS </w:t>
      </w:r>
      <w:r w:rsidR="003554F8">
        <w:rPr>
          <w:rFonts w:ascii="Arial" w:hAnsi="Arial" w:cs="Arial"/>
        </w:rPr>
        <w:t xml:space="preserve">with </w:t>
      </w:r>
      <w:r>
        <w:rPr>
          <w:rFonts w:ascii="Arial" w:hAnsi="Arial" w:cs="Arial"/>
        </w:rPr>
        <w:t>2% FBS</w:t>
      </w:r>
      <w:r w:rsidR="00A0379E">
        <w:rPr>
          <w:rFonts w:ascii="Arial" w:hAnsi="Arial" w:cs="Arial"/>
        </w:rPr>
        <w:t xml:space="preserve">. </w:t>
      </w:r>
      <w:r w:rsidR="009941A7">
        <w:rPr>
          <w:rFonts w:ascii="Arial" w:hAnsi="Arial" w:cs="Arial"/>
        </w:rPr>
        <w:t xml:space="preserve">After removal of contains, both intestine and colon were open by a longitudinal cut and washed 3 times in pre-cold HBSS </w:t>
      </w:r>
      <w:r w:rsidR="003554F8">
        <w:rPr>
          <w:rFonts w:ascii="Arial" w:hAnsi="Arial" w:cs="Arial"/>
        </w:rPr>
        <w:t xml:space="preserve">with </w:t>
      </w:r>
      <w:r w:rsidR="009941A7">
        <w:rPr>
          <w:rFonts w:ascii="Arial" w:hAnsi="Arial" w:cs="Arial"/>
        </w:rPr>
        <w:t xml:space="preserve">2% FBS. </w:t>
      </w:r>
    </w:p>
    <w:p w14:paraId="3259F733" w14:textId="6497DF38" w:rsidR="009941A7" w:rsidRDefault="009941A7" w:rsidP="00AA01ED">
      <w:pPr>
        <w:rPr>
          <w:rFonts w:ascii="Arial" w:hAnsi="Arial" w:cs="Arial"/>
        </w:rPr>
      </w:pPr>
      <w:r>
        <w:rPr>
          <w:rFonts w:ascii="Arial" w:hAnsi="Arial" w:cs="Arial"/>
        </w:rPr>
        <w:t xml:space="preserve">To remove mucus and epithelial cells, </w:t>
      </w:r>
      <w:r w:rsidR="005F037F">
        <w:rPr>
          <w:rFonts w:ascii="Arial" w:hAnsi="Arial" w:cs="Arial"/>
        </w:rPr>
        <w:t xml:space="preserve">intestine and colon were incubated with HBSS </w:t>
      </w:r>
      <w:r w:rsidR="003554F8">
        <w:rPr>
          <w:rFonts w:ascii="Arial" w:hAnsi="Arial" w:cs="Arial"/>
        </w:rPr>
        <w:t xml:space="preserve">with </w:t>
      </w:r>
      <w:r w:rsidR="005F037F">
        <w:rPr>
          <w:rFonts w:ascii="Arial" w:hAnsi="Arial" w:cs="Arial"/>
        </w:rPr>
        <w:t>2% FBS</w:t>
      </w:r>
      <w:r w:rsidR="003554F8">
        <w:rPr>
          <w:rFonts w:ascii="Arial" w:hAnsi="Arial" w:cs="Arial"/>
        </w:rPr>
        <w:t xml:space="preserve"> and</w:t>
      </w:r>
      <w:r w:rsidR="005F037F">
        <w:rPr>
          <w:rFonts w:ascii="Arial" w:hAnsi="Arial" w:cs="Arial"/>
        </w:rPr>
        <w:t xml:space="preserve"> 1 mM </w:t>
      </w:r>
      <w:r w:rsidR="003554F8">
        <w:rPr>
          <w:rFonts w:ascii="Arial" w:hAnsi="Arial" w:cs="Arial"/>
        </w:rPr>
        <w:t>d</w:t>
      </w:r>
      <w:r w:rsidR="005F037F" w:rsidRPr="005F037F">
        <w:rPr>
          <w:rFonts w:ascii="Arial" w:hAnsi="Arial" w:cs="Arial"/>
        </w:rPr>
        <w:t xml:space="preserve">ithiothreitol </w:t>
      </w:r>
      <w:r w:rsidR="005F037F">
        <w:rPr>
          <w:rFonts w:ascii="Arial" w:hAnsi="Arial" w:cs="Arial"/>
        </w:rPr>
        <w:t xml:space="preserve">(DTT) </w:t>
      </w:r>
      <w:r w:rsidR="003554F8">
        <w:rPr>
          <w:rFonts w:ascii="Arial" w:hAnsi="Arial" w:cs="Arial"/>
        </w:rPr>
        <w:t xml:space="preserve">for 20 min </w:t>
      </w:r>
      <w:r w:rsidR="005F037F">
        <w:rPr>
          <w:rFonts w:ascii="Arial" w:hAnsi="Arial" w:cs="Arial"/>
        </w:rPr>
        <w:t xml:space="preserve">with shaking followed by vortex for 30 seconds, and subsequently incubated with HBSS </w:t>
      </w:r>
      <w:r w:rsidR="003554F8">
        <w:rPr>
          <w:rFonts w:ascii="Arial" w:hAnsi="Arial" w:cs="Arial"/>
        </w:rPr>
        <w:t xml:space="preserve">with </w:t>
      </w:r>
      <w:r w:rsidR="005F037F">
        <w:rPr>
          <w:rFonts w:ascii="Arial" w:hAnsi="Arial" w:cs="Arial"/>
        </w:rPr>
        <w:t>2% FBS</w:t>
      </w:r>
      <w:r w:rsidR="003554F8">
        <w:rPr>
          <w:rFonts w:ascii="Arial" w:hAnsi="Arial" w:cs="Arial"/>
        </w:rPr>
        <w:t xml:space="preserve"> and </w:t>
      </w:r>
      <w:r w:rsidR="005F037F">
        <w:rPr>
          <w:rFonts w:ascii="Arial" w:hAnsi="Arial" w:cs="Arial"/>
        </w:rPr>
        <w:t xml:space="preserve">1.3mM </w:t>
      </w:r>
      <w:r w:rsidR="003554F8">
        <w:rPr>
          <w:rFonts w:ascii="Arial" w:hAnsi="Arial" w:cs="Arial"/>
        </w:rPr>
        <w:t>e</w:t>
      </w:r>
      <w:r w:rsidR="003554F8" w:rsidRPr="003554F8">
        <w:rPr>
          <w:rFonts w:ascii="Arial" w:hAnsi="Arial" w:cs="Arial"/>
        </w:rPr>
        <w:t xml:space="preserve">thylenediaminetetraacetic acid </w:t>
      </w:r>
      <w:r w:rsidR="003554F8">
        <w:rPr>
          <w:rFonts w:ascii="Arial" w:hAnsi="Arial" w:cs="Arial"/>
        </w:rPr>
        <w:t>(</w:t>
      </w:r>
      <w:r w:rsidR="005F037F">
        <w:rPr>
          <w:rFonts w:ascii="Arial" w:hAnsi="Arial" w:cs="Arial"/>
        </w:rPr>
        <w:t>EDTA</w:t>
      </w:r>
      <w:r w:rsidR="003554F8">
        <w:rPr>
          <w:rFonts w:ascii="Arial" w:hAnsi="Arial" w:cs="Arial"/>
        </w:rPr>
        <w:t xml:space="preserve">) for 40 min and vortex for 30 seconds. </w:t>
      </w:r>
    </w:p>
    <w:p w14:paraId="6FF7B2AB" w14:textId="58CB92D6" w:rsidR="003554F8" w:rsidRDefault="003554F8" w:rsidP="00AA01ED">
      <w:pPr>
        <w:rPr>
          <w:rFonts w:ascii="Arial" w:hAnsi="Arial" w:cs="Arial"/>
        </w:rPr>
      </w:pPr>
      <w:r>
        <w:rPr>
          <w:rFonts w:ascii="Arial" w:hAnsi="Arial" w:cs="Arial"/>
        </w:rPr>
        <w:t xml:space="preserve">To release cells from tissue, intestine and colon were cut into ~1 mm pieces and incubated </w:t>
      </w:r>
      <w:r w:rsidR="00DD3590">
        <w:rPr>
          <w:rFonts w:ascii="Arial" w:hAnsi="Arial" w:cs="Arial"/>
        </w:rPr>
        <w:t xml:space="preserve">for 1 hour at 37 ˚C </w:t>
      </w:r>
      <w:r>
        <w:rPr>
          <w:rFonts w:ascii="Arial" w:hAnsi="Arial" w:cs="Arial"/>
        </w:rPr>
        <w:t>with RPMI with 2% FBS</w:t>
      </w:r>
      <w:r w:rsidR="00DD3590">
        <w:rPr>
          <w:rFonts w:ascii="Arial" w:hAnsi="Arial" w:cs="Arial"/>
        </w:rPr>
        <w:t xml:space="preserve">, 2 mg/mL collagenase IV (Sigma) and 40 U/mL DNase I (Roche). At the end of incubation, tissue was </w:t>
      </w:r>
      <w:r w:rsidR="00F43993">
        <w:rPr>
          <w:rFonts w:ascii="Arial" w:hAnsi="Arial" w:cs="Arial"/>
        </w:rPr>
        <w:t xml:space="preserve">homogenized with a 19G syringe and filtered through a 70 µm strainer. Wash the passthrough with pre-cold PBS with 2% FBS and 0.78 EDTA. Cells were ready for staining after being pelleted by centrifuge of 1400 rpm 7 min. </w:t>
      </w:r>
    </w:p>
    <w:p w14:paraId="0B56A24C" w14:textId="77777777" w:rsidR="003554F8" w:rsidRPr="00F34A3F" w:rsidRDefault="003554F8" w:rsidP="00AA01ED">
      <w:pPr>
        <w:rPr>
          <w:rFonts w:ascii="Arial" w:hAnsi="Arial" w:cs="Arial"/>
          <w:b/>
        </w:rPr>
      </w:pPr>
    </w:p>
    <w:p w14:paraId="68A3DF0D" w14:textId="53CFB4AF" w:rsidR="0088086E" w:rsidRPr="00104C63" w:rsidRDefault="0088086E" w:rsidP="00AA01ED">
      <w:pPr>
        <w:rPr>
          <w:rFonts w:ascii="Arial" w:hAnsi="Arial" w:cs="Arial"/>
          <w:b/>
          <w:i/>
        </w:rPr>
      </w:pPr>
      <w:r w:rsidRPr="00104C63">
        <w:rPr>
          <w:rFonts w:ascii="Arial" w:hAnsi="Arial" w:cs="Arial"/>
          <w:b/>
          <w:i/>
        </w:rPr>
        <w:t>Flow cytometry</w:t>
      </w:r>
    </w:p>
    <w:p w14:paraId="2936E08B" w14:textId="57E90B69" w:rsidR="0088086E" w:rsidRDefault="00F71231" w:rsidP="00AA01ED">
      <w:pPr>
        <w:rPr>
          <w:rFonts w:ascii="Arial" w:hAnsi="Arial" w:cs="Arial"/>
        </w:rPr>
      </w:pPr>
      <w:r w:rsidRPr="00104C63">
        <w:rPr>
          <w:rFonts w:ascii="Arial" w:hAnsi="Arial" w:cs="Arial"/>
        </w:rPr>
        <w:t>Cells (0.5–5 x 10</w:t>
      </w:r>
      <w:r w:rsidRPr="00104C63">
        <w:rPr>
          <w:rFonts w:ascii="Arial" w:hAnsi="Arial" w:cs="Arial"/>
          <w:vertAlign w:val="superscript"/>
        </w:rPr>
        <w:t>6</w:t>
      </w:r>
      <w:r w:rsidRPr="00104C63">
        <w:rPr>
          <w:rFonts w:ascii="Arial" w:hAnsi="Arial" w:cs="Arial"/>
        </w:rPr>
        <w:t>) were pre-incubated with Mouse BD Fc Block™ (BD biosciences) to block Fc receptors</w:t>
      </w:r>
      <w:r w:rsidR="0034007A" w:rsidRPr="00104C63">
        <w:rPr>
          <w:rFonts w:ascii="Arial" w:hAnsi="Arial" w:cs="Arial"/>
        </w:rPr>
        <w:t xml:space="preserve"> and </w:t>
      </w:r>
      <w:r w:rsidRPr="00104C63">
        <w:rPr>
          <w:rFonts w:ascii="Arial" w:hAnsi="Arial" w:cs="Arial"/>
        </w:rPr>
        <w:t>stained with appropriate antibodie</w:t>
      </w:r>
      <w:r w:rsidR="0034007A" w:rsidRPr="00104C63">
        <w:rPr>
          <w:rFonts w:ascii="Arial" w:hAnsi="Arial" w:cs="Arial"/>
        </w:rPr>
        <w:t xml:space="preserve">s at 4°C in the dark for 30 min. For Ki-67 staining, </w:t>
      </w:r>
      <w:r w:rsidR="00FA62CC" w:rsidRPr="00104C63">
        <w:rPr>
          <w:rFonts w:ascii="Arial" w:hAnsi="Arial" w:cs="Arial"/>
        </w:rPr>
        <w:t xml:space="preserve">extracellular-stained </w:t>
      </w:r>
      <w:r w:rsidR="0034007A" w:rsidRPr="00104C63">
        <w:rPr>
          <w:rFonts w:ascii="Arial" w:hAnsi="Arial" w:cs="Arial"/>
        </w:rPr>
        <w:t>cells were</w:t>
      </w:r>
      <w:r w:rsidRPr="00104C63">
        <w:rPr>
          <w:rFonts w:ascii="Arial" w:hAnsi="Arial" w:cs="Arial"/>
        </w:rPr>
        <w:t xml:space="preserve"> permeabilized </w:t>
      </w:r>
      <w:r w:rsidR="00FA62CC" w:rsidRPr="00104C63">
        <w:rPr>
          <w:rFonts w:ascii="Arial" w:hAnsi="Arial" w:cs="Arial"/>
        </w:rPr>
        <w:t>and stained</w:t>
      </w:r>
      <w:r w:rsidR="00281255" w:rsidRPr="00104C63">
        <w:rPr>
          <w:rFonts w:ascii="Arial" w:hAnsi="Arial" w:cs="Arial"/>
        </w:rPr>
        <w:t xml:space="preserve"> using FITC Mouse Anti-Ki-67 Set (BD Biosciences)</w:t>
      </w:r>
      <w:r w:rsidR="00FA62CC" w:rsidRPr="00104C63">
        <w:rPr>
          <w:rFonts w:ascii="Arial" w:hAnsi="Arial" w:cs="Arial"/>
        </w:rPr>
        <w:t xml:space="preserve">. </w:t>
      </w:r>
      <w:r w:rsidR="0034007A" w:rsidRPr="00104C63">
        <w:rPr>
          <w:rFonts w:ascii="Arial" w:hAnsi="Arial" w:cs="Arial"/>
        </w:rPr>
        <w:t xml:space="preserve">For </w:t>
      </w:r>
      <w:proofErr w:type="spellStart"/>
      <w:r w:rsidR="0034007A" w:rsidRPr="00104C63">
        <w:rPr>
          <w:rFonts w:ascii="Arial" w:hAnsi="Arial" w:cs="Arial"/>
        </w:rPr>
        <w:t>EdU</w:t>
      </w:r>
      <w:proofErr w:type="spellEnd"/>
      <w:r w:rsidR="0034007A" w:rsidRPr="00104C63">
        <w:rPr>
          <w:rFonts w:ascii="Arial" w:hAnsi="Arial" w:cs="Arial"/>
        </w:rPr>
        <w:t xml:space="preserve"> staining</w:t>
      </w:r>
      <w:r w:rsidR="00FA62CC" w:rsidRPr="00104C63">
        <w:rPr>
          <w:rFonts w:ascii="Arial" w:hAnsi="Arial" w:cs="Arial"/>
        </w:rPr>
        <w:t>, extracellular-stained cells were permeabilized and stained using Click-</w:t>
      </w:r>
      <w:proofErr w:type="spellStart"/>
      <w:r w:rsidR="00FA62CC" w:rsidRPr="00104C63">
        <w:rPr>
          <w:rFonts w:ascii="Arial" w:hAnsi="Arial" w:cs="Arial"/>
        </w:rPr>
        <w:t>iT</w:t>
      </w:r>
      <w:proofErr w:type="spellEnd"/>
      <w:r w:rsidR="00FA62CC" w:rsidRPr="00104C63">
        <w:rPr>
          <w:rFonts w:ascii="Arial" w:hAnsi="Arial" w:cs="Arial"/>
        </w:rPr>
        <w:t xml:space="preserve">™ </w:t>
      </w:r>
      <w:proofErr w:type="spellStart"/>
      <w:r w:rsidR="00FA62CC" w:rsidRPr="00104C63">
        <w:rPr>
          <w:rFonts w:ascii="Arial" w:hAnsi="Arial" w:cs="Arial"/>
        </w:rPr>
        <w:t>EdU</w:t>
      </w:r>
      <w:proofErr w:type="spellEnd"/>
      <w:r w:rsidR="00FA62CC" w:rsidRPr="00104C63">
        <w:rPr>
          <w:rFonts w:ascii="Arial" w:hAnsi="Arial" w:cs="Arial"/>
        </w:rPr>
        <w:t xml:space="preserve"> Alexa Fluor™ 488 Flow Cytometry Assay Kit </w:t>
      </w:r>
      <w:r w:rsidR="0034007A" w:rsidRPr="00104C63">
        <w:rPr>
          <w:rFonts w:ascii="Arial" w:hAnsi="Arial" w:cs="Arial"/>
        </w:rPr>
        <w:t>(</w:t>
      </w:r>
      <w:r w:rsidRPr="00104C63">
        <w:rPr>
          <w:rFonts w:ascii="Arial" w:hAnsi="Arial" w:cs="Arial"/>
        </w:rPr>
        <w:t>Thermo Fisher)</w:t>
      </w:r>
      <w:r w:rsidR="0034007A" w:rsidRPr="00104C63">
        <w:rPr>
          <w:rFonts w:ascii="Arial" w:hAnsi="Arial" w:cs="Arial"/>
        </w:rPr>
        <w:t>, according to manufacturer instructions.</w:t>
      </w:r>
      <w:r w:rsidRPr="00104C63">
        <w:rPr>
          <w:rFonts w:ascii="Arial" w:hAnsi="Arial" w:cs="Arial"/>
        </w:rPr>
        <w:t xml:space="preserve"> Cell viability was assessed using </w:t>
      </w:r>
      <w:r w:rsidR="00963687" w:rsidRPr="00104C63">
        <w:rPr>
          <w:rFonts w:ascii="Arial" w:hAnsi="Arial" w:cs="Arial"/>
        </w:rPr>
        <w:t xml:space="preserve">LIVE/DEAD Fixable Near-IR (775) stain </w:t>
      </w:r>
      <w:r w:rsidRPr="00104C63">
        <w:rPr>
          <w:rFonts w:ascii="Arial" w:hAnsi="Arial" w:cs="Arial"/>
        </w:rPr>
        <w:t xml:space="preserve">(Thermo Fisher) and the cell suspensions were analyzed with a </w:t>
      </w:r>
      <w:proofErr w:type="spellStart"/>
      <w:r w:rsidR="0034007A" w:rsidRPr="00104C63">
        <w:rPr>
          <w:rFonts w:ascii="Arial" w:hAnsi="Arial" w:cs="Arial"/>
        </w:rPr>
        <w:t>LSR</w:t>
      </w:r>
      <w:r w:rsidRPr="00104C63">
        <w:rPr>
          <w:rFonts w:ascii="Arial" w:hAnsi="Arial" w:cs="Arial"/>
        </w:rPr>
        <w:t>Fortessa</w:t>
      </w:r>
      <w:proofErr w:type="spellEnd"/>
      <w:r w:rsidRPr="00104C63">
        <w:rPr>
          <w:rFonts w:ascii="Arial" w:hAnsi="Arial" w:cs="Arial"/>
        </w:rPr>
        <w:t xml:space="preserve"> </w:t>
      </w:r>
      <w:r w:rsidR="00FA62CC" w:rsidRPr="00104C63">
        <w:rPr>
          <w:rFonts w:ascii="Arial" w:hAnsi="Arial" w:cs="Arial"/>
        </w:rPr>
        <w:t xml:space="preserve">(BD Biosciences). Results were analyzed using </w:t>
      </w:r>
      <w:proofErr w:type="spellStart"/>
      <w:r w:rsidR="00FA62CC" w:rsidRPr="00104C63">
        <w:rPr>
          <w:rFonts w:ascii="Arial" w:hAnsi="Arial" w:cs="Arial"/>
        </w:rPr>
        <w:t>FlowJo</w:t>
      </w:r>
      <w:proofErr w:type="spellEnd"/>
      <w:r w:rsidR="00FA62CC" w:rsidRPr="00104C63">
        <w:rPr>
          <w:rFonts w:ascii="Arial" w:hAnsi="Arial" w:cs="Arial"/>
        </w:rPr>
        <w:t xml:space="preserve"> software (Tree Star Inc.)</w:t>
      </w:r>
      <w:r w:rsidRPr="00104C63">
        <w:rPr>
          <w:rFonts w:ascii="Arial" w:hAnsi="Arial" w:cs="Arial"/>
        </w:rPr>
        <w:t>.</w:t>
      </w:r>
      <w:r w:rsidR="00DD65F8" w:rsidRPr="00104C63">
        <w:rPr>
          <w:rFonts w:ascii="Arial" w:hAnsi="Arial" w:cs="Arial"/>
        </w:rPr>
        <w:t xml:space="preserve"> </w:t>
      </w:r>
      <w:r w:rsidR="00963687" w:rsidRPr="00104C63">
        <w:rPr>
          <w:rFonts w:ascii="Arial" w:hAnsi="Arial" w:cs="Arial"/>
        </w:rPr>
        <w:t xml:space="preserve">Lung monocytes, IM and AM were sorted using an </w:t>
      </w:r>
      <w:proofErr w:type="spellStart"/>
      <w:r w:rsidR="006B22AB">
        <w:rPr>
          <w:rFonts w:ascii="Arial" w:hAnsi="Arial" w:cs="Arial"/>
        </w:rPr>
        <w:t>FACS</w:t>
      </w:r>
      <w:r w:rsidR="00963687" w:rsidRPr="00104C63">
        <w:rPr>
          <w:rFonts w:ascii="Arial" w:hAnsi="Arial" w:cs="Arial"/>
        </w:rPr>
        <w:t>A</w:t>
      </w:r>
      <w:r w:rsidR="00FA62CC" w:rsidRPr="00104C63">
        <w:rPr>
          <w:rFonts w:ascii="Arial" w:hAnsi="Arial" w:cs="Arial"/>
        </w:rPr>
        <w:t>ria</w:t>
      </w:r>
      <w:r w:rsidR="00963687" w:rsidRPr="00104C63">
        <w:rPr>
          <w:rFonts w:ascii="Arial" w:hAnsi="Arial" w:cs="Arial"/>
        </w:rPr>
        <w:t>III</w:t>
      </w:r>
      <w:proofErr w:type="spellEnd"/>
      <w:r w:rsidR="00963687" w:rsidRPr="00104C63">
        <w:rPr>
          <w:rFonts w:ascii="Arial" w:hAnsi="Arial" w:cs="Arial"/>
        </w:rPr>
        <w:t xml:space="preserve"> (BD Biosciences). </w:t>
      </w:r>
      <w:r w:rsidR="003528AB" w:rsidRPr="00104C63">
        <w:rPr>
          <w:rFonts w:ascii="Arial" w:hAnsi="Arial" w:cs="Arial"/>
        </w:rPr>
        <w:t>The full list of antibodies used can be found in the Key Resources Table.</w:t>
      </w:r>
    </w:p>
    <w:p w14:paraId="7261124C" w14:textId="77777777" w:rsidR="00104C63" w:rsidRDefault="00104C63" w:rsidP="00104C63">
      <w:pPr>
        <w:rPr>
          <w:rFonts w:ascii="Arial" w:hAnsi="Arial" w:cs="Arial"/>
          <w:b/>
          <w:i/>
        </w:rPr>
      </w:pPr>
    </w:p>
    <w:p w14:paraId="240D293B" w14:textId="35896128" w:rsidR="00104C63" w:rsidRPr="00104C63" w:rsidRDefault="00104C63" w:rsidP="00104C63">
      <w:pPr>
        <w:rPr>
          <w:rFonts w:ascii="Arial" w:hAnsi="Arial" w:cs="Arial"/>
          <w:b/>
          <w:i/>
        </w:rPr>
      </w:pPr>
      <w:r w:rsidRPr="00104C63">
        <w:rPr>
          <w:rFonts w:ascii="Arial" w:hAnsi="Arial" w:cs="Arial"/>
          <w:b/>
          <w:i/>
        </w:rPr>
        <w:t>Bulk RNA-seq</w:t>
      </w:r>
    </w:p>
    <w:p w14:paraId="27F376A8" w14:textId="7A8EFBEE" w:rsidR="00104C63" w:rsidRPr="00104C63" w:rsidRDefault="00104C63" w:rsidP="00104C63">
      <w:pPr>
        <w:rPr>
          <w:rFonts w:ascii="Arial" w:hAnsi="Arial" w:cs="Arial"/>
        </w:rPr>
      </w:pPr>
      <w:r w:rsidRPr="00104C63">
        <w:rPr>
          <w:rFonts w:ascii="Arial" w:hAnsi="Arial" w:cs="Arial"/>
        </w:rPr>
        <w:t>IM-</w:t>
      </w:r>
      <w:proofErr w:type="spellStart"/>
      <w:r w:rsidRPr="00104C63">
        <w:rPr>
          <w:rFonts w:ascii="Arial" w:hAnsi="Arial" w:cs="Arial"/>
        </w:rPr>
        <w:t>depleated</w:t>
      </w:r>
      <w:proofErr w:type="spellEnd"/>
      <w:r w:rsidRPr="00104C63">
        <w:rPr>
          <w:rFonts w:ascii="Arial" w:hAnsi="Arial" w:cs="Arial"/>
        </w:rPr>
        <w:t xml:space="preserve"> mice were IM-DTR mice that had been treated with 50ng </w:t>
      </w:r>
      <w:r w:rsidR="0027279B">
        <w:rPr>
          <w:rFonts w:ascii="Arial" w:hAnsi="Arial" w:cs="Arial"/>
        </w:rPr>
        <w:t>DT</w:t>
      </w:r>
      <w:r w:rsidRPr="00104C63">
        <w:rPr>
          <w:rFonts w:ascii="Arial" w:hAnsi="Arial" w:cs="Arial"/>
        </w:rPr>
        <w:t xml:space="preserve"> </w:t>
      </w:r>
      <w:proofErr w:type="spellStart"/>
      <w:r w:rsidRPr="00104C63">
        <w:rPr>
          <w:rFonts w:ascii="Arial" w:hAnsi="Arial" w:cs="Arial"/>
        </w:rPr>
        <w:t>i.p.</w:t>
      </w:r>
      <w:proofErr w:type="spellEnd"/>
      <w:r w:rsidRPr="00104C63">
        <w:rPr>
          <w:rFonts w:ascii="Arial" w:hAnsi="Arial" w:cs="Arial"/>
        </w:rPr>
        <w:t xml:space="preserve"> and sacrificed 14 days later. Control mice were the </w:t>
      </w:r>
      <w:proofErr w:type="spellStart"/>
      <w:r w:rsidRPr="00104C63">
        <w:rPr>
          <w:rFonts w:ascii="Arial" w:hAnsi="Arial" w:cs="Arial"/>
        </w:rPr>
        <w:t>litermate</w:t>
      </w:r>
      <w:proofErr w:type="spellEnd"/>
      <w:r w:rsidRPr="00104C63">
        <w:rPr>
          <w:rFonts w:ascii="Arial" w:hAnsi="Arial" w:cs="Arial"/>
        </w:rPr>
        <w:t xml:space="preserve"> of IM-DTR mice without DT treatment. On the date of experiment, mice were sacrificed by neck dislocation. Lung cells were released after fine slicing and incubation with collagenase I and </w:t>
      </w:r>
      <w:proofErr w:type="spellStart"/>
      <w:r w:rsidRPr="00104C63">
        <w:rPr>
          <w:rFonts w:ascii="Arial" w:hAnsi="Arial" w:cs="Arial"/>
        </w:rPr>
        <w:t>DnaseI</w:t>
      </w:r>
      <w:proofErr w:type="spellEnd"/>
      <w:r w:rsidRPr="00104C63">
        <w:rPr>
          <w:rFonts w:ascii="Arial" w:hAnsi="Arial" w:cs="Arial"/>
        </w:rPr>
        <w:t xml:space="preserve"> for 30 min at 37˚C, and purified by </w:t>
      </w:r>
      <w:proofErr w:type="spellStart"/>
      <w:r w:rsidRPr="00104C63">
        <w:rPr>
          <w:rFonts w:ascii="Arial" w:hAnsi="Arial" w:cs="Arial"/>
        </w:rPr>
        <w:t>Percoll</w:t>
      </w:r>
      <w:proofErr w:type="spellEnd"/>
      <w:r w:rsidRPr="00104C63">
        <w:rPr>
          <w:rFonts w:ascii="Arial" w:hAnsi="Arial" w:cs="Arial"/>
        </w:rPr>
        <w:t xml:space="preserve"> gradient-density centrifuge as described above. Lung mono-nuclear cells were stained for 30 min at 4 ˚C by incubating with the mixed antibodies: </w:t>
      </w:r>
      <w:commentRangeStart w:id="4"/>
      <w:r w:rsidRPr="00104C63">
        <w:rPr>
          <w:rFonts w:ascii="Arial" w:hAnsi="Arial" w:cs="Arial"/>
        </w:rPr>
        <w:t xml:space="preserve">V500-CD45.2, PE-Cy7-CD11b, Viability </w:t>
      </w:r>
      <w:r w:rsidRPr="00104C63">
        <w:rPr>
          <w:rFonts w:ascii="Arial" w:hAnsi="Arial" w:cs="Arial"/>
        </w:rPr>
        <w:lastRenderedPageBreak/>
        <w:t xml:space="preserve">Dye, PE-F4/80, BV421-CD64, BV786-CD11c, APC-CD206 and PE-CF594-Ly6C. </w:t>
      </w:r>
      <w:commentRangeEnd w:id="4"/>
      <w:r>
        <w:rPr>
          <w:rStyle w:val="CommentReference"/>
        </w:rPr>
        <w:commentReference w:id="4"/>
      </w:r>
      <w:proofErr w:type="spellStart"/>
      <w:r w:rsidRPr="00104C63">
        <w:rPr>
          <w:rFonts w:ascii="Arial" w:hAnsi="Arial" w:cs="Arial"/>
        </w:rPr>
        <w:t>Alveoloar</w:t>
      </w:r>
      <w:proofErr w:type="spellEnd"/>
      <w:r w:rsidRPr="00104C63">
        <w:rPr>
          <w:rFonts w:ascii="Arial" w:hAnsi="Arial" w:cs="Arial"/>
        </w:rPr>
        <w:t xml:space="preserve"> macrophages (AM), CD206+ interstitial macrophages (CD206+ IM) and CD206- IM were FACS-sorted into </w:t>
      </w:r>
      <w:proofErr w:type="spellStart"/>
      <w:r w:rsidRPr="00104C63">
        <w:rPr>
          <w:rFonts w:ascii="Arial" w:hAnsi="Arial" w:cs="Arial"/>
        </w:rPr>
        <w:t>Trizol</w:t>
      </w:r>
      <w:proofErr w:type="spellEnd"/>
      <w:r w:rsidRPr="00104C63">
        <w:rPr>
          <w:rFonts w:ascii="Arial" w:hAnsi="Arial" w:cs="Arial"/>
        </w:rPr>
        <w:t xml:space="preserve"> in a BD </w:t>
      </w:r>
      <w:proofErr w:type="spellStart"/>
      <w:r w:rsidRPr="00104C63">
        <w:rPr>
          <w:rFonts w:ascii="Arial" w:hAnsi="Arial" w:cs="Arial"/>
        </w:rPr>
        <w:t>FACSAria</w:t>
      </w:r>
      <w:proofErr w:type="spellEnd"/>
      <w:r w:rsidRPr="00104C63">
        <w:rPr>
          <w:rFonts w:ascii="Arial" w:hAnsi="Arial" w:cs="Arial"/>
        </w:rPr>
        <w:t xml:space="preserve"> III. Total RNA was extracted with standard</w:t>
      </w:r>
      <w:r w:rsidR="006B22AB">
        <w:rPr>
          <w:rFonts w:ascii="Arial" w:hAnsi="Arial" w:cs="Arial"/>
        </w:rPr>
        <w:t xml:space="preserve"> </w:t>
      </w:r>
      <w:proofErr w:type="spellStart"/>
      <w:r w:rsidR="006B22AB">
        <w:rPr>
          <w:rFonts w:ascii="Arial" w:hAnsi="Arial" w:cs="Arial"/>
        </w:rPr>
        <w:t>Trizol</w:t>
      </w:r>
      <w:proofErr w:type="spellEnd"/>
      <w:r w:rsidR="006B22AB">
        <w:rPr>
          <w:rFonts w:ascii="Arial" w:hAnsi="Arial" w:cs="Arial"/>
        </w:rPr>
        <w:t xml:space="preserve"> RNA extraction protocol</w:t>
      </w:r>
      <w:r w:rsidRPr="00104C63">
        <w:rPr>
          <w:rFonts w:ascii="Arial" w:hAnsi="Arial" w:cs="Arial"/>
        </w:rPr>
        <w:t>. RNA quality and quantity were evaluated using a 2100 bioanalyzer (Agilent) and the Quant-</w:t>
      </w:r>
      <w:proofErr w:type="spellStart"/>
      <w:r w:rsidRPr="00104C63">
        <w:rPr>
          <w:rFonts w:ascii="Arial" w:hAnsi="Arial" w:cs="Arial"/>
        </w:rPr>
        <w:t>iT</w:t>
      </w:r>
      <w:proofErr w:type="spellEnd"/>
      <w:r w:rsidRPr="00104C63">
        <w:rPr>
          <w:rFonts w:ascii="Arial" w:hAnsi="Arial" w:cs="Arial"/>
        </w:rPr>
        <w:t xml:space="preserve">™ </w:t>
      </w:r>
      <w:proofErr w:type="spellStart"/>
      <w:r w:rsidRPr="00104C63">
        <w:rPr>
          <w:rFonts w:ascii="Arial" w:hAnsi="Arial" w:cs="Arial"/>
        </w:rPr>
        <w:t>RiboGreen</w:t>
      </w:r>
      <w:proofErr w:type="spellEnd"/>
      <w:r w:rsidRPr="00104C63">
        <w:rPr>
          <w:rFonts w:ascii="Arial" w:hAnsi="Arial" w:cs="Arial"/>
        </w:rPr>
        <w:t>™ RNA Assay Kit (</w:t>
      </w:r>
      <w:proofErr w:type="spellStart"/>
      <w:r w:rsidRPr="00104C63">
        <w:rPr>
          <w:rFonts w:ascii="Arial" w:hAnsi="Arial" w:cs="Arial"/>
        </w:rPr>
        <w:t>ThermoFisher</w:t>
      </w:r>
      <w:proofErr w:type="spellEnd"/>
      <w:r w:rsidRPr="00104C63">
        <w:rPr>
          <w:rFonts w:ascii="Arial" w:hAnsi="Arial" w:cs="Arial"/>
        </w:rPr>
        <w:t>).</w:t>
      </w:r>
    </w:p>
    <w:p w14:paraId="421BC3AD" w14:textId="77777777" w:rsidR="00104C63" w:rsidRPr="00104C63" w:rsidRDefault="00104C63" w:rsidP="00104C63">
      <w:pPr>
        <w:rPr>
          <w:rFonts w:ascii="Arial" w:hAnsi="Arial" w:cs="Arial"/>
        </w:rPr>
      </w:pPr>
      <w:r w:rsidRPr="00104C63">
        <w:rPr>
          <w:rFonts w:ascii="Arial" w:hAnsi="Arial" w:cs="Arial"/>
        </w:rPr>
        <w:t xml:space="preserve">One hundred nano-grams of RNA was used to generate the libraries using the </w:t>
      </w:r>
      <w:proofErr w:type="spellStart"/>
      <w:r w:rsidRPr="00104C63">
        <w:rPr>
          <w:rFonts w:ascii="Arial" w:hAnsi="Arial" w:cs="Arial"/>
        </w:rPr>
        <w:t>Truseq</w:t>
      </w:r>
      <w:proofErr w:type="spellEnd"/>
      <w:r w:rsidRPr="00104C63">
        <w:rPr>
          <w:rFonts w:ascii="Arial" w:hAnsi="Arial" w:cs="Arial"/>
        </w:rPr>
        <w:t xml:space="preserve"> stranded mRNA kit (Illumina). These libraries were sequenced on an Illumina </w:t>
      </w:r>
      <w:proofErr w:type="spellStart"/>
      <w:r w:rsidRPr="00104C63">
        <w:rPr>
          <w:rFonts w:ascii="Arial" w:hAnsi="Arial" w:cs="Arial"/>
        </w:rPr>
        <w:t>Novaseq</w:t>
      </w:r>
      <w:proofErr w:type="spellEnd"/>
      <w:r w:rsidRPr="00104C63">
        <w:rPr>
          <w:rFonts w:ascii="Arial" w:hAnsi="Arial" w:cs="Arial"/>
        </w:rPr>
        <w:t xml:space="preserve"> sequencer on a SP flow cell. Sequence alignment with the mouse genome (GRCm38), sequence counting and quality control were performed using the </w:t>
      </w:r>
      <w:proofErr w:type="spellStart"/>
      <w:r w:rsidRPr="00104C63">
        <w:rPr>
          <w:rFonts w:ascii="Arial" w:hAnsi="Arial" w:cs="Arial"/>
        </w:rPr>
        <w:t>nf</w:t>
      </w:r>
      <w:proofErr w:type="spellEnd"/>
      <w:r w:rsidRPr="00104C63">
        <w:rPr>
          <w:rFonts w:ascii="Arial" w:hAnsi="Arial" w:cs="Arial"/>
        </w:rPr>
        <w:t>-core/</w:t>
      </w:r>
      <w:proofErr w:type="spellStart"/>
      <w:r w:rsidRPr="00104C63">
        <w:rPr>
          <w:rFonts w:ascii="Arial" w:hAnsi="Arial" w:cs="Arial"/>
        </w:rPr>
        <w:t>rnaseq</w:t>
      </w:r>
      <w:proofErr w:type="spellEnd"/>
      <w:r w:rsidRPr="00104C63">
        <w:rPr>
          <w:rFonts w:ascii="Arial" w:hAnsi="Arial" w:cs="Arial"/>
        </w:rPr>
        <w:t xml:space="preserve"> pipeline. </w:t>
      </w:r>
    </w:p>
    <w:p w14:paraId="3E2EA9FA" w14:textId="77777777" w:rsidR="00104C63" w:rsidRPr="00104C63" w:rsidRDefault="00104C63" w:rsidP="00104C63">
      <w:pPr>
        <w:rPr>
          <w:rFonts w:ascii="Arial" w:hAnsi="Arial" w:cs="Arial"/>
        </w:rPr>
      </w:pPr>
      <w:r w:rsidRPr="00104C63">
        <w:rPr>
          <w:rFonts w:ascii="Arial" w:hAnsi="Arial" w:cs="Arial"/>
        </w:rPr>
        <w:t xml:space="preserve">RNA-seq data were analyzed using R Bioconductor (3.5.1) and </w:t>
      </w:r>
      <w:bookmarkStart w:id="5" w:name="OLE_LINK36"/>
      <w:bookmarkStart w:id="6" w:name="OLE_LINK37"/>
      <w:r w:rsidRPr="00104C63">
        <w:rPr>
          <w:rFonts w:ascii="Arial" w:hAnsi="Arial" w:cs="Arial"/>
        </w:rPr>
        <w:t xml:space="preserve">DESeq2 </w:t>
      </w:r>
      <w:bookmarkEnd w:id="5"/>
      <w:bookmarkEnd w:id="6"/>
      <w:r w:rsidRPr="00104C63">
        <w:rPr>
          <w:rFonts w:ascii="Arial" w:hAnsi="Arial" w:cs="Arial"/>
        </w:rPr>
        <w:t>package (version 1.26.0) (</w:t>
      </w:r>
      <w:r w:rsidRPr="006B22AB">
        <w:rPr>
          <w:rFonts w:ascii="Arial" w:hAnsi="Arial" w:cs="Arial"/>
          <w:highlight w:val="yellow"/>
        </w:rPr>
        <w:t>Love et al., 2014</w:t>
      </w:r>
      <w:r w:rsidRPr="00104C63">
        <w:rPr>
          <w:rFonts w:ascii="Arial" w:hAnsi="Arial" w:cs="Arial"/>
        </w:rPr>
        <w:t xml:space="preserve">). Briefly, differentially expressed (DE) genes between refilled and control IMs were calculated with DESeq2 package, and only genes with adjusted p &lt; 0.05 were considered as significant DE genes. </w:t>
      </w:r>
    </w:p>
    <w:p w14:paraId="746F8205" w14:textId="77777777" w:rsidR="00104C63" w:rsidRDefault="00104C63" w:rsidP="00104C63">
      <w:pPr>
        <w:rPr>
          <w:rFonts w:ascii="Arial" w:hAnsi="Arial" w:cs="Arial"/>
          <w:b/>
          <w:i/>
        </w:rPr>
      </w:pPr>
    </w:p>
    <w:p w14:paraId="1F3BA567" w14:textId="1107D47D" w:rsidR="00104C63" w:rsidRPr="00104C63" w:rsidRDefault="00104C63" w:rsidP="00104C63">
      <w:pPr>
        <w:rPr>
          <w:rFonts w:ascii="Arial" w:hAnsi="Arial" w:cs="Arial"/>
          <w:b/>
          <w:i/>
        </w:rPr>
      </w:pPr>
      <w:proofErr w:type="spellStart"/>
      <w:r w:rsidRPr="00104C63">
        <w:rPr>
          <w:rFonts w:ascii="Arial" w:hAnsi="Arial" w:cs="Arial"/>
          <w:b/>
          <w:i/>
        </w:rPr>
        <w:t>scRNA</w:t>
      </w:r>
      <w:proofErr w:type="spellEnd"/>
      <w:r w:rsidRPr="00104C63">
        <w:rPr>
          <w:rFonts w:ascii="Arial" w:hAnsi="Arial" w:cs="Arial"/>
          <w:b/>
          <w:i/>
        </w:rPr>
        <w:t>-seq</w:t>
      </w:r>
    </w:p>
    <w:p w14:paraId="4E452221" w14:textId="77777777" w:rsidR="00104C63" w:rsidRPr="00104C63" w:rsidRDefault="00104C63" w:rsidP="00104C63">
      <w:pPr>
        <w:rPr>
          <w:rFonts w:ascii="Arial" w:hAnsi="Arial" w:cs="Arial"/>
        </w:rPr>
      </w:pPr>
      <w:r w:rsidRPr="00104C63">
        <w:rPr>
          <w:rFonts w:ascii="Arial" w:hAnsi="Arial" w:cs="Arial"/>
        </w:rPr>
        <w:t xml:space="preserve">To compare the de novo refilled IMs to intact IMs, the lung IMs from IM-DTR mice which had been treated for 96 hours with 50 ng DT (group “DT96h”) and those from the control littermates (group “No treatment”) were analyzed with single-cell </w:t>
      </w:r>
      <w:proofErr w:type="spellStart"/>
      <w:r w:rsidRPr="00104C63">
        <w:rPr>
          <w:rFonts w:ascii="Arial" w:hAnsi="Arial" w:cs="Arial"/>
        </w:rPr>
        <w:t>RNAseq</w:t>
      </w:r>
      <w:proofErr w:type="spellEnd"/>
      <w:r w:rsidRPr="00104C63">
        <w:rPr>
          <w:rFonts w:ascii="Arial" w:hAnsi="Arial" w:cs="Arial"/>
        </w:rPr>
        <w:t xml:space="preserve">. Briefly, 5 mice from each group were sacrificed by neck dislocation and lung cells were released after fine slicing and incubation at 37 ˚C for 30 min with </w:t>
      </w:r>
      <w:proofErr w:type="spellStart"/>
      <w:r w:rsidRPr="00104C63">
        <w:rPr>
          <w:rFonts w:ascii="Arial" w:hAnsi="Arial" w:cs="Arial"/>
        </w:rPr>
        <w:t>Dnase</w:t>
      </w:r>
      <w:proofErr w:type="spellEnd"/>
      <w:r w:rsidRPr="00104C63">
        <w:rPr>
          <w:rFonts w:ascii="Arial" w:hAnsi="Arial" w:cs="Arial"/>
        </w:rPr>
        <w:t xml:space="preserve"> I and collagenase I. CD11b+ cells were purified with CD11b </w:t>
      </w:r>
      <w:proofErr w:type="spellStart"/>
      <w:r w:rsidRPr="00104C63">
        <w:rPr>
          <w:rFonts w:ascii="Arial" w:hAnsi="Arial" w:cs="Arial"/>
        </w:rPr>
        <w:t>MicroBeads</w:t>
      </w:r>
      <w:proofErr w:type="spellEnd"/>
      <w:r w:rsidRPr="00104C63">
        <w:rPr>
          <w:rFonts w:ascii="Arial" w:hAnsi="Arial" w:cs="Arial"/>
        </w:rPr>
        <w:t xml:space="preserve"> (</w:t>
      </w:r>
      <w:proofErr w:type="spellStart"/>
      <w:r w:rsidRPr="00104C63">
        <w:rPr>
          <w:rFonts w:ascii="Arial" w:hAnsi="Arial" w:cs="Arial"/>
        </w:rPr>
        <w:t>Miltenyi</w:t>
      </w:r>
      <w:proofErr w:type="spellEnd"/>
      <w:r w:rsidRPr="00104C63">
        <w:rPr>
          <w:rFonts w:ascii="Arial" w:hAnsi="Arial" w:cs="Arial"/>
        </w:rPr>
        <w:t xml:space="preserve">) and stained with mixed antibodies V500-CD45.2, PE-Cy7-CD11b, Viability Dye, PE-F4/80, BV421-CD64, BV786-CD11c, APC-CD206 and PE-CF594-Ly6C. The lung IMs and monocytes were sorted by BD </w:t>
      </w:r>
      <w:proofErr w:type="spellStart"/>
      <w:r w:rsidRPr="00104C63">
        <w:rPr>
          <w:rFonts w:ascii="Arial" w:hAnsi="Arial" w:cs="Arial"/>
        </w:rPr>
        <w:t>FACSAria</w:t>
      </w:r>
      <w:proofErr w:type="spellEnd"/>
      <w:r w:rsidRPr="00104C63">
        <w:rPr>
          <w:rFonts w:ascii="Arial" w:hAnsi="Arial" w:cs="Arial"/>
        </w:rPr>
        <w:t xml:space="preserve"> III and pooled before 10X Chromium library construction. </w:t>
      </w:r>
      <w:r w:rsidRPr="00104C63">
        <w:rPr>
          <w:rFonts w:ascii="Arial" w:hAnsi="Arial" w:cs="Arial"/>
        </w:rPr>
        <w:tab/>
      </w:r>
    </w:p>
    <w:p w14:paraId="4D3B314A" w14:textId="25C5B8EC" w:rsidR="00104C63" w:rsidRPr="00104C63" w:rsidRDefault="00104C63" w:rsidP="00104C63">
      <w:pPr>
        <w:rPr>
          <w:rFonts w:ascii="Arial" w:hAnsi="Arial" w:cs="Arial"/>
        </w:rPr>
      </w:pPr>
      <w:r w:rsidRPr="00104C63">
        <w:rPr>
          <w:rFonts w:ascii="Arial" w:hAnsi="Arial" w:cs="Arial"/>
        </w:rPr>
        <w:t xml:space="preserve">To access the differentiation dynamics of de novo refilled IMs, the lung IMs and monocytes of IM-DTR mice treated with 50ng DT at three timepoints were collected, stained and sorted as described above. The lung IMs and monocytes were sorted from three groups of mice: group “DT12h” contains 5 IM-DTR mice which were treated with 50 ng </w:t>
      </w:r>
      <w:r w:rsidR="0027279B">
        <w:rPr>
          <w:rFonts w:ascii="Arial" w:hAnsi="Arial" w:cs="Arial"/>
        </w:rPr>
        <w:t>DT</w:t>
      </w:r>
      <w:r w:rsidRPr="00104C63">
        <w:rPr>
          <w:rFonts w:ascii="Arial" w:hAnsi="Arial" w:cs="Arial"/>
        </w:rPr>
        <w:t xml:space="preserve"> 12 hours before sacrifice; group “DT24h” contains 5 IM-DTR mice which were treated with 50 ng DT 24 hours before sacrifice; group “DT48h” contains 5 IM-DTR mice which were treated with 50 ng DT 48 hours before sacrifice. Cells from each group were barcoded with different </w:t>
      </w:r>
      <w:proofErr w:type="spellStart"/>
      <w:r w:rsidRPr="00104C63">
        <w:rPr>
          <w:rFonts w:ascii="Arial" w:hAnsi="Arial" w:cs="Arial"/>
        </w:rPr>
        <w:t>Biolegend</w:t>
      </w:r>
      <w:proofErr w:type="spellEnd"/>
      <w:r w:rsidRPr="00104C63">
        <w:rPr>
          <w:rFonts w:ascii="Arial" w:hAnsi="Arial" w:cs="Arial"/>
        </w:rPr>
        <w:t xml:space="preserve"> anti-mouse </w:t>
      </w:r>
      <w:proofErr w:type="spellStart"/>
      <w:r w:rsidRPr="00104C63">
        <w:rPr>
          <w:rFonts w:ascii="Arial" w:hAnsi="Arial" w:cs="Arial"/>
        </w:rPr>
        <w:t>Hastags</w:t>
      </w:r>
      <w:proofErr w:type="spellEnd"/>
      <w:r w:rsidRPr="00104C63">
        <w:rPr>
          <w:rFonts w:ascii="Arial" w:hAnsi="Arial" w:cs="Arial"/>
        </w:rPr>
        <w:t xml:space="preserve"> before being pooled for library construction. </w:t>
      </w:r>
    </w:p>
    <w:p w14:paraId="72DED3E6" w14:textId="22E74DBD" w:rsidR="00104C63" w:rsidRPr="00104C63" w:rsidRDefault="00104C63" w:rsidP="00104C63">
      <w:pPr>
        <w:rPr>
          <w:rFonts w:ascii="Arial" w:hAnsi="Arial" w:cs="Arial"/>
        </w:rPr>
      </w:pPr>
      <w:r w:rsidRPr="00104C63">
        <w:rPr>
          <w:rFonts w:ascii="Arial" w:hAnsi="Arial" w:cs="Arial"/>
        </w:rPr>
        <w:t>For library preparation, approximately 3000 cells per sample (for “DT96h” and “No treatment”) or 20 000 cells (for pooled “DT12h”, “DT24h” and “DT48h” sample) were suspended in PBS with 0.04% BSA and loaded into the Chromium Controller</w:t>
      </w:r>
      <w:ins w:id="7" w:author="Bai Qiang" w:date="2022-01-21T13:05:00Z">
        <w:r w:rsidR="0059612C">
          <w:rPr>
            <w:rFonts w:ascii="Arial" w:hAnsi="Arial" w:cs="Arial"/>
          </w:rPr>
          <w:t xml:space="preserve"> with a </w:t>
        </w:r>
        <w:r w:rsidR="0059612C" w:rsidRPr="0059612C">
          <w:rPr>
            <w:rFonts w:ascii="Arial" w:hAnsi="Arial" w:cs="Arial"/>
          </w:rPr>
          <w:t>Chromium Next GEM Chip G</w:t>
        </w:r>
        <w:r w:rsidR="0059612C">
          <w:rPr>
            <w:rFonts w:ascii="Arial" w:hAnsi="Arial" w:cs="Arial"/>
          </w:rPr>
          <w:t xml:space="preserve"> (10X Genomics)</w:t>
        </w:r>
      </w:ins>
      <w:r w:rsidRPr="00104C63">
        <w:rPr>
          <w:rFonts w:ascii="Arial" w:hAnsi="Arial" w:cs="Arial"/>
        </w:rPr>
        <w:t>, in which they were partitioned</w:t>
      </w:r>
      <w:ins w:id="8" w:author="Bai Qiang" w:date="2022-01-21T13:01:00Z">
        <w:r w:rsidR="0059612C">
          <w:rPr>
            <w:rFonts w:ascii="Arial" w:hAnsi="Arial" w:cs="Arial"/>
          </w:rPr>
          <w:t xml:space="preserve"> and </w:t>
        </w:r>
      </w:ins>
      <w:del w:id="9" w:author="Bai Qiang" w:date="2022-01-21T13:01:00Z">
        <w:r w:rsidRPr="00104C63" w:rsidDel="0059612C">
          <w:rPr>
            <w:rFonts w:ascii="Arial" w:hAnsi="Arial" w:cs="Arial"/>
          </w:rPr>
          <w:delText xml:space="preserve">, </w:delText>
        </w:r>
      </w:del>
      <w:r w:rsidRPr="00104C63">
        <w:rPr>
          <w:rFonts w:ascii="Arial" w:hAnsi="Arial" w:cs="Arial"/>
        </w:rPr>
        <w:t xml:space="preserve">their </w:t>
      </w:r>
      <w:proofErr w:type="spellStart"/>
      <w:r w:rsidRPr="00104C63">
        <w:rPr>
          <w:rFonts w:ascii="Arial" w:hAnsi="Arial" w:cs="Arial"/>
        </w:rPr>
        <w:t>polyA</w:t>
      </w:r>
      <w:proofErr w:type="spellEnd"/>
      <w:r w:rsidRPr="00104C63">
        <w:rPr>
          <w:rFonts w:ascii="Arial" w:hAnsi="Arial" w:cs="Arial"/>
        </w:rPr>
        <w:t xml:space="preserve"> RNAs captured and barcoded</w:t>
      </w:r>
      <w:ins w:id="10" w:author="Bai Qiang" w:date="2022-01-21T13:02:00Z">
        <w:r w:rsidR="0059612C">
          <w:rPr>
            <w:rFonts w:ascii="Arial" w:hAnsi="Arial" w:cs="Arial"/>
          </w:rPr>
          <w:t xml:space="preserve"> by </w:t>
        </w:r>
        <w:r w:rsidR="0059612C" w:rsidRPr="0059612C">
          <w:rPr>
            <w:rFonts w:ascii="Arial" w:hAnsi="Arial" w:cs="Arial"/>
          </w:rPr>
          <w:t>Single Cell 3’ v3.1 Gel Beads</w:t>
        </w:r>
        <w:r w:rsidR="0059612C">
          <w:rPr>
            <w:rFonts w:ascii="Arial" w:hAnsi="Arial" w:cs="Arial"/>
          </w:rPr>
          <w:t xml:space="preserve"> (10X Genomics)</w:t>
        </w:r>
      </w:ins>
      <w:ins w:id="11" w:author="Bai Qiang" w:date="2022-01-21T13:01:00Z">
        <w:r w:rsidR="0059612C">
          <w:rPr>
            <w:rFonts w:ascii="Arial" w:hAnsi="Arial" w:cs="Arial"/>
          </w:rPr>
          <w:t>.</w:t>
        </w:r>
      </w:ins>
      <w:r w:rsidRPr="00104C63">
        <w:rPr>
          <w:rFonts w:ascii="Arial" w:hAnsi="Arial" w:cs="Arial"/>
        </w:rPr>
        <w:t xml:space="preserve"> </w:t>
      </w:r>
      <w:del w:id="12" w:author="Bai Qiang" w:date="2022-01-21T13:02:00Z">
        <w:r w:rsidRPr="00104C63" w:rsidDel="0059612C">
          <w:rPr>
            <w:rFonts w:ascii="Arial" w:hAnsi="Arial" w:cs="Arial"/>
          </w:rPr>
          <w:delText>using Chromium Single Cell 3’ GEM, Library &amp; Gel Bead Kit v3 (10X Genomics).</w:delText>
        </w:r>
      </w:del>
      <w:r w:rsidRPr="00104C63">
        <w:rPr>
          <w:rFonts w:ascii="Arial" w:hAnsi="Arial" w:cs="Arial"/>
        </w:rPr>
        <w:t xml:space="preserve">The cDNA </w:t>
      </w:r>
      <w:proofErr w:type="gramStart"/>
      <w:r w:rsidRPr="00104C63">
        <w:rPr>
          <w:rFonts w:ascii="Arial" w:hAnsi="Arial" w:cs="Arial"/>
        </w:rPr>
        <w:t>were</w:t>
      </w:r>
      <w:proofErr w:type="gramEnd"/>
      <w:r w:rsidRPr="00104C63">
        <w:rPr>
          <w:rFonts w:ascii="Arial" w:hAnsi="Arial" w:cs="Arial"/>
        </w:rPr>
        <w:t xml:space="preserve"> amplified and libraries compatible with Illumina sequencers were generated using </w:t>
      </w:r>
      <w:ins w:id="13" w:author="Bai Qiang" w:date="2022-01-21T13:03:00Z">
        <w:r w:rsidR="0059612C" w:rsidRPr="0059612C">
          <w:rPr>
            <w:rFonts w:ascii="Arial" w:hAnsi="Arial" w:cs="Arial"/>
          </w:rPr>
          <w:t>Chromium Next GEM Single Cell 3ʹ GEM, Library &amp; Gel Bead Kit v3.1</w:t>
        </w:r>
      </w:ins>
      <w:del w:id="14" w:author="Bai Qiang" w:date="2022-01-21T13:03:00Z">
        <w:r w:rsidRPr="00104C63" w:rsidDel="0059612C">
          <w:rPr>
            <w:rFonts w:ascii="Arial" w:hAnsi="Arial" w:cs="Arial"/>
          </w:rPr>
          <w:delText>Chromium Single Cell 3’ GEM, Library &amp; Gel Bead Kit v3</w:delText>
        </w:r>
      </w:del>
      <w:r w:rsidRPr="00104C63">
        <w:rPr>
          <w:rFonts w:ascii="Arial" w:hAnsi="Arial" w:cs="Arial"/>
        </w:rPr>
        <w:t xml:space="preserve"> (10X Genomics). The libraries were sequenced on an Illumina NovaSeq sequencer </w:t>
      </w:r>
      <w:ins w:id="15" w:author="Bai Qiang" w:date="2022-01-21T12:56:00Z">
        <w:r w:rsidR="00C91464">
          <w:rPr>
            <w:rFonts w:ascii="Arial" w:hAnsi="Arial" w:cs="Arial"/>
          </w:rPr>
          <w:t xml:space="preserve">with NovaSeq </w:t>
        </w:r>
      </w:ins>
      <w:del w:id="16" w:author="Bai Qiang" w:date="2022-01-21T12:56:00Z">
        <w:r w:rsidRPr="00104C63" w:rsidDel="00C91464">
          <w:rPr>
            <w:rFonts w:ascii="Arial" w:hAnsi="Arial" w:cs="Arial"/>
          </w:rPr>
          <w:delText xml:space="preserve">on an </w:delText>
        </w:r>
      </w:del>
      <w:r w:rsidRPr="00104C63">
        <w:rPr>
          <w:rFonts w:ascii="Arial" w:hAnsi="Arial" w:cs="Arial"/>
        </w:rPr>
        <w:t>S</w:t>
      </w:r>
      <w:ins w:id="17" w:author="Bai Qiang" w:date="2022-01-21T12:55:00Z">
        <w:r w:rsidR="00C91464">
          <w:rPr>
            <w:rFonts w:ascii="Arial" w:hAnsi="Arial" w:cs="Arial"/>
          </w:rPr>
          <w:t xml:space="preserve">1 </w:t>
        </w:r>
      </w:ins>
      <w:del w:id="18" w:author="Bai Qiang" w:date="2022-01-21T12:55:00Z">
        <w:r w:rsidRPr="00104C63" w:rsidDel="00C91464">
          <w:rPr>
            <w:rFonts w:ascii="Arial" w:hAnsi="Arial" w:cs="Arial"/>
          </w:rPr>
          <w:delText>P</w:delText>
        </w:r>
      </w:del>
      <w:r w:rsidRPr="00104C63">
        <w:rPr>
          <w:rFonts w:ascii="Arial" w:hAnsi="Arial" w:cs="Arial"/>
        </w:rPr>
        <w:t xml:space="preserve">100 </w:t>
      </w:r>
      <w:del w:id="19" w:author="Bai Qiang" w:date="2022-01-21T12:56:00Z">
        <w:r w:rsidRPr="00104C63" w:rsidDel="00C91464">
          <w:rPr>
            <w:rFonts w:ascii="Arial" w:hAnsi="Arial" w:cs="Arial"/>
          </w:rPr>
          <w:delText>cell flow</w:delText>
        </w:r>
      </w:del>
      <w:ins w:id="20" w:author="Bai Qiang" w:date="2022-01-21T12:56:00Z">
        <w:r w:rsidR="00C91464">
          <w:rPr>
            <w:rFonts w:ascii="Arial" w:hAnsi="Arial" w:cs="Arial"/>
          </w:rPr>
          <w:t>cycle kit</w:t>
        </w:r>
      </w:ins>
      <w:r w:rsidRPr="00104C63">
        <w:rPr>
          <w:rFonts w:ascii="Arial" w:hAnsi="Arial" w:cs="Arial"/>
        </w:rPr>
        <w:t xml:space="preserve"> </w:t>
      </w:r>
      <w:ins w:id="21" w:author="Bai Qiang" w:date="2022-01-21T12:56:00Z">
        <w:r w:rsidR="00C91464" w:rsidRPr="00C91464">
          <w:rPr>
            <w:rFonts w:ascii="Arial" w:hAnsi="Arial" w:cs="Arial"/>
          </w:rPr>
          <w:t xml:space="preserve">(Read1: 28 </w:t>
        </w:r>
      </w:ins>
      <w:ins w:id="22" w:author="Bai Qiang" w:date="2022-01-21T12:57:00Z">
        <w:r w:rsidR="00C91464">
          <w:rPr>
            <w:rFonts w:ascii="Arial" w:hAnsi="Arial" w:cs="Arial"/>
          </w:rPr>
          <w:t>cycles</w:t>
        </w:r>
      </w:ins>
      <w:ins w:id="23" w:author="Bai Qiang" w:date="2022-01-21T12:56:00Z">
        <w:r w:rsidR="00C91464" w:rsidRPr="00C91464">
          <w:rPr>
            <w:rFonts w:ascii="Arial" w:hAnsi="Arial" w:cs="Arial"/>
          </w:rPr>
          <w:t xml:space="preserve">, read2: 76 </w:t>
        </w:r>
      </w:ins>
      <w:ins w:id="24" w:author="Bai Qiang" w:date="2022-01-21T12:57:00Z">
        <w:r w:rsidR="00C91464">
          <w:rPr>
            <w:rFonts w:ascii="Arial" w:hAnsi="Arial" w:cs="Arial"/>
          </w:rPr>
          <w:t>cycles</w:t>
        </w:r>
      </w:ins>
      <w:ins w:id="25" w:author="Bai Qiang" w:date="2022-01-21T12:56:00Z">
        <w:r w:rsidR="00C91464" w:rsidRPr="00C91464">
          <w:rPr>
            <w:rFonts w:ascii="Arial" w:hAnsi="Arial" w:cs="Arial"/>
          </w:rPr>
          <w:t>, index1: 10</w:t>
        </w:r>
      </w:ins>
      <w:ins w:id="26" w:author="Bai Qiang" w:date="2022-01-21T12:57:00Z">
        <w:r w:rsidR="00C91464">
          <w:rPr>
            <w:rFonts w:ascii="Arial" w:hAnsi="Arial" w:cs="Arial"/>
          </w:rPr>
          <w:t xml:space="preserve"> </w:t>
        </w:r>
        <w:r w:rsidR="00C91464">
          <w:rPr>
            <w:rFonts w:ascii="Arial" w:hAnsi="Arial" w:cs="Arial"/>
          </w:rPr>
          <w:t>cycles</w:t>
        </w:r>
      </w:ins>
      <w:ins w:id="27" w:author="Bai Qiang" w:date="2022-01-21T12:56:00Z">
        <w:r w:rsidR="00C91464" w:rsidRPr="00C91464">
          <w:rPr>
            <w:rFonts w:ascii="Arial" w:hAnsi="Arial" w:cs="Arial"/>
          </w:rPr>
          <w:t>, index2: 10</w:t>
        </w:r>
      </w:ins>
      <w:ins w:id="28" w:author="Bai Qiang" w:date="2022-01-21T12:57:00Z">
        <w:r w:rsidR="00C91464">
          <w:rPr>
            <w:rFonts w:ascii="Arial" w:hAnsi="Arial" w:cs="Arial"/>
          </w:rPr>
          <w:t xml:space="preserve"> </w:t>
        </w:r>
        <w:r w:rsidR="00C91464">
          <w:rPr>
            <w:rFonts w:ascii="Arial" w:hAnsi="Arial" w:cs="Arial"/>
          </w:rPr>
          <w:t>cycles</w:t>
        </w:r>
      </w:ins>
      <w:ins w:id="29" w:author="Bai Qiang" w:date="2022-01-21T12:56:00Z">
        <w:r w:rsidR="00C91464" w:rsidRPr="00C91464">
          <w:rPr>
            <w:rFonts w:ascii="Arial" w:hAnsi="Arial" w:cs="Arial"/>
          </w:rPr>
          <w:t>)</w:t>
        </w:r>
      </w:ins>
      <w:del w:id="30" w:author="Bai Qiang" w:date="2022-01-21T12:56:00Z">
        <w:r w:rsidRPr="00104C63" w:rsidDel="00C91464">
          <w:rPr>
            <w:rFonts w:ascii="Arial" w:hAnsi="Arial" w:cs="Arial"/>
          </w:rPr>
          <w:delText>(read1: 28 cycles; index: 8 cycles; read2: 80 cycles)</w:delText>
        </w:r>
      </w:del>
      <w:r w:rsidRPr="00104C63">
        <w:rPr>
          <w:rFonts w:ascii="Arial" w:hAnsi="Arial" w:cs="Arial"/>
        </w:rPr>
        <w:t xml:space="preserve"> at a depth of 50 000 reads per cell.</w:t>
      </w:r>
    </w:p>
    <w:p w14:paraId="69740D99" w14:textId="77777777" w:rsidR="00104C63" w:rsidRPr="00104C63" w:rsidRDefault="00104C63" w:rsidP="00104C63">
      <w:pPr>
        <w:rPr>
          <w:rFonts w:ascii="Arial" w:hAnsi="Arial" w:cs="Arial"/>
        </w:rPr>
      </w:pPr>
      <w:r w:rsidRPr="00104C63">
        <w:rPr>
          <w:rFonts w:ascii="Arial" w:hAnsi="Arial" w:cs="Arial"/>
        </w:rPr>
        <w:lastRenderedPageBreak/>
        <w:t>The Cell Ranger (v3.0.2) application (10x Genomics) was then used to demultiplex the BCL files into FASTQ files (cellranger mkfastq), to perform alignment (to Cell Ranger human genome references 3.0.2 GRCm38/build 97), filtering, UMI counting and to produce gene-barcode matrices (cellranger count).</w:t>
      </w:r>
    </w:p>
    <w:p w14:paraId="243A87EA" w14:textId="77777777" w:rsidR="00104C63" w:rsidRPr="00104C63" w:rsidRDefault="00104C63" w:rsidP="00104C63">
      <w:pPr>
        <w:rPr>
          <w:rFonts w:ascii="Arial" w:hAnsi="Arial" w:cs="Arial"/>
        </w:rPr>
      </w:pPr>
      <w:r w:rsidRPr="00104C63">
        <w:rPr>
          <w:rFonts w:ascii="Arial" w:hAnsi="Arial" w:cs="Arial"/>
        </w:rPr>
        <w:t>Filtered matrix files were used for further scRNAseq analyses with R Bioconductor (3.12) and Seurat (</w:t>
      </w:r>
      <w:proofErr w:type="gramStart"/>
      <w:r w:rsidRPr="00104C63">
        <w:rPr>
          <w:rFonts w:ascii="Arial" w:hAnsi="Arial" w:cs="Arial"/>
        </w:rPr>
        <w:t>3.2.1)(</w:t>
      </w:r>
      <w:proofErr w:type="gramEnd"/>
      <w:r w:rsidRPr="009607FD">
        <w:rPr>
          <w:rFonts w:ascii="Arial" w:hAnsi="Arial" w:cs="Arial"/>
          <w:highlight w:val="yellow"/>
        </w:rPr>
        <w:t>Stuart et al., 2019</w:t>
      </w:r>
      <w:r w:rsidRPr="00104C63">
        <w:rPr>
          <w:rFonts w:ascii="Arial" w:hAnsi="Arial" w:cs="Arial"/>
        </w:rPr>
        <w:t xml:space="preserve">). The cells from pooled “DT12h”, “DT24h” and “DT48h” sample were demultiplexed with the barcode detected in each cell. </w:t>
      </w:r>
    </w:p>
    <w:p w14:paraId="747CF3F9" w14:textId="77777777" w:rsidR="00104C63" w:rsidRPr="00104C63" w:rsidRDefault="00104C63" w:rsidP="00104C63">
      <w:pPr>
        <w:rPr>
          <w:rFonts w:ascii="Arial" w:hAnsi="Arial" w:cs="Arial"/>
        </w:rPr>
      </w:pPr>
      <w:r w:rsidRPr="00104C63">
        <w:rPr>
          <w:rFonts w:ascii="Arial" w:hAnsi="Arial" w:cs="Arial"/>
        </w:rPr>
        <w:t xml:space="preserve">Filtered matrices containing cell IDs and feature names in each sample were used to build a Seurat object. We performed a quality control by filtering out the cells with less than 200 detected genes, the genes detected in less than 3 cells and the cells exhibiting more than 10% of mitochondrial genes. Gene counts in each sample was normalized separately by default method “LogNormalize” with scale factor 10000 and log-transformation. Two </w:t>
      </w:r>
      <w:proofErr w:type="gramStart"/>
      <w:r w:rsidRPr="00104C63">
        <w:rPr>
          <w:rFonts w:ascii="Arial" w:hAnsi="Arial" w:cs="Arial"/>
        </w:rPr>
        <w:t>thousands</w:t>
      </w:r>
      <w:proofErr w:type="gramEnd"/>
      <w:r w:rsidRPr="00104C63">
        <w:rPr>
          <w:rFonts w:ascii="Arial" w:hAnsi="Arial" w:cs="Arial"/>
        </w:rPr>
        <w:t xml:space="preserve"> of highly variable features were identified with the “vst” method. </w:t>
      </w:r>
    </w:p>
    <w:p w14:paraId="78A87ABC" w14:textId="77777777" w:rsidR="00104C63" w:rsidRPr="00104C63" w:rsidRDefault="00104C63" w:rsidP="00104C63">
      <w:pPr>
        <w:rPr>
          <w:rFonts w:ascii="Arial" w:hAnsi="Arial" w:cs="Arial"/>
        </w:rPr>
      </w:pPr>
      <w:r w:rsidRPr="00104C63">
        <w:rPr>
          <w:rFonts w:ascii="Arial" w:hAnsi="Arial" w:cs="Arial"/>
        </w:rPr>
        <w:t>After merge cells from all samples, the contaminated cells were removed based on the expression of specific genes. Four clusters were identified in the remained cell using FindClusters functionand the differentially expressed genes were calculated using FindAllMarkers function (Seurat package).</w:t>
      </w:r>
    </w:p>
    <w:p w14:paraId="7279720F" w14:textId="77777777" w:rsidR="00104C63" w:rsidRPr="00104C63" w:rsidRDefault="00104C63" w:rsidP="00104C63">
      <w:pPr>
        <w:rPr>
          <w:rFonts w:ascii="Arial" w:hAnsi="Arial" w:cs="Arial"/>
          <w:b/>
          <w:i/>
        </w:rPr>
      </w:pPr>
      <w:r w:rsidRPr="00104C63">
        <w:rPr>
          <w:rFonts w:ascii="Arial" w:hAnsi="Arial" w:cs="Arial"/>
          <w:b/>
          <w:i/>
        </w:rPr>
        <w:t>Gene ontology (GO enrichment analysis with differentially expressed (DE)</w:t>
      </w:r>
    </w:p>
    <w:p w14:paraId="38199BB7" w14:textId="717960CA" w:rsidR="00104C63" w:rsidRPr="00104C63" w:rsidRDefault="00104C63" w:rsidP="00104C63">
      <w:pPr>
        <w:rPr>
          <w:rFonts w:ascii="Arial" w:hAnsi="Arial" w:cs="Arial"/>
        </w:rPr>
      </w:pPr>
      <w:r w:rsidRPr="00104C63">
        <w:rPr>
          <w:rFonts w:ascii="Arial" w:hAnsi="Arial" w:cs="Arial"/>
        </w:rPr>
        <w:t xml:space="preserve">The DE gene lists for enrichment analyses were calculated using Seurat function FindMarkers with only.pos = TRUE in order to output only positively regulated genes. Thresholds </w:t>
      </w:r>
      <w:proofErr w:type="gramStart"/>
      <w:r w:rsidRPr="00104C63">
        <w:rPr>
          <w:rFonts w:ascii="Arial" w:hAnsi="Arial" w:cs="Arial"/>
        </w:rPr>
        <w:t>logfc.threshold</w:t>
      </w:r>
      <w:proofErr w:type="gramEnd"/>
      <w:r w:rsidRPr="00104C63">
        <w:rPr>
          <w:rFonts w:ascii="Arial" w:hAnsi="Arial" w:cs="Arial"/>
        </w:rPr>
        <w:t xml:space="preserve"> of 0.2 and adjusted p of 0.01 were applied to filter the gene lists. Gene Ontology enrichment analyses were made using enrichGO functions from </w:t>
      </w:r>
      <w:bookmarkStart w:id="31" w:name="OLE_LINK38"/>
      <w:bookmarkStart w:id="32" w:name="OLE_LINK39"/>
      <w:r w:rsidR="005810CA" w:rsidRPr="005810CA">
        <w:rPr>
          <w:rFonts w:ascii="Arial" w:hAnsi="Arial" w:cs="Arial"/>
        </w:rPr>
        <w:t xml:space="preserve">clusterProfiler </w:t>
      </w:r>
      <w:bookmarkEnd w:id="31"/>
      <w:bookmarkEnd w:id="32"/>
      <w:r w:rsidRPr="00104C63">
        <w:rPr>
          <w:rFonts w:ascii="Arial" w:hAnsi="Arial" w:cs="Arial"/>
        </w:rPr>
        <w:t>package (</w:t>
      </w:r>
      <w:r w:rsidRPr="00F51573">
        <w:rPr>
          <w:rFonts w:ascii="Arial" w:hAnsi="Arial" w:cs="Arial"/>
          <w:highlight w:val="yellow"/>
        </w:rPr>
        <w:t>Wu et al., 2021</w:t>
      </w:r>
      <w:r w:rsidRPr="00104C63">
        <w:rPr>
          <w:rFonts w:ascii="Arial" w:hAnsi="Arial" w:cs="Arial"/>
        </w:rPr>
        <w:t xml:space="preserve">) with default arguments. Only biology process (BP) terms of ontology were showed in final results. </w:t>
      </w:r>
    </w:p>
    <w:p w14:paraId="49779578" w14:textId="77777777" w:rsidR="00104C63" w:rsidRPr="00104C63" w:rsidRDefault="00104C63" w:rsidP="00104C63">
      <w:pPr>
        <w:rPr>
          <w:rFonts w:ascii="Arial" w:hAnsi="Arial" w:cs="Arial"/>
          <w:b/>
          <w:i/>
        </w:rPr>
      </w:pPr>
      <w:r w:rsidRPr="00104C63">
        <w:rPr>
          <w:rFonts w:ascii="Arial" w:hAnsi="Arial" w:cs="Arial"/>
          <w:b/>
          <w:i/>
        </w:rPr>
        <w:t>Single-cell RNA velocity estimation</w:t>
      </w:r>
    </w:p>
    <w:p w14:paraId="0BADFC35" w14:textId="77777777" w:rsidR="00104C63" w:rsidRPr="00104C63" w:rsidRDefault="00104C63" w:rsidP="00104C63">
      <w:pPr>
        <w:rPr>
          <w:rFonts w:ascii="Arial" w:hAnsi="Arial" w:cs="Arial"/>
        </w:rPr>
      </w:pPr>
      <w:r w:rsidRPr="00104C63">
        <w:rPr>
          <w:rFonts w:ascii="Arial" w:hAnsi="Arial" w:cs="Arial"/>
        </w:rPr>
        <w:t xml:space="preserve">For each sample, the counts for </w:t>
      </w:r>
      <w:proofErr w:type="spellStart"/>
      <w:r w:rsidRPr="00104C63">
        <w:rPr>
          <w:rFonts w:ascii="Arial" w:hAnsi="Arial" w:cs="Arial"/>
        </w:rPr>
        <w:t>unspliced</w:t>
      </w:r>
      <w:proofErr w:type="spellEnd"/>
      <w:r w:rsidRPr="00104C63">
        <w:rPr>
          <w:rFonts w:ascii="Arial" w:hAnsi="Arial" w:cs="Arial"/>
        </w:rPr>
        <w:t xml:space="preserve">- and ambiguous transcripts were calculated from </w:t>
      </w:r>
      <w:proofErr w:type="spellStart"/>
      <w:r w:rsidRPr="00104C63">
        <w:rPr>
          <w:rFonts w:ascii="Arial" w:hAnsi="Arial" w:cs="Arial"/>
        </w:rPr>
        <w:t>CellRanger</w:t>
      </w:r>
      <w:proofErr w:type="spellEnd"/>
      <w:r w:rsidRPr="00104C63">
        <w:rPr>
          <w:rFonts w:ascii="Arial" w:hAnsi="Arial" w:cs="Arial"/>
        </w:rPr>
        <w:t xml:space="preserve"> output using </w:t>
      </w:r>
      <w:bookmarkStart w:id="33" w:name="OLE_LINK40"/>
      <w:bookmarkStart w:id="34" w:name="OLE_LINK41"/>
      <w:proofErr w:type="spellStart"/>
      <w:r w:rsidRPr="00104C63">
        <w:rPr>
          <w:rFonts w:ascii="Arial" w:hAnsi="Arial" w:cs="Arial"/>
        </w:rPr>
        <w:t>velocyto</w:t>
      </w:r>
      <w:proofErr w:type="spellEnd"/>
      <w:r w:rsidRPr="00104C63">
        <w:rPr>
          <w:rFonts w:ascii="Arial" w:hAnsi="Arial" w:cs="Arial"/>
        </w:rPr>
        <w:t xml:space="preserve"> </w:t>
      </w:r>
      <w:bookmarkEnd w:id="33"/>
      <w:bookmarkEnd w:id="34"/>
      <w:r w:rsidRPr="00104C63">
        <w:rPr>
          <w:rFonts w:ascii="Arial" w:hAnsi="Arial" w:cs="Arial"/>
        </w:rPr>
        <w:t>command-line tool (http://velocyto.org) (</w:t>
      </w:r>
      <w:r w:rsidRPr="00F51573">
        <w:rPr>
          <w:rFonts w:ascii="Arial" w:hAnsi="Arial" w:cs="Arial"/>
          <w:highlight w:val="yellow"/>
        </w:rPr>
        <w:t xml:space="preserve">la </w:t>
      </w:r>
      <w:proofErr w:type="spellStart"/>
      <w:r w:rsidRPr="00F51573">
        <w:rPr>
          <w:rFonts w:ascii="Arial" w:hAnsi="Arial" w:cs="Arial"/>
          <w:highlight w:val="yellow"/>
        </w:rPr>
        <w:t>Manno</w:t>
      </w:r>
      <w:proofErr w:type="spellEnd"/>
      <w:r w:rsidRPr="00F51573">
        <w:rPr>
          <w:rFonts w:ascii="Arial" w:hAnsi="Arial" w:cs="Arial"/>
          <w:highlight w:val="yellow"/>
        </w:rPr>
        <w:t xml:space="preserve"> et al., 2018</w:t>
      </w:r>
      <w:r w:rsidRPr="00104C63">
        <w:rPr>
          <w:rFonts w:ascii="Arial" w:hAnsi="Arial" w:cs="Arial"/>
        </w:rPr>
        <w:t xml:space="preserve">) and saved in loom files. The single-cell RNA velocities were estimated using </w:t>
      </w:r>
      <w:proofErr w:type="spellStart"/>
      <w:r w:rsidRPr="00104C63">
        <w:rPr>
          <w:rFonts w:ascii="Arial" w:hAnsi="Arial" w:cs="Arial"/>
        </w:rPr>
        <w:t>scVelo</w:t>
      </w:r>
      <w:proofErr w:type="spellEnd"/>
      <w:r w:rsidRPr="00104C63">
        <w:rPr>
          <w:rFonts w:ascii="Arial" w:hAnsi="Arial" w:cs="Arial"/>
        </w:rPr>
        <w:t xml:space="preserve"> toolkit (https://scvelo.readthedocs.io) (</w:t>
      </w:r>
      <w:r w:rsidRPr="00F51573">
        <w:rPr>
          <w:rFonts w:ascii="Arial" w:hAnsi="Arial" w:cs="Arial"/>
          <w:highlight w:val="yellow"/>
        </w:rPr>
        <w:t>Bergen et al., 2020</w:t>
      </w:r>
      <w:r w:rsidRPr="00104C63">
        <w:rPr>
          <w:rFonts w:ascii="Arial" w:hAnsi="Arial" w:cs="Arial"/>
        </w:rPr>
        <w:t xml:space="preserve">). Briefly, the loom files were used as input for </w:t>
      </w:r>
      <w:proofErr w:type="spellStart"/>
      <w:r w:rsidRPr="00104C63">
        <w:rPr>
          <w:rFonts w:ascii="Arial" w:hAnsi="Arial" w:cs="Arial"/>
        </w:rPr>
        <w:t>scVelo</w:t>
      </w:r>
      <w:proofErr w:type="spellEnd"/>
      <w:r w:rsidRPr="00104C63">
        <w:rPr>
          <w:rFonts w:ascii="Arial" w:hAnsi="Arial" w:cs="Arial"/>
        </w:rPr>
        <w:t xml:space="preserve"> analysis. Genes with minimum 20 of both </w:t>
      </w:r>
      <w:proofErr w:type="spellStart"/>
      <w:r w:rsidRPr="00104C63">
        <w:rPr>
          <w:rFonts w:ascii="Arial" w:hAnsi="Arial" w:cs="Arial"/>
        </w:rPr>
        <w:t>unspliced</w:t>
      </w:r>
      <w:proofErr w:type="spellEnd"/>
      <w:r w:rsidRPr="00104C63">
        <w:rPr>
          <w:rFonts w:ascii="Arial" w:hAnsi="Arial" w:cs="Arial"/>
        </w:rPr>
        <w:t xml:space="preserve"> and spliced counts and on the top list of 2000 genes were filtered, normalized and log transformed (</w:t>
      </w:r>
      <w:proofErr w:type="spellStart"/>
      <w:r w:rsidRPr="00104C63">
        <w:rPr>
          <w:rFonts w:ascii="Arial" w:hAnsi="Arial" w:cs="Arial"/>
        </w:rPr>
        <w:t>scv.</w:t>
      </w:r>
      <w:proofErr w:type="gramStart"/>
      <w:r w:rsidRPr="00104C63">
        <w:rPr>
          <w:rFonts w:ascii="Arial" w:hAnsi="Arial" w:cs="Arial"/>
        </w:rPr>
        <w:t>pp.filter</w:t>
      </w:r>
      <w:proofErr w:type="gramEnd"/>
      <w:r w:rsidRPr="00104C63">
        <w:rPr>
          <w:rFonts w:ascii="Arial" w:hAnsi="Arial" w:cs="Arial"/>
        </w:rPr>
        <w:t>_and_normalize</w:t>
      </w:r>
      <w:proofErr w:type="spellEnd"/>
      <w:r w:rsidRPr="00104C63">
        <w:rPr>
          <w:rFonts w:ascii="Arial" w:hAnsi="Arial" w:cs="Arial"/>
        </w:rPr>
        <w:t xml:space="preserve"> with default parameters). Thirty principal components (PCs) and 30 neighbors obtained from </w:t>
      </w:r>
      <w:proofErr w:type="spellStart"/>
      <w:r w:rsidRPr="00104C63">
        <w:rPr>
          <w:rFonts w:ascii="Arial" w:hAnsi="Arial" w:cs="Arial"/>
        </w:rPr>
        <w:t>euclidean</w:t>
      </w:r>
      <w:proofErr w:type="spellEnd"/>
      <w:r w:rsidRPr="00104C63">
        <w:rPr>
          <w:rFonts w:ascii="Arial" w:hAnsi="Arial" w:cs="Arial"/>
        </w:rPr>
        <w:t xml:space="preserve"> distances in PCA space were used for computing first-/second-order moments for each cell. We used generalized dynamical modeling to recover the full splicing kinetics of spliced genes and the single-cell RNA velocities were plotted with the same cluster labels and embedding as in figure 4a. </w:t>
      </w:r>
    </w:p>
    <w:p w14:paraId="2CB1280A" w14:textId="77777777" w:rsidR="00104C63" w:rsidRPr="00104C63" w:rsidRDefault="00104C63" w:rsidP="00104C63">
      <w:pPr>
        <w:rPr>
          <w:rFonts w:ascii="Arial" w:hAnsi="Arial" w:cs="Arial"/>
          <w:b/>
          <w:i/>
        </w:rPr>
      </w:pPr>
      <w:r w:rsidRPr="00104C63">
        <w:rPr>
          <w:rFonts w:ascii="Arial" w:hAnsi="Arial" w:cs="Arial"/>
          <w:b/>
          <w:i/>
        </w:rPr>
        <w:t>Single-cell regulatory network inference and clustering (SCENIC) analysis</w:t>
      </w:r>
    </w:p>
    <w:p w14:paraId="2359D69C" w14:textId="77777777" w:rsidR="00104C63" w:rsidRPr="00104C63" w:rsidRDefault="00104C63" w:rsidP="00104C63">
      <w:pPr>
        <w:rPr>
          <w:rFonts w:ascii="Arial" w:hAnsi="Arial" w:cs="Arial"/>
        </w:rPr>
      </w:pPr>
      <w:r w:rsidRPr="00104C63">
        <w:rPr>
          <w:rFonts w:ascii="Arial" w:hAnsi="Arial" w:cs="Arial"/>
        </w:rPr>
        <w:t>To find the potential active transcription factors (TF), only Ly6C+ classical monocytes (</w:t>
      </w:r>
      <w:proofErr w:type="spellStart"/>
      <w:r w:rsidRPr="00104C63">
        <w:rPr>
          <w:rFonts w:ascii="Arial" w:hAnsi="Arial" w:cs="Arial"/>
        </w:rPr>
        <w:t>cMo</w:t>
      </w:r>
      <w:proofErr w:type="spellEnd"/>
      <w:r w:rsidRPr="00104C63">
        <w:rPr>
          <w:rFonts w:ascii="Arial" w:hAnsi="Arial" w:cs="Arial"/>
        </w:rPr>
        <w:t xml:space="preserve">), CD206- IM, CD206+ IM cells were subjected to SCENIC analysis using </w:t>
      </w:r>
      <w:bookmarkStart w:id="35" w:name="OLE_LINK48"/>
      <w:bookmarkStart w:id="36" w:name="OLE_LINK49"/>
      <w:r w:rsidRPr="00104C63">
        <w:rPr>
          <w:rFonts w:ascii="Arial" w:hAnsi="Arial" w:cs="Arial"/>
        </w:rPr>
        <w:t xml:space="preserve">SCENIC </w:t>
      </w:r>
      <w:bookmarkEnd w:id="35"/>
      <w:bookmarkEnd w:id="36"/>
      <w:r w:rsidRPr="00104C63">
        <w:rPr>
          <w:rFonts w:ascii="Arial" w:hAnsi="Arial" w:cs="Arial"/>
        </w:rPr>
        <w:t>package (</w:t>
      </w:r>
      <w:proofErr w:type="spellStart"/>
      <w:r w:rsidRPr="00A85907">
        <w:rPr>
          <w:rFonts w:ascii="Arial" w:hAnsi="Arial" w:cs="Arial"/>
          <w:highlight w:val="yellow"/>
        </w:rPr>
        <w:t>Aibar</w:t>
      </w:r>
      <w:proofErr w:type="spellEnd"/>
      <w:r w:rsidRPr="00A85907">
        <w:rPr>
          <w:rFonts w:ascii="Arial" w:hAnsi="Arial" w:cs="Arial"/>
          <w:highlight w:val="yellow"/>
        </w:rPr>
        <w:t xml:space="preserve"> et al., 2017</w:t>
      </w:r>
      <w:r w:rsidRPr="00104C63">
        <w:rPr>
          <w:rFonts w:ascii="Arial" w:hAnsi="Arial" w:cs="Arial"/>
        </w:rPr>
        <w:t xml:space="preserve">). The normalized counts, </w:t>
      </w:r>
      <w:proofErr w:type="spellStart"/>
      <w:r w:rsidRPr="00104C63">
        <w:rPr>
          <w:rFonts w:ascii="Arial" w:hAnsi="Arial" w:cs="Arial"/>
        </w:rPr>
        <w:t>nFeature_RNA</w:t>
      </w:r>
      <w:proofErr w:type="spellEnd"/>
      <w:r w:rsidRPr="00104C63">
        <w:rPr>
          <w:rFonts w:ascii="Arial" w:hAnsi="Arial" w:cs="Arial"/>
        </w:rPr>
        <w:t xml:space="preserve">, </w:t>
      </w:r>
      <w:proofErr w:type="spellStart"/>
      <w:r w:rsidRPr="00104C63">
        <w:rPr>
          <w:rFonts w:ascii="Arial" w:hAnsi="Arial" w:cs="Arial"/>
        </w:rPr>
        <w:t>nCount_RNA</w:t>
      </w:r>
      <w:proofErr w:type="spellEnd"/>
      <w:r w:rsidRPr="00104C63">
        <w:rPr>
          <w:rFonts w:ascii="Arial" w:hAnsi="Arial" w:cs="Arial"/>
        </w:rPr>
        <w:t xml:space="preserve"> in merged Seurat object were used to initial SCENIC analysis. The genes expressed with a value of 3 in 0.5% of the </w:t>
      </w:r>
      <w:r w:rsidRPr="00104C63">
        <w:rPr>
          <w:rFonts w:ascii="Arial" w:hAnsi="Arial" w:cs="Arial"/>
        </w:rPr>
        <w:lastRenderedPageBreak/>
        <w:t xml:space="preserve">cells and detected in 1% of the cells were kept for following SCENIC analysis. Co-expression network analysis was made with GENIE3 in the SCENIC package. </w:t>
      </w:r>
    </w:p>
    <w:p w14:paraId="488AE362" w14:textId="77777777" w:rsidR="00104C63" w:rsidRPr="00104C63" w:rsidRDefault="00104C63" w:rsidP="00104C63">
      <w:pPr>
        <w:rPr>
          <w:rFonts w:ascii="Arial" w:hAnsi="Arial" w:cs="Arial"/>
        </w:rPr>
      </w:pPr>
      <w:r w:rsidRPr="00104C63">
        <w:rPr>
          <w:rFonts w:ascii="Arial" w:hAnsi="Arial" w:cs="Arial"/>
        </w:rPr>
        <w:t xml:space="preserve">To demonstrate the SCENIC results, the results of 3.4_regulonsAUC were added to the metadata of Seurat object for that regulon AUC scores could be plot using </w:t>
      </w:r>
      <w:proofErr w:type="spellStart"/>
      <w:r w:rsidRPr="00104C63">
        <w:rPr>
          <w:rFonts w:ascii="Arial" w:hAnsi="Arial" w:cs="Arial"/>
        </w:rPr>
        <w:t>FeaturePlot</w:t>
      </w:r>
      <w:proofErr w:type="spellEnd"/>
      <w:r w:rsidRPr="00104C63">
        <w:rPr>
          <w:rFonts w:ascii="Arial" w:hAnsi="Arial" w:cs="Arial"/>
        </w:rPr>
        <w:t xml:space="preserve"> function. The top 50 regulons with highest variance were showed in the heatmap with their Z-scores. </w:t>
      </w:r>
    </w:p>
    <w:p w14:paraId="1341EFBC" w14:textId="77777777" w:rsidR="00104C63" w:rsidRPr="00104C63" w:rsidRDefault="00104C63" w:rsidP="00104C63">
      <w:pPr>
        <w:rPr>
          <w:rFonts w:ascii="Arial" w:hAnsi="Arial" w:cs="Arial"/>
          <w:b/>
          <w:i/>
        </w:rPr>
      </w:pPr>
      <w:bookmarkStart w:id="37" w:name="OLE_LINK34"/>
      <w:bookmarkStart w:id="38" w:name="OLE_LINK35"/>
      <w:r w:rsidRPr="00104C63">
        <w:rPr>
          <w:rFonts w:ascii="Arial" w:hAnsi="Arial" w:cs="Arial"/>
          <w:b/>
          <w:i/>
        </w:rPr>
        <w:t xml:space="preserve">Monocle, </w:t>
      </w:r>
      <w:proofErr w:type="spellStart"/>
      <w:r w:rsidRPr="00104C63">
        <w:rPr>
          <w:rFonts w:ascii="Arial" w:hAnsi="Arial" w:cs="Arial"/>
          <w:b/>
          <w:i/>
        </w:rPr>
        <w:t>TradeSeq</w:t>
      </w:r>
      <w:proofErr w:type="spellEnd"/>
      <w:r w:rsidRPr="00104C63">
        <w:rPr>
          <w:rFonts w:ascii="Arial" w:hAnsi="Arial" w:cs="Arial"/>
          <w:b/>
          <w:i/>
        </w:rPr>
        <w:t xml:space="preserve"> and </w:t>
      </w:r>
      <w:proofErr w:type="spellStart"/>
      <w:r w:rsidRPr="00104C63">
        <w:rPr>
          <w:rFonts w:ascii="Arial" w:hAnsi="Arial" w:cs="Arial"/>
          <w:b/>
          <w:i/>
        </w:rPr>
        <w:t>pseudotime</w:t>
      </w:r>
      <w:proofErr w:type="spellEnd"/>
      <w:r w:rsidRPr="00104C63">
        <w:rPr>
          <w:rFonts w:ascii="Arial" w:hAnsi="Arial" w:cs="Arial"/>
          <w:b/>
          <w:i/>
        </w:rPr>
        <w:t xml:space="preserve"> analysis across IM differentiation</w:t>
      </w:r>
    </w:p>
    <w:p w14:paraId="6396BD8F" w14:textId="77777777" w:rsidR="00104C63" w:rsidRPr="00104C63" w:rsidRDefault="00104C63" w:rsidP="00104C63">
      <w:pPr>
        <w:rPr>
          <w:rFonts w:ascii="Arial" w:hAnsi="Arial" w:cs="Arial"/>
        </w:rPr>
      </w:pPr>
      <w:r w:rsidRPr="00104C63">
        <w:rPr>
          <w:rFonts w:ascii="Arial" w:hAnsi="Arial" w:cs="Arial"/>
        </w:rPr>
        <w:t>To access the regulation of gene expression across IM differentiation, only Ly6C+ classical monocytes (</w:t>
      </w:r>
      <w:proofErr w:type="spellStart"/>
      <w:r w:rsidRPr="00104C63">
        <w:rPr>
          <w:rFonts w:ascii="Arial" w:hAnsi="Arial" w:cs="Arial"/>
        </w:rPr>
        <w:t>cMo</w:t>
      </w:r>
      <w:proofErr w:type="spellEnd"/>
      <w:r w:rsidRPr="00104C63">
        <w:rPr>
          <w:rFonts w:ascii="Arial" w:hAnsi="Arial" w:cs="Arial"/>
        </w:rPr>
        <w:t xml:space="preserve">), CD206- IM, CD206+ IM cells were subjected to </w:t>
      </w:r>
      <w:commentRangeStart w:id="39"/>
      <w:commentRangeStart w:id="40"/>
      <w:r w:rsidRPr="00104C63">
        <w:rPr>
          <w:rFonts w:ascii="Arial" w:hAnsi="Arial" w:cs="Arial"/>
        </w:rPr>
        <w:t>Monocle</w:t>
      </w:r>
      <w:commentRangeEnd w:id="39"/>
      <w:r w:rsidR="00F51573">
        <w:rPr>
          <w:rStyle w:val="CommentReference"/>
        </w:rPr>
        <w:commentReference w:id="39"/>
      </w:r>
      <w:commentRangeEnd w:id="40"/>
      <w:r w:rsidR="00681E13">
        <w:rPr>
          <w:rStyle w:val="CommentReference"/>
        </w:rPr>
        <w:commentReference w:id="40"/>
      </w:r>
      <w:r w:rsidRPr="00104C63">
        <w:rPr>
          <w:rFonts w:ascii="Arial" w:hAnsi="Arial" w:cs="Arial"/>
        </w:rPr>
        <w:t xml:space="preserve"> (</w:t>
      </w:r>
      <w:proofErr w:type="spellStart"/>
      <w:r w:rsidRPr="00F51573">
        <w:rPr>
          <w:rFonts w:ascii="Arial" w:hAnsi="Arial" w:cs="Arial"/>
          <w:highlight w:val="yellow"/>
        </w:rPr>
        <w:t>Trapnell</w:t>
      </w:r>
      <w:proofErr w:type="spellEnd"/>
      <w:r w:rsidRPr="00F51573">
        <w:rPr>
          <w:rFonts w:ascii="Arial" w:hAnsi="Arial" w:cs="Arial"/>
          <w:highlight w:val="yellow"/>
        </w:rPr>
        <w:t xml:space="preserve"> et al., 2014</w:t>
      </w:r>
      <w:r w:rsidRPr="00104C63">
        <w:rPr>
          <w:rFonts w:ascii="Arial" w:hAnsi="Arial" w:cs="Arial"/>
        </w:rPr>
        <w:t xml:space="preserve">) analysis. The Monocle CDS </w:t>
      </w:r>
      <w:bookmarkEnd w:id="37"/>
      <w:bookmarkEnd w:id="38"/>
      <w:r w:rsidRPr="00104C63">
        <w:rPr>
          <w:rFonts w:ascii="Arial" w:hAnsi="Arial" w:cs="Arial"/>
        </w:rPr>
        <w:t xml:space="preserve">object were built with counts and metadata from Seurat object and convert using </w:t>
      </w:r>
      <w:proofErr w:type="spellStart"/>
      <w:r w:rsidRPr="00104C63">
        <w:rPr>
          <w:rFonts w:ascii="Arial" w:hAnsi="Arial" w:cs="Arial"/>
        </w:rPr>
        <w:t>SeuratWrappers</w:t>
      </w:r>
      <w:proofErr w:type="spellEnd"/>
      <w:r w:rsidRPr="00104C63">
        <w:rPr>
          <w:rFonts w:ascii="Arial" w:hAnsi="Arial" w:cs="Arial"/>
        </w:rPr>
        <w:t xml:space="preserve"> package. Cells were clustered with </w:t>
      </w:r>
      <w:proofErr w:type="spellStart"/>
      <w:r w:rsidRPr="00104C63">
        <w:rPr>
          <w:rFonts w:ascii="Arial" w:hAnsi="Arial" w:cs="Arial"/>
        </w:rPr>
        <w:t>cluster_cells</w:t>
      </w:r>
      <w:proofErr w:type="spellEnd"/>
      <w:r w:rsidRPr="00104C63">
        <w:rPr>
          <w:rFonts w:ascii="Arial" w:hAnsi="Arial" w:cs="Arial"/>
        </w:rPr>
        <w:t xml:space="preserve"> function using calculated UMAP coordination and resolution of 0.51E-3. The trajectory and </w:t>
      </w:r>
      <w:proofErr w:type="spellStart"/>
      <w:r w:rsidRPr="00104C63">
        <w:rPr>
          <w:rFonts w:ascii="Arial" w:hAnsi="Arial" w:cs="Arial"/>
        </w:rPr>
        <w:t>pseudotime</w:t>
      </w:r>
      <w:proofErr w:type="spellEnd"/>
      <w:r w:rsidRPr="00104C63">
        <w:rPr>
          <w:rFonts w:ascii="Arial" w:hAnsi="Arial" w:cs="Arial"/>
        </w:rPr>
        <w:t xml:space="preserve"> of IM differentiation were construct using </w:t>
      </w:r>
      <w:proofErr w:type="spellStart"/>
      <w:r w:rsidRPr="00104C63">
        <w:rPr>
          <w:rFonts w:ascii="Arial" w:hAnsi="Arial" w:cs="Arial"/>
        </w:rPr>
        <w:t>learn_graph</w:t>
      </w:r>
      <w:proofErr w:type="spellEnd"/>
      <w:r w:rsidRPr="00104C63">
        <w:rPr>
          <w:rFonts w:ascii="Arial" w:hAnsi="Arial" w:cs="Arial"/>
        </w:rPr>
        <w:t xml:space="preserve"> and </w:t>
      </w:r>
      <w:proofErr w:type="spellStart"/>
      <w:r w:rsidRPr="00104C63">
        <w:rPr>
          <w:rFonts w:ascii="Arial" w:hAnsi="Arial" w:cs="Arial"/>
        </w:rPr>
        <w:t>order_cells</w:t>
      </w:r>
      <w:proofErr w:type="spellEnd"/>
      <w:r w:rsidRPr="00104C63">
        <w:rPr>
          <w:rFonts w:ascii="Arial" w:hAnsi="Arial" w:cs="Arial"/>
        </w:rPr>
        <w:t xml:space="preserve"> functions. The DE genes across trajectory were calculated using Moran’s I test (</w:t>
      </w:r>
      <w:proofErr w:type="spellStart"/>
      <w:r w:rsidRPr="00104C63">
        <w:rPr>
          <w:rFonts w:ascii="Arial" w:hAnsi="Arial" w:cs="Arial"/>
        </w:rPr>
        <w:t>graph_test</w:t>
      </w:r>
      <w:proofErr w:type="spellEnd"/>
      <w:r w:rsidRPr="00104C63">
        <w:rPr>
          <w:rFonts w:ascii="Arial" w:hAnsi="Arial" w:cs="Arial"/>
        </w:rPr>
        <w:t xml:space="preserve"> function) and only the genes with </w:t>
      </w:r>
      <w:proofErr w:type="spellStart"/>
      <w:r w:rsidRPr="00104C63">
        <w:rPr>
          <w:rFonts w:ascii="Arial" w:hAnsi="Arial" w:cs="Arial"/>
        </w:rPr>
        <w:t>q_value</w:t>
      </w:r>
      <w:proofErr w:type="spellEnd"/>
      <w:r w:rsidRPr="00104C63">
        <w:rPr>
          <w:rFonts w:ascii="Arial" w:hAnsi="Arial" w:cs="Arial"/>
        </w:rPr>
        <w:t xml:space="preserve"> of 0 and </w:t>
      </w:r>
      <w:proofErr w:type="spellStart"/>
      <w:r w:rsidRPr="00104C63">
        <w:rPr>
          <w:rFonts w:ascii="Arial" w:hAnsi="Arial" w:cs="Arial"/>
        </w:rPr>
        <w:t>Morans_I</w:t>
      </w:r>
      <w:proofErr w:type="spellEnd"/>
      <w:r w:rsidRPr="00104C63">
        <w:rPr>
          <w:rFonts w:ascii="Arial" w:hAnsi="Arial" w:cs="Arial"/>
        </w:rPr>
        <w:t xml:space="preserve"> over 0.25 were kept as significant DE genes and subject to further analyses. </w:t>
      </w:r>
    </w:p>
    <w:p w14:paraId="37E85374" w14:textId="23BCFB9D" w:rsidR="00104C63" w:rsidRDefault="00104C63" w:rsidP="00AA01ED">
      <w:pPr>
        <w:rPr>
          <w:rFonts w:ascii="Arial" w:hAnsi="Arial" w:cs="Arial"/>
        </w:rPr>
      </w:pPr>
      <w:r w:rsidRPr="00104C63">
        <w:rPr>
          <w:rFonts w:ascii="Arial" w:hAnsi="Arial" w:cs="Arial"/>
        </w:rPr>
        <w:t xml:space="preserve">To compare the expression patterns of DE genes across </w:t>
      </w:r>
      <w:proofErr w:type="spellStart"/>
      <w:r w:rsidRPr="00104C63">
        <w:rPr>
          <w:rFonts w:ascii="Arial" w:hAnsi="Arial" w:cs="Arial"/>
        </w:rPr>
        <w:t>pseudotime</w:t>
      </w:r>
      <w:proofErr w:type="spellEnd"/>
      <w:r w:rsidRPr="00104C63">
        <w:rPr>
          <w:rFonts w:ascii="Arial" w:hAnsi="Arial" w:cs="Arial"/>
        </w:rPr>
        <w:t xml:space="preserve">, the counts matrix, </w:t>
      </w:r>
      <w:proofErr w:type="spellStart"/>
      <w:r w:rsidRPr="00104C63">
        <w:rPr>
          <w:rFonts w:ascii="Arial" w:hAnsi="Arial" w:cs="Arial"/>
        </w:rPr>
        <w:t>pseudotime</w:t>
      </w:r>
      <w:proofErr w:type="spellEnd"/>
      <w:r w:rsidRPr="00104C63">
        <w:rPr>
          <w:rFonts w:ascii="Arial" w:hAnsi="Arial" w:cs="Arial"/>
        </w:rPr>
        <w:t xml:space="preserve"> and cell weights calculated above were then used as input in </w:t>
      </w:r>
      <w:proofErr w:type="spellStart"/>
      <w:r w:rsidRPr="00104C63">
        <w:rPr>
          <w:rFonts w:ascii="Arial" w:hAnsi="Arial" w:cs="Arial"/>
        </w:rPr>
        <w:t>fitGAM</w:t>
      </w:r>
      <w:proofErr w:type="spellEnd"/>
      <w:r w:rsidRPr="00104C63">
        <w:rPr>
          <w:rFonts w:ascii="Arial" w:hAnsi="Arial" w:cs="Arial"/>
        </w:rPr>
        <w:t xml:space="preserve"> function (</w:t>
      </w:r>
      <w:proofErr w:type="spellStart"/>
      <w:r w:rsidRPr="00104C63">
        <w:rPr>
          <w:rFonts w:ascii="Arial" w:hAnsi="Arial" w:cs="Arial"/>
        </w:rPr>
        <w:t>TradeSeq</w:t>
      </w:r>
      <w:proofErr w:type="spellEnd"/>
      <w:r w:rsidRPr="00104C63">
        <w:rPr>
          <w:rFonts w:ascii="Arial" w:hAnsi="Arial" w:cs="Arial"/>
        </w:rPr>
        <w:t xml:space="preserve"> package (</w:t>
      </w:r>
      <w:commentRangeStart w:id="41"/>
      <w:r w:rsidRPr="00A85907">
        <w:rPr>
          <w:rFonts w:ascii="Arial" w:hAnsi="Arial" w:cs="Arial"/>
          <w:highlight w:val="yellow"/>
        </w:rPr>
        <w:t>van den Berge et al.</w:t>
      </w:r>
      <w:commentRangeEnd w:id="41"/>
      <w:r w:rsidR="003B7D78">
        <w:rPr>
          <w:rStyle w:val="CommentReference"/>
        </w:rPr>
        <w:commentReference w:id="41"/>
      </w:r>
      <w:r w:rsidRPr="00104C63">
        <w:rPr>
          <w:rFonts w:ascii="Arial" w:hAnsi="Arial" w:cs="Arial"/>
        </w:rPr>
        <w:t xml:space="preserve">)). The association of average expression of each gene with </w:t>
      </w:r>
      <w:proofErr w:type="spellStart"/>
      <w:r w:rsidRPr="00104C63">
        <w:rPr>
          <w:rFonts w:ascii="Arial" w:hAnsi="Arial" w:cs="Arial"/>
        </w:rPr>
        <w:t>pseudotime</w:t>
      </w:r>
      <w:proofErr w:type="spellEnd"/>
      <w:r w:rsidRPr="00104C63">
        <w:rPr>
          <w:rFonts w:ascii="Arial" w:hAnsi="Arial" w:cs="Arial"/>
        </w:rPr>
        <w:t xml:space="preserve"> was tested using </w:t>
      </w:r>
      <w:proofErr w:type="spellStart"/>
      <w:r w:rsidRPr="00104C63">
        <w:rPr>
          <w:rFonts w:ascii="Arial" w:hAnsi="Arial" w:cs="Arial"/>
        </w:rPr>
        <w:t>associationTest</w:t>
      </w:r>
      <w:proofErr w:type="spellEnd"/>
      <w:r w:rsidRPr="00104C63">
        <w:rPr>
          <w:rFonts w:ascii="Arial" w:hAnsi="Arial" w:cs="Arial"/>
        </w:rPr>
        <w:t xml:space="preserve"> and the DE genes between CD206+ and CD206- IM differentiation were calculated with </w:t>
      </w:r>
      <w:proofErr w:type="spellStart"/>
      <w:r w:rsidRPr="00104C63">
        <w:rPr>
          <w:rFonts w:ascii="Arial" w:hAnsi="Arial" w:cs="Arial"/>
        </w:rPr>
        <w:t>diffEndTest</w:t>
      </w:r>
      <w:proofErr w:type="spellEnd"/>
      <w:r w:rsidRPr="00104C63">
        <w:rPr>
          <w:rFonts w:ascii="Arial" w:hAnsi="Arial" w:cs="Arial"/>
        </w:rPr>
        <w:t xml:space="preserve"> function. The value of the estimated smoother on a grid of </w:t>
      </w:r>
      <w:proofErr w:type="spellStart"/>
      <w:r w:rsidRPr="00104C63">
        <w:rPr>
          <w:rFonts w:ascii="Arial" w:hAnsi="Arial" w:cs="Arial"/>
        </w:rPr>
        <w:t>pseudotimes</w:t>
      </w:r>
      <w:proofErr w:type="spellEnd"/>
      <w:r w:rsidRPr="00104C63">
        <w:rPr>
          <w:rFonts w:ascii="Arial" w:hAnsi="Arial" w:cs="Arial"/>
        </w:rPr>
        <w:t xml:space="preserve"> was for each of DE genes using </w:t>
      </w:r>
      <w:proofErr w:type="spellStart"/>
      <w:r w:rsidRPr="00104C63">
        <w:rPr>
          <w:rFonts w:ascii="Arial" w:hAnsi="Arial" w:cs="Arial"/>
        </w:rPr>
        <w:t>predictSmooth</w:t>
      </w:r>
      <w:proofErr w:type="spellEnd"/>
      <w:r w:rsidRPr="00104C63">
        <w:rPr>
          <w:rFonts w:ascii="Arial" w:hAnsi="Arial" w:cs="Arial"/>
        </w:rPr>
        <w:t xml:space="preserve">. The DE genes with </w:t>
      </w:r>
      <w:proofErr w:type="spellStart"/>
      <w:r w:rsidRPr="00104C63">
        <w:rPr>
          <w:rFonts w:ascii="Arial" w:hAnsi="Arial" w:cs="Arial"/>
        </w:rPr>
        <w:t>waldStat</w:t>
      </w:r>
      <w:proofErr w:type="spellEnd"/>
      <w:r w:rsidRPr="00104C63">
        <w:rPr>
          <w:rFonts w:ascii="Arial" w:hAnsi="Arial" w:cs="Arial"/>
        </w:rPr>
        <w:t xml:space="preserve"> &gt; 70 and |</w:t>
      </w:r>
      <w:proofErr w:type="spellStart"/>
      <w:r w:rsidRPr="00104C63">
        <w:rPr>
          <w:rFonts w:ascii="Arial" w:hAnsi="Arial" w:cs="Arial"/>
        </w:rPr>
        <w:t>logFC</w:t>
      </w:r>
      <w:proofErr w:type="spellEnd"/>
      <w:r w:rsidRPr="00104C63">
        <w:rPr>
          <w:rFonts w:ascii="Arial" w:hAnsi="Arial" w:cs="Arial"/>
        </w:rPr>
        <w:t xml:space="preserve">| &gt; 2 were annotated as “changed genes” which meant their expression patterns were different in CD206+ and CD206- IM differentiation trajectories, while the rest of DE genes were considered as “unchanged genes” which meant the expression patterns were similar in two differentiation trajectories. Finally, the scaled estimated smoothers calculated by </w:t>
      </w:r>
      <w:proofErr w:type="spellStart"/>
      <w:r w:rsidRPr="00104C63">
        <w:rPr>
          <w:rFonts w:ascii="Arial" w:hAnsi="Arial" w:cs="Arial"/>
        </w:rPr>
        <w:t>predictSmooth</w:t>
      </w:r>
      <w:proofErr w:type="spellEnd"/>
      <w:r w:rsidRPr="00104C63">
        <w:rPr>
          <w:rFonts w:ascii="Arial" w:hAnsi="Arial" w:cs="Arial"/>
        </w:rPr>
        <w:t xml:space="preserve"> were used to build heatmap with </w:t>
      </w:r>
      <w:proofErr w:type="spellStart"/>
      <w:r w:rsidRPr="00104C63">
        <w:rPr>
          <w:rFonts w:ascii="Arial" w:hAnsi="Arial" w:cs="Arial"/>
        </w:rPr>
        <w:t>ComplexHeatmap</w:t>
      </w:r>
      <w:proofErr w:type="spellEnd"/>
      <w:r w:rsidRPr="00104C63">
        <w:rPr>
          <w:rFonts w:ascii="Arial" w:hAnsi="Arial" w:cs="Arial"/>
        </w:rPr>
        <w:t xml:space="preserve"> package (</w:t>
      </w:r>
      <w:r w:rsidRPr="00104C63">
        <w:rPr>
          <w:rFonts w:ascii="Arial" w:hAnsi="Arial" w:cs="Arial"/>
          <w:highlight w:val="yellow"/>
        </w:rPr>
        <w:t>Gu et al., 2016</w:t>
      </w:r>
      <w:r w:rsidRPr="00104C63">
        <w:rPr>
          <w:rFonts w:ascii="Arial" w:hAnsi="Arial" w:cs="Arial"/>
        </w:rPr>
        <w:t>).</w:t>
      </w:r>
    </w:p>
    <w:p w14:paraId="3389C1C3" w14:textId="0C94915E" w:rsidR="00B375D2" w:rsidRPr="00104C63" w:rsidRDefault="00B375D2" w:rsidP="00B375D2">
      <w:pPr>
        <w:rPr>
          <w:rFonts w:ascii="Arial" w:hAnsi="Arial" w:cs="Arial"/>
          <w:b/>
          <w:i/>
        </w:rPr>
      </w:pPr>
      <w:r>
        <w:rPr>
          <w:rFonts w:ascii="Arial" w:hAnsi="Arial" w:cs="Arial"/>
          <w:b/>
          <w:i/>
        </w:rPr>
        <w:t>Gene signature scoring</w:t>
      </w:r>
    </w:p>
    <w:p w14:paraId="240D768D" w14:textId="4B94248A" w:rsidR="00B375D2" w:rsidRPr="00104C63" w:rsidRDefault="00F175F0" w:rsidP="00B375D2">
      <w:pPr>
        <w:rPr>
          <w:rFonts w:ascii="Arial" w:hAnsi="Arial" w:cs="Arial"/>
        </w:rPr>
      </w:pPr>
      <w:r>
        <w:rPr>
          <w:rFonts w:ascii="Arial" w:hAnsi="Arial" w:cs="Arial"/>
        </w:rPr>
        <w:t xml:space="preserve">The IM and </w:t>
      </w:r>
      <w:proofErr w:type="spellStart"/>
      <w:r>
        <w:rPr>
          <w:rFonts w:ascii="Arial" w:hAnsi="Arial" w:cs="Arial"/>
        </w:rPr>
        <w:t>cMo</w:t>
      </w:r>
      <w:proofErr w:type="spellEnd"/>
      <w:r>
        <w:rPr>
          <w:rFonts w:ascii="Arial" w:hAnsi="Arial" w:cs="Arial"/>
        </w:rPr>
        <w:t xml:space="preserve"> specific gene signatures were calculated with previously published </w:t>
      </w:r>
      <w:proofErr w:type="spellStart"/>
      <w:r>
        <w:rPr>
          <w:rFonts w:ascii="Arial" w:hAnsi="Arial" w:cs="Arial"/>
        </w:rPr>
        <w:t>scRNAseq</w:t>
      </w:r>
      <w:proofErr w:type="spellEnd"/>
      <w:r>
        <w:rPr>
          <w:rFonts w:ascii="Arial" w:hAnsi="Arial" w:cs="Arial"/>
        </w:rPr>
        <w:t xml:space="preserve"> data (</w:t>
      </w:r>
      <w:proofErr w:type="spellStart"/>
      <w:r w:rsidRPr="00F175F0">
        <w:rPr>
          <w:rFonts w:ascii="Arial" w:hAnsi="Arial" w:cs="Arial"/>
          <w:highlight w:val="yellow"/>
        </w:rPr>
        <w:t>Schyns</w:t>
      </w:r>
      <w:proofErr w:type="spellEnd"/>
      <w:r w:rsidRPr="00F175F0">
        <w:rPr>
          <w:rFonts w:ascii="Arial" w:hAnsi="Arial" w:cs="Arial"/>
          <w:highlight w:val="yellow"/>
        </w:rPr>
        <w:t xml:space="preserve"> et al., 2019</w:t>
      </w:r>
      <w:r>
        <w:rPr>
          <w:rFonts w:ascii="Arial" w:hAnsi="Arial" w:cs="Arial"/>
        </w:rPr>
        <w:t xml:space="preserve">) by comparing either IM or </w:t>
      </w:r>
      <w:proofErr w:type="spellStart"/>
      <w:r>
        <w:rPr>
          <w:rFonts w:ascii="Arial" w:hAnsi="Arial" w:cs="Arial"/>
        </w:rPr>
        <w:t>cMo</w:t>
      </w:r>
      <w:proofErr w:type="spellEnd"/>
      <w:r>
        <w:rPr>
          <w:rFonts w:ascii="Arial" w:hAnsi="Arial" w:cs="Arial"/>
        </w:rPr>
        <w:t xml:space="preserve"> population to all other cell types in the dataset using </w:t>
      </w:r>
      <w:proofErr w:type="spellStart"/>
      <w:r>
        <w:rPr>
          <w:rFonts w:ascii="Arial" w:hAnsi="Arial" w:cs="Arial"/>
        </w:rPr>
        <w:t>FindMarker</w:t>
      </w:r>
      <w:proofErr w:type="spellEnd"/>
      <w:r>
        <w:rPr>
          <w:rFonts w:ascii="Arial" w:hAnsi="Arial" w:cs="Arial"/>
        </w:rPr>
        <w:t xml:space="preserve"> function (Seurat). The genes with </w:t>
      </w:r>
      <w:proofErr w:type="spellStart"/>
      <w:r>
        <w:rPr>
          <w:rFonts w:ascii="Arial" w:hAnsi="Arial" w:cs="Arial"/>
        </w:rPr>
        <w:t>logFC</w:t>
      </w:r>
      <w:proofErr w:type="spellEnd"/>
      <w:r>
        <w:rPr>
          <w:rFonts w:ascii="Arial" w:hAnsi="Arial" w:cs="Arial"/>
        </w:rPr>
        <w:t xml:space="preserve"> &gt; 1 and </w:t>
      </w:r>
      <w:r w:rsidR="00512B26">
        <w:rPr>
          <w:rFonts w:ascii="Arial" w:hAnsi="Arial" w:cs="Arial"/>
        </w:rPr>
        <w:t xml:space="preserve">only positively regulated ones were considered as IM or </w:t>
      </w:r>
      <w:proofErr w:type="spellStart"/>
      <w:r w:rsidR="00512B26">
        <w:rPr>
          <w:rFonts w:ascii="Arial" w:hAnsi="Arial" w:cs="Arial"/>
        </w:rPr>
        <w:t>cMo</w:t>
      </w:r>
      <w:proofErr w:type="spellEnd"/>
      <w:r w:rsidR="00512B26">
        <w:rPr>
          <w:rFonts w:ascii="Arial" w:hAnsi="Arial" w:cs="Arial"/>
        </w:rPr>
        <w:t xml:space="preserve"> signature. The signatures were then used to calculate the scores for each </w:t>
      </w:r>
      <w:proofErr w:type="gramStart"/>
      <w:r w:rsidR="00512B26">
        <w:rPr>
          <w:rFonts w:ascii="Arial" w:hAnsi="Arial" w:cs="Arial"/>
        </w:rPr>
        <w:t>cells</w:t>
      </w:r>
      <w:proofErr w:type="gramEnd"/>
      <w:r w:rsidR="00512B26">
        <w:rPr>
          <w:rFonts w:ascii="Arial" w:hAnsi="Arial" w:cs="Arial"/>
        </w:rPr>
        <w:t xml:space="preserve"> for both Control and </w:t>
      </w:r>
      <w:proofErr w:type="spellStart"/>
      <w:r w:rsidR="00512B26">
        <w:rPr>
          <w:rFonts w:ascii="Arial" w:hAnsi="Arial" w:cs="Arial"/>
        </w:rPr>
        <w:t>Mafb</w:t>
      </w:r>
      <w:proofErr w:type="spellEnd"/>
      <w:r w:rsidR="00512B26">
        <w:rPr>
          <w:rFonts w:ascii="Arial" w:hAnsi="Arial" w:cs="Arial"/>
        </w:rPr>
        <w:t>-KO samples with VISION package</w:t>
      </w:r>
      <w:r w:rsidR="005335D3">
        <w:rPr>
          <w:rFonts w:ascii="Arial" w:hAnsi="Arial" w:cs="Arial"/>
        </w:rPr>
        <w:t xml:space="preserve"> (</w:t>
      </w:r>
      <w:r w:rsidR="005335D3" w:rsidRPr="005335D3">
        <w:rPr>
          <w:rFonts w:ascii="Arial" w:hAnsi="Arial" w:cs="Arial"/>
          <w:highlight w:val="yellow"/>
        </w:rPr>
        <w:t xml:space="preserve">Jones et al. </w:t>
      </w:r>
      <w:commentRangeStart w:id="42"/>
      <w:r w:rsidR="005335D3" w:rsidRPr="005335D3">
        <w:rPr>
          <w:rFonts w:ascii="Arial" w:hAnsi="Arial" w:cs="Arial"/>
          <w:highlight w:val="yellow"/>
        </w:rPr>
        <w:t>2021</w:t>
      </w:r>
      <w:commentRangeEnd w:id="42"/>
      <w:r w:rsidR="005335D3">
        <w:rPr>
          <w:rStyle w:val="CommentReference"/>
        </w:rPr>
        <w:commentReference w:id="42"/>
      </w:r>
      <w:r w:rsidR="005335D3">
        <w:rPr>
          <w:rFonts w:ascii="Arial" w:hAnsi="Arial" w:cs="Arial"/>
        </w:rPr>
        <w:t>)</w:t>
      </w:r>
      <w:r w:rsidR="00512B26">
        <w:rPr>
          <w:rFonts w:ascii="Arial" w:hAnsi="Arial" w:cs="Arial"/>
        </w:rPr>
        <w:t xml:space="preserve">. </w:t>
      </w:r>
      <w:r w:rsidR="005335D3">
        <w:rPr>
          <w:rFonts w:ascii="Arial" w:hAnsi="Arial" w:cs="Arial"/>
        </w:rPr>
        <w:t xml:space="preserve">The scores were stored in Seurat object and plotted with Seurat package. </w:t>
      </w:r>
    </w:p>
    <w:p w14:paraId="3313E605" w14:textId="77777777" w:rsidR="00104C63" w:rsidRDefault="00104C63" w:rsidP="00AA01ED">
      <w:pPr>
        <w:rPr>
          <w:rFonts w:ascii="Arial" w:hAnsi="Arial" w:cs="Arial"/>
          <w:b/>
          <w:i/>
        </w:rPr>
      </w:pPr>
    </w:p>
    <w:p w14:paraId="5E4B7FB5" w14:textId="74DBE603" w:rsidR="00662976" w:rsidRPr="00104C63" w:rsidRDefault="00DD65F8" w:rsidP="00AA01ED">
      <w:pPr>
        <w:rPr>
          <w:rFonts w:ascii="Arial" w:hAnsi="Arial" w:cs="Arial"/>
          <w:b/>
          <w:i/>
        </w:rPr>
      </w:pPr>
      <w:r w:rsidRPr="00104C63">
        <w:rPr>
          <w:rFonts w:ascii="Arial" w:hAnsi="Arial" w:cs="Arial"/>
          <w:b/>
          <w:i/>
        </w:rPr>
        <w:t>MCP-1/</w:t>
      </w:r>
      <w:r w:rsidR="00662976" w:rsidRPr="00104C63">
        <w:rPr>
          <w:rFonts w:ascii="Arial" w:hAnsi="Arial" w:cs="Arial"/>
          <w:b/>
          <w:i/>
        </w:rPr>
        <w:t>CCL2 quantification</w:t>
      </w:r>
    </w:p>
    <w:p w14:paraId="1346BDF5" w14:textId="3AC6EFF0" w:rsidR="00662976" w:rsidRPr="00104C63" w:rsidRDefault="00C67255" w:rsidP="000263E8">
      <w:pPr>
        <w:rPr>
          <w:rFonts w:ascii="Arial" w:hAnsi="Arial" w:cs="Arial"/>
        </w:rPr>
      </w:pPr>
      <w:r w:rsidRPr="00104C63">
        <w:rPr>
          <w:rFonts w:ascii="Arial" w:hAnsi="Arial" w:cs="Arial"/>
        </w:rPr>
        <w:t xml:space="preserve">Mice were sacrificed at indicated time points after DT administration. Blood was collected and lungs were dissected from PBS-perfused mice. </w:t>
      </w:r>
      <w:r w:rsidR="00662976" w:rsidRPr="00104C63">
        <w:rPr>
          <w:rFonts w:ascii="Arial" w:hAnsi="Arial" w:cs="Arial"/>
        </w:rPr>
        <w:t xml:space="preserve">Blood </w:t>
      </w:r>
      <w:r w:rsidRPr="00104C63">
        <w:rPr>
          <w:rFonts w:ascii="Arial" w:hAnsi="Arial" w:cs="Arial"/>
        </w:rPr>
        <w:t>samples were</w:t>
      </w:r>
      <w:r w:rsidR="00662976" w:rsidRPr="00104C63">
        <w:rPr>
          <w:rFonts w:ascii="Arial" w:hAnsi="Arial" w:cs="Arial"/>
        </w:rPr>
        <w:t xml:space="preserve"> left undisturbed for 30–45 min at RT to allow clot formation. The serum was separated from the blood clot by centrifugation for 10 min at 2000 x g at 4°C. Serum was stored at −80°C. </w:t>
      </w:r>
      <w:r w:rsidRPr="00104C63">
        <w:rPr>
          <w:rFonts w:ascii="Arial" w:hAnsi="Arial" w:cs="Arial"/>
        </w:rPr>
        <w:t>Dissected lungs were snap frozen and homogenized in 360 µL ice cold lysis buffer (</w:t>
      </w:r>
      <w:r w:rsidR="003F69D0" w:rsidRPr="00104C63">
        <w:rPr>
          <w:rFonts w:ascii="Arial" w:hAnsi="Arial" w:cs="Arial"/>
        </w:rPr>
        <w:t xml:space="preserve">40 mM Tris-HCl [pH 7.4], 150 mM NaCl, 10% glycerol and </w:t>
      </w:r>
      <w:proofErr w:type="spellStart"/>
      <w:r w:rsidR="003F69D0" w:rsidRPr="00104C63">
        <w:rPr>
          <w:rFonts w:ascii="Arial" w:hAnsi="Arial" w:cs="Arial"/>
        </w:rPr>
        <w:t>cOmplete</w:t>
      </w:r>
      <w:proofErr w:type="spellEnd"/>
      <w:r w:rsidR="003F69D0" w:rsidRPr="00104C63">
        <w:rPr>
          <w:rFonts w:ascii="Arial" w:hAnsi="Arial" w:cs="Arial"/>
        </w:rPr>
        <w:t>™ Protease Inhibitor Cocktail (Sigma)</w:t>
      </w:r>
      <w:r w:rsidRPr="00104C63">
        <w:rPr>
          <w:rFonts w:ascii="Arial" w:hAnsi="Arial" w:cs="Arial"/>
        </w:rPr>
        <w:t>)</w:t>
      </w:r>
      <w:r w:rsidR="000263E8" w:rsidRPr="00104C63">
        <w:rPr>
          <w:rFonts w:ascii="Arial" w:hAnsi="Arial" w:cs="Arial"/>
        </w:rPr>
        <w:t xml:space="preserve"> using a tissue homogenizer (IKA) </w:t>
      </w:r>
      <w:r w:rsidR="000263E8" w:rsidRPr="00104C63">
        <w:rPr>
          <w:rFonts w:ascii="Arial" w:hAnsi="Arial" w:cs="Arial"/>
        </w:rPr>
        <w:lastRenderedPageBreak/>
        <w:t xml:space="preserve">with the addition of 1% </w:t>
      </w:r>
      <w:proofErr w:type="spellStart"/>
      <w:r w:rsidR="000263E8" w:rsidRPr="00104C63">
        <w:rPr>
          <w:rFonts w:ascii="Arial" w:hAnsi="Arial" w:cs="Arial"/>
        </w:rPr>
        <w:t>Igepal</w:t>
      </w:r>
      <w:proofErr w:type="spellEnd"/>
      <w:r w:rsidR="003F69D0" w:rsidRPr="00104C63">
        <w:rPr>
          <w:rFonts w:ascii="Arial" w:hAnsi="Arial" w:cs="Arial"/>
        </w:rPr>
        <w:t xml:space="preserve"> (</w:t>
      </w:r>
      <w:r w:rsidR="003F69D0" w:rsidRPr="00104C63">
        <w:rPr>
          <w:rFonts w:ascii="Arial" w:hAnsi="Arial" w:cs="Arial"/>
          <w:highlight w:val="yellow"/>
        </w:rPr>
        <w:t>…</w:t>
      </w:r>
      <w:r w:rsidR="003F69D0" w:rsidRPr="00104C63">
        <w:rPr>
          <w:rFonts w:ascii="Arial" w:hAnsi="Arial" w:cs="Arial"/>
        </w:rPr>
        <w:t>)</w:t>
      </w:r>
      <w:r w:rsidR="000263E8" w:rsidRPr="00104C63">
        <w:rPr>
          <w:rFonts w:ascii="Arial" w:hAnsi="Arial" w:cs="Arial"/>
        </w:rPr>
        <w:t xml:space="preserve"> after homogenization.</w:t>
      </w:r>
      <w:r w:rsidRPr="00104C63">
        <w:rPr>
          <w:rFonts w:ascii="Arial" w:hAnsi="Arial" w:cs="Arial"/>
        </w:rPr>
        <w:t xml:space="preserve"> </w:t>
      </w:r>
      <w:r w:rsidR="000263E8" w:rsidRPr="00104C63">
        <w:rPr>
          <w:rFonts w:ascii="Arial" w:hAnsi="Arial" w:cs="Arial"/>
        </w:rPr>
        <w:t xml:space="preserve">Samples were then rotated for 20 min at 4°C, followed by a centrifugation to pellet debris. Protein concentration </w:t>
      </w:r>
      <w:r w:rsidR="00715BA3" w:rsidRPr="00104C63">
        <w:rPr>
          <w:rFonts w:ascii="Arial" w:hAnsi="Arial" w:cs="Arial"/>
        </w:rPr>
        <w:t>of</w:t>
      </w:r>
      <w:r w:rsidR="000263E8" w:rsidRPr="00104C63">
        <w:rPr>
          <w:rFonts w:ascii="Arial" w:hAnsi="Arial" w:cs="Arial"/>
        </w:rPr>
        <w:t xml:space="preserve"> cleared lysates was determined using Pierce™ BCA Protein Assay Kit </w:t>
      </w:r>
      <w:r w:rsidR="00CF6321" w:rsidRPr="00104C63">
        <w:rPr>
          <w:rFonts w:ascii="Arial" w:hAnsi="Arial" w:cs="Arial"/>
        </w:rPr>
        <w:t>(</w:t>
      </w:r>
      <w:r w:rsidR="000263E8" w:rsidRPr="00104C63">
        <w:rPr>
          <w:rFonts w:ascii="Arial" w:hAnsi="Arial" w:cs="Arial"/>
        </w:rPr>
        <w:t>Thermo Fisher), according to manufacturer instructions. Cleared lysate</w:t>
      </w:r>
      <w:r w:rsidR="003F69D0" w:rsidRPr="00104C63">
        <w:rPr>
          <w:rFonts w:ascii="Arial" w:hAnsi="Arial" w:cs="Arial"/>
        </w:rPr>
        <w:t>s</w:t>
      </w:r>
      <w:r w:rsidR="000263E8" w:rsidRPr="00104C63">
        <w:rPr>
          <w:rFonts w:ascii="Arial" w:hAnsi="Arial" w:cs="Arial"/>
        </w:rPr>
        <w:t xml:space="preserve"> w</w:t>
      </w:r>
      <w:r w:rsidR="003F69D0" w:rsidRPr="00104C63">
        <w:rPr>
          <w:rFonts w:ascii="Arial" w:hAnsi="Arial" w:cs="Arial"/>
        </w:rPr>
        <w:t>ere</w:t>
      </w:r>
      <w:r w:rsidR="000263E8" w:rsidRPr="00104C63">
        <w:rPr>
          <w:rFonts w:ascii="Arial" w:hAnsi="Arial" w:cs="Arial"/>
        </w:rPr>
        <w:t xml:space="preserve"> stored at −80°C. CCL2 levels in serum and lung homogenates w</w:t>
      </w:r>
      <w:r w:rsidR="003F69D0" w:rsidRPr="00104C63">
        <w:rPr>
          <w:rFonts w:ascii="Arial" w:hAnsi="Arial" w:cs="Arial"/>
        </w:rPr>
        <w:t>ere</w:t>
      </w:r>
      <w:r w:rsidR="000263E8" w:rsidRPr="00104C63">
        <w:rPr>
          <w:rFonts w:ascii="Arial" w:hAnsi="Arial" w:cs="Arial"/>
        </w:rPr>
        <w:t xml:space="preserve"> determined using MCP-1/CCL2 Mouse Uncoated ELISA Kit</w:t>
      </w:r>
      <w:r w:rsidR="007964FC" w:rsidRPr="00104C63">
        <w:rPr>
          <w:rFonts w:ascii="Arial" w:hAnsi="Arial" w:cs="Arial"/>
        </w:rPr>
        <w:t xml:space="preserve"> (</w:t>
      </w:r>
      <w:r w:rsidR="003F69D0" w:rsidRPr="00104C63">
        <w:rPr>
          <w:rFonts w:ascii="Arial" w:hAnsi="Arial" w:cs="Arial"/>
        </w:rPr>
        <w:t>Thermo Fisher</w:t>
      </w:r>
      <w:r w:rsidR="000263E8" w:rsidRPr="00104C63">
        <w:rPr>
          <w:rFonts w:ascii="Arial" w:hAnsi="Arial" w:cs="Arial"/>
        </w:rPr>
        <w:t>), according to manufacturer instructions.</w:t>
      </w:r>
    </w:p>
    <w:p w14:paraId="0D1DC27D" w14:textId="49BAFB78" w:rsidR="00104C63" w:rsidRPr="00104C63" w:rsidRDefault="00104C63" w:rsidP="000263E8">
      <w:pPr>
        <w:rPr>
          <w:rFonts w:ascii="Arial" w:hAnsi="Arial" w:cs="Arial"/>
        </w:rPr>
      </w:pPr>
    </w:p>
    <w:p w14:paraId="22F09E80" w14:textId="08CEBCF2" w:rsidR="00104C63" w:rsidRPr="00104C63" w:rsidRDefault="00104C63" w:rsidP="000263E8">
      <w:pPr>
        <w:rPr>
          <w:rFonts w:ascii="Arial" w:hAnsi="Arial" w:cs="Arial"/>
          <w:b/>
        </w:rPr>
      </w:pPr>
      <w:r w:rsidRPr="00104C63">
        <w:rPr>
          <w:rFonts w:ascii="Arial" w:hAnsi="Arial" w:cs="Arial"/>
          <w:b/>
        </w:rPr>
        <w:t>QUANTIFICATION AND STATISTICAL ANALYSIS</w:t>
      </w:r>
    </w:p>
    <w:p w14:paraId="39510259" w14:textId="254DFE11" w:rsidR="0088086E" w:rsidRPr="00104C63" w:rsidRDefault="0088086E" w:rsidP="00AA01ED">
      <w:pPr>
        <w:rPr>
          <w:rFonts w:ascii="Arial" w:hAnsi="Arial" w:cs="Arial"/>
        </w:rPr>
      </w:pPr>
    </w:p>
    <w:p w14:paraId="3C1892FD" w14:textId="15CBD253" w:rsidR="00104C63" w:rsidRPr="00104C63" w:rsidRDefault="00104C63" w:rsidP="00AA01ED">
      <w:pPr>
        <w:rPr>
          <w:rFonts w:ascii="Arial" w:hAnsi="Arial" w:cs="Arial"/>
        </w:rPr>
      </w:pPr>
    </w:p>
    <w:p w14:paraId="47506888" w14:textId="04B41D62" w:rsidR="00104C63" w:rsidRPr="00104C63" w:rsidRDefault="00104C63" w:rsidP="00AA01ED">
      <w:pPr>
        <w:rPr>
          <w:rFonts w:ascii="Arial" w:hAnsi="Arial" w:cs="Arial"/>
          <w:b/>
        </w:rPr>
      </w:pPr>
      <w:r w:rsidRPr="00104C63">
        <w:rPr>
          <w:rFonts w:ascii="Arial" w:hAnsi="Arial" w:cs="Arial"/>
          <w:b/>
        </w:rPr>
        <w:t>DATA AND CODE AVAILABILITY</w:t>
      </w:r>
    </w:p>
    <w:p w14:paraId="21F76710"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t xml:space="preserve">Single-cell RNA-seq and bulk RNA-seq data have been deposited at GEO and are publicly available as of the date of publication. </w:t>
      </w:r>
      <w:r w:rsidRPr="00B375D2">
        <w:rPr>
          <w:rFonts w:ascii="Arial" w:hAnsi="Arial" w:cs="Arial"/>
          <w:sz w:val="22"/>
          <w:szCs w:val="22"/>
        </w:rPr>
        <w:t>Accession numbers</w:t>
      </w:r>
      <w:r w:rsidRPr="00104C63">
        <w:rPr>
          <w:rFonts w:ascii="Arial" w:hAnsi="Arial" w:cs="Arial"/>
          <w:sz w:val="22"/>
          <w:szCs w:val="22"/>
        </w:rPr>
        <w:t xml:space="preserve"> are listed in the key resources table. The </w:t>
      </w:r>
      <w:r w:rsidRPr="00104C63">
        <w:rPr>
          <w:rFonts w:ascii="Arial" w:hAnsi="Arial" w:cs="Arial"/>
          <w:sz w:val="22"/>
          <w:szCs w:val="22"/>
          <w:highlight w:val="yellow"/>
        </w:rPr>
        <w:t>DOI</w:t>
      </w:r>
      <w:r w:rsidRPr="00104C63">
        <w:rPr>
          <w:rFonts w:ascii="Arial" w:hAnsi="Arial" w:cs="Arial"/>
          <w:sz w:val="22"/>
          <w:szCs w:val="22"/>
        </w:rPr>
        <w:t xml:space="preserve"> is listed in the key resources table. </w:t>
      </w:r>
    </w:p>
    <w:p w14:paraId="2B398736"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t xml:space="preserve">All original code has been deposited at </w:t>
      </w:r>
      <w:commentRangeStart w:id="43"/>
      <w:proofErr w:type="spellStart"/>
      <w:r w:rsidRPr="00104C63">
        <w:rPr>
          <w:rFonts w:ascii="Arial" w:hAnsi="Arial" w:cs="Arial"/>
          <w:sz w:val="22"/>
          <w:szCs w:val="22"/>
          <w:highlight w:val="yellow"/>
        </w:rPr>
        <w:t>Zenodo</w:t>
      </w:r>
      <w:proofErr w:type="spellEnd"/>
      <w:r w:rsidRPr="00104C63">
        <w:rPr>
          <w:rFonts w:ascii="Arial" w:hAnsi="Arial" w:cs="Arial"/>
          <w:sz w:val="22"/>
          <w:szCs w:val="22"/>
        </w:rPr>
        <w:t xml:space="preserve"> and is publicly available as of the date of publication. </w:t>
      </w:r>
      <w:r w:rsidRPr="00104C63">
        <w:rPr>
          <w:rFonts w:ascii="Arial" w:hAnsi="Arial" w:cs="Arial"/>
          <w:sz w:val="22"/>
          <w:szCs w:val="22"/>
          <w:highlight w:val="yellow"/>
        </w:rPr>
        <w:t>DOIs</w:t>
      </w:r>
      <w:r w:rsidRPr="00104C63">
        <w:rPr>
          <w:rFonts w:ascii="Arial" w:hAnsi="Arial" w:cs="Arial"/>
          <w:sz w:val="22"/>
          <w:szCs w:val="22"/>
        </w:rPr>
        <w:t xml:space="preserve"> </w:t>
      </w:r>
      <w:commentRangeEnd w:id="43"/>
      <w:r w:rsidRPr="00104C63">
        <w:rPr>
          <w:rStyle w:val="CommentReference"/>
          <w:rFonts w:ascii="Arial" w:eastAsiaTheme="minorEastAsia" w:hAnsi="Arial" w:cs="Arial"/>
          <w:sz w:val="22"/>
          <w:szCs w:val="22"/>
        </w:rPr>
        <w:commentReference w:id="43"/>
      </w:r>
      <w:r w:rsidRPr="00104C63">
        <w:rPr>
          <w:rFonts w:ascii="Arial" w:hAnsi="Arial" w:cs="Arial"/>
          <w:sz w:val="22"/>
          <w:szCs w:val="22"/>
        </w:rPr>
        <w:t xml:space="preserve">are listed in the key resources table. </w:t>
      </w:r>
    </w:p>
    <w:p w14:paraId="5904F782" w14:textId="77777777" w:rsidR="00104C63" w:rsidRPr="00104C63" w:rsidRDefault="00104C63" w:rsidP="00104C63">
      <w:pPr>
        <w:pStyle w:val="NormalWeb"/>
        <w:numPr>
          <w:ilvl w:val="0"/>
          <w:numId w:val="1"/>
        </w:numPr>
        <w:jc w:val="both"/>
        <w:rPr>
          <w:rFonts w:ascii="Arial" w:hAnsi="Arial" w:cs="Arial"/>
          <w:sz w:val="22"/>
          <w:szCs w:val="22"/>
        </w:rPr>
      </w:pPr>
      <w:r w:rsidRPr="00104C63">
        <w:rPr>
          <w:rFonts w:ascii="Arial" w:hAnsi="Arial" w:cs="Arial"/>
          <w:sz w:val="22"/>
          <w:szCs w:val="22"/>
        </w:rPr>
        <w:t xml:space="preserve">Any additional information required to reanalyze the data reported in this paper is available from the lead contact upon request. </w:t>
      </w:r>
    </w:p>
    <w:p w14:paraId="0CD7DAFF" w14:textId="3268800F" w:rsidR="00104C63" w:rsidRDefault="00012921" w:rsidP="00AA01ED">
      <w:pPr>
        <w:rPr>
          <w:rFonts w:ascii="Arial" w:hAnsi="Arial" w:cs="Arial"/>
        </w:rPr>
      </w:pPr>
      <w:r w:rsidRPr="00012921">
        <w:rPr>
          <w:rFonts w:ascii="Arial" w:hAnsi="Arial" w:cs="Arial"/>
          <w:highlight w:val="yellow"/>
        </w:rPr>
        <w:t>Refs</w:t>
      </w:r>
    </w:p>
    <w:p w14:paraId="6E0586B4" w14:textId="5DA7C240" w:rsidR="00012921" w:rsidRDefault="00012921" w:rsidP="00AA01ED">
      <w:pPr>
        <w:rPr>
          <w:rFonts w:ascii="Arial" w:hAnsi="Arial" w:cs="Arial"/>
        </w:rPr>
      </w:pPr>
      <w:r w:rsidRPr="00012921">
        <w:rPr>
          <w:rFonts w:ascii="Arial" w:hAnsi="Arial" w:cs="Arial"/>
        </w:rPr>
        <w:t xml:space="preserve">Shen, F. W., Saga, Y., </w:t>
      </w:r>
      <w:proofErr w:type="spellStart"/>
      <w:r w:rsidRPr="00012921">
        <w:rPr>
          <w:rFonts w:ascii="Arial" w:hAnsi="Arial" w:cs="Arial"/>
        </w:rPr>
        <w:t>Litman</w:t>
      </w:r>
      <w:proofErr w:type="spellEnd"/>
      <w:r w:rsidRPr="00012921">
        <w:rPr>
          <w:rFonts w:ascii="Arial" w:hAnsi="Arial" w:cs="Arial"/>
        </w:rPr>
        <w:t xml:space="preserve">, G., Freeman, G., Tung, J. S., Cantor, H., &amp; </w:t>
      </w:r>
      <w:proofErr w:type="spellStart"/>
      <w:r w:rsidRPr="00012921">
        <w:rPr>
          <w:rFonts w:ascii="Arial" w:hAnsi="Arial" w:cs="Arial"/>
        </w:rPr>
        <w:t>Boyse</w:t>
      </w:r>
      <w:proofErr w:type="spellEnd"/>
      <w:r w:rsidRPr="00012921">
        <w:rPr>
          <w:rFonts w:ascii="Arial" w:hAnsi="Arial" w:cs="Arial"/>
        </w:rPr>
        <w:t>, E. A. (1985). Cloning of Ly-5 cDNA. Proceedings of the National Academy of Sciences, 82(21), 7360-7363.</w:t>
      </w:r>
    </w:p>
    <w:p w14:paraId="07D3E9E5" w14:textId="5B6C8AC7" w:rsidR="00012921" w:rsidRDefault="00012921" w:rsidP="00AA01ED">
      <w:pPr>
        <w:rPr>
          <w:rFonts w:ascii="Arial" w:hAnsi="Arial" w:cs="Arial"/>
        </w:rPr>
      </w:pPr>
      <w:r w:rsidRPr="00012921">
        <w:rPr>
          <w:rFonts w:ascii="Arial" w:hAnsi="Arial" w:cs="Arial"/>
        </w:rPr>
        <w:t xml:space="preserve">Jung, S., </w:t>
      </w:r>
      <w:proofErr w:type="spellStart"/>
      <w:r w:rsidRPr="00012921">
        <w:rPr>
          <w:rFonts w:ascii="Arial" w:hAnsi="Arial" w:cs="Arial"/>
        </w:rPr>
        <w:t>Aliberti</w:t>
      </w:r>
      <w:proofErr w:type="spellEnd"/>
      <w:r w:rsidRPr="00012921">
        <w:rPr>
          <w:rFonts w:ascii="Arial" w:hAnsi="Arial" w:cs="Arial"/>
        </w:rPr>
        <w:t xml:space="preserve">, J., </w:t>
      </w:r>
      <w:proofErr w:type="spellStart"/>
      <w:r w:rsidRPr="00012921">
        <w:rPr>
          <w:rFonts w:ascii="Arial" w:hAnsi="Arial" w:cs="Arial"/>
        </w:rPr>
        <w:t>Graemmel</w:t>
      </w:r>
      <w:proofErr w:type="spellEnd"/>
      <w:r w:rsidRPr="00012921">
        <w:rPr>
          <w:rFonts w:ascii="Arial" w:hAnsi="Arial" w:cs="Arial"/>
        </w:rPr>
        <w:t xml:space="preserve">, P., Sunshine, M. J., </w:t>
      </w:r>
      <w:proofErr w:type="spellStart"/>
      <w:r w:rsidRPr="00012921">
        <w:rPr>
          <w:rFonts w:ascii="Arial" w:hAnsi="Arial" w:cs="Arial"/>
        </w:rPr>
        <w:t>Kreutzberg</w:t>
      </w:r>
      <w:proofErr w:type="spellEnd"/>
      <w:r w:rsidRPr="00012921">
        <w:rPr>
          <w:rFonts w:ascii="Arial" w:hAnsi="Arial" w:cs="Arial"/>
        </w:rPr>
        <w:t xml:space="preserve">, G. W., Sher, A., &amp; Littman, D. R. (2000). Analysis of fractalkine receptor </w:t>
      </w:r>
      <w:proofErr w:type="gramStart"/>
      <w:r w:rsidRPr="00012921">
        <w:rPr>
          <w:rFonts w:ascii="Arial" w:hAnsi="Arial" w:cs="Arial"/>
        </w:rPr>
        <w:t>CX(</w:t>
      </w:r>
      <w:proofErr w:type="gramEnd"/>
      <w:r w:rsidRPr="00012921">
        <w:rPr>
          <w:rFonts w:ascii="Arial" w:hAnsi="Arial" w:cs="Arial"/>
        </w:rPr>
        <w:t>3)CR1 function by targeted deletion and green fluorescent protein reporter gene insertion. Molecular and cellular biology, 20(11), 4106–4114.</w:t>
      </w:r>
    </w:p>
    <w:p w14:paraId="6E14ED4D" w14:textId="1479B6AD" w:rsidR="00012921" w:rsidRDefault="00933EE7" w:rsidP="00AA01ED">
      <w:pPr>
        <w:rPr>
          <w:rFonts w:ascii="Arial" w:hAnsi="Arial" w:cs="Arial"/>
        </w:rPr>
      </w:pPr>
      <w:r w:rsidRPr="00933EE7">
        <w:rPr>
          <w:rFonts w:ascii="Arial" w:hAnsi="Arial" w:cs="Arial"/>
        </w:rPr>
        <w:t xml:space="preserve">Diehl, G. E., Longman, R. S., Zhang, J. X., </w:t>
      </w:r>
      <w:proofErr w:type="spellStart"/>
      <w:r w:rsidRPr="00933EE7">
        <w:rPr>
          <w:rFonts w:ascii="Arial" w:hAnsi="Arial" w:cs="Arial"/>
        </w:rPr>
        <w:t>Breart</w:t>
      </w:r>
      <w:proofErr w:type="spellEnd"/>
      <w:r w:rsidRPr="00933EE7">
        <w:rPr>
          <w:rFonts w:ascii="Arial" w:hAnsi="Arial" w:cs="Arial"/>
        </w:rPr>
        <w:t>, B., Galan, C., Cuesta, A., Schwab, S. R., &amp; Littman, D. R. (2013). Microbiota restricts trafficking of bacteria to mesenteric lymph nodes by CX(</w:t>
      </w:r>
      <w:proofErr w:type="gramStart"/>
      <w:r w:rsidRPr="00933EE7">
        <w:rPr>
          <w:rFonts w:ascii="Arial" w:hAnsi="Arial" w:cs="Arial"/>
        </w:rPr>
        <w:t>3)CR</w:t>
      </w:r>
      <w:proofErr w:type="gramEnd"/>
      <w:r w:rsidRPr="00933EE7">
        <w:rPr>
          <w:rFonts w:ascii="Arial" w:hAnsi="Arial" w:cs="Arial"/>
        </w:rPr>
        <w:t>1(hi) cells. Nature, 494(7435), 116–120.</w:t>
      </w:r>
    </w:p>
    <w:p w14:paraId="1C61B782" w14:textId="1CBD91B8" w:rsidR="00933EE7" w:rsidRDefault="00933EE7" w:rsidP="00AA01ED">
      <w:pPr>
        <w:rPr>
          <w:rFonts w:ascii="Arial" w:hAnsi="Arial" w:cs="Arial"/>
        </w:rPr>
      </w:pPr>
      <w:r w:rsidRPr="00D451C7">
        <w:rPr>
          <w:rFonts w:ascii="Arial" w:hAnsi="Arial" w:cs="Arial"/>
        </w:rPr>
        <w:t xml:space="preserve">Lee, S. L., </w:t>
      </w:r>
      <w:proofErr w:type="spellStart"/>
      <w:r w:rsidRPr="00D451C7">
        <w:rPr>
          <w:rFonts w:ascii="Arial" w:hAnsi="Arial" w:cs="Arial"/>
        </w:rPr>
        <w:t>Wesselschmidt</w:t>
      </w:r>
      <w:proofErr w:type="spellEnd"/>
      <w:r w:rsidRPr="00D451C7">
        <w:rPr>
          <w:rFonts w:ascii="Arial" w:hAnsi="Arial" w:cs="Arial"/>
        </w:rPr>
        <w:t xml:space="preserve">, R. L., Linette, G. P., Kanagawa, O., Russell, J. H., &amp; </w:t>
      </w:r>
      <w:proofErr w:type="spellStart"/>
      <w:r w:rsidRPr="00D451C7">
        <w:rPr>
          <w:rFonts w:ascii="Arial" w:hAnsi="Arial" w:cs="Arial"/>
        </w:rPr>
        <w:t>Milbrandt</w:t>
      </w:r>
      <w:proofErr w:type="spellEnd"/>
      <w:r w:rsidRPr="00D451C7">
        <w:rPr>
          <w:rFonts w:ascii="Arial" w:hAnsi="Arial" w:cs="Arial"/>
        </w:rPr>
        <w:t xml:space="preserve">, J. (1995). </w:t>
      </w:r>
      <w:r w:rsidRPr="00933EE7">
        <w:rPr>
          <w:rFonts w:ascii="Arial" w:hAnsi="Arial" w:cs="Arial"/>
        </w:rPr>
        <w:t>Unimpaired thymic and peripheral T cell death in mice lacking the nuclear receptor NGFI-B (Nur77). Science (New York, N.Y.), 269(5223), 532–535.</w:t>
      </w:r>
    </w:p>
    <w:p w14:paraId="2F8C0B39" w14:textId="67AAFF1A" w:rsidR="00933EE7" w:rsidRDefault="00933EE7" w:rsidP="00AA01ED">
      <w:pPr>
        <w:rPr>
          <w:rFonts w:ascii="Arial" w:hAnsi="Arial" w:cs="Arial"/>
        </w:rPr>
      </w:pPr>
      <w:r w:rsidRPr="00933EE7">
        <w:rPr>
          <w:rFonts w:ascii="Arial" w:hAnsi="Arial" w:cs="Arial"/>
        </w:rPr>
        <w:t xml:space="preserve">Clausen, B. E., Burkhardt, C., Reith, W., </w:t>
      </w:r>
      <w:proofErr w:type="spellStart"/>
      <w:r w:rsidRPr="00933EE7">
        <w:rPr>
          <w:rFonts w:ascii="Arial" w:hAnsi="Arial" w:cs="Arial"/>
        </w:rPr>
        <w:t>Renkawitz</w:t>
      </w:r>
      <w:proofErr w:type="spellEnd"/>
      <w:r w:rsidRPr="00933EE7">
        <w:rPr>
          <w:rFonts w:ascii="Arial" w:hAnsi="Arial" w:cs="Arial"/>
        </w:rPr>
        <w:t xml:space="preserve">, R., &amp; </w:t>
      </w:r>
      <w:proofErr w:type="spellStart"/>
      <w:r w:rsidRPr="00933EE7">
        <w:rPr>
          <w:rFonts w:ascii="Arial" w:hAnsi="Arial" w:cs="Arial"/>
        </w:rPr>
        <w:t>Förster</w:t>
      </w:r>
      <w:proofErr w:type="spellEnd"/>
      <w:r w:rsidRPr="00933EE7">
        <w:rPr>
          <w:rFonts w:ascii="Arial" w:hAnsi="Arial" w:cs="Arial"/>
        </w:rPr>
        <w:t xml:space="preserve">, I. (1999). Conditional gene targeting in macrophages and granulocytes using </w:t>
      </w:r>
      <w:proofErr w:type="spellStart"/>
      <w:r w:rsidRPr="00933EE7">
        <w:rPr>
          <w:rFonts w:ascii="Arial" w:hAnsi="Arial" w:cs="Arial"/>
        </w:rPr>
        <w:t>LysMcre</w:t>
      </w:r>
      <w:proofErr w:type="spellEnd"/>
      <w:r w:rsidRPr="00933EE7">
        <w:rPr>
          <w:rFonts w:ascii="Arial" w:hAnsi="Arial" w:cs="Arial"/>
        </w:rPr>
        <w:t xml:space="preserve"> mice. Transgenic research, 8(4), 265–277.</w:t>
      </w:r>
    </w:p>
    <w:p w14:paraId="26096B6D" w14:textId="2B7DA236" w:rsidR="00933EE7" w:rsidRDefault="00933EE7" w:rsidP="00AA01ED">
      <w:pPr>
        <w:rPr>
          <w:rFonts w:ascii="Arial" w:hAnsi="Arial" w:cs="Arial"/>
        </w:rPr>
      </w:pPr>
      <w:r w:rsidRPr="00933EE7">
        <w:rPr>
          <w:rFonts w:ascii="Arial" w:hAnsi="Arial" w:cs="Arial"/>
        </w:rPr>
        <w:t xml:space="preserve">Liu, Z., Gu, Y., </w:t>
      </w:r>
      <w:proofErr w:type="spellStart"/>
      <w:r w:rsidRPr="00933EE7">
        <w:rPr>
          <w:rFonts w:ascii="Arial" w:hAnsi="Arial" w:cs="Arial"/>
        </w:rPr>
        <w:t>Chakarov</w:t>
      </w:r>
      <w:proofErr w:type="spellEnd"/>
      <w:r w:rsidRPr="00933EE7">
        <w:rPr>
          <w:rFonts w:ascii="Arial" w:hAnsi="Arial" w:cs="Arial"/>
        </w:rPr>
        <w:t xml:space="preserve">, S., Bleriot, C., Kwok, I., Chen, X., Shin, A., Huang, W., Dress, R. J., </w:t>
      </w:r>
      <w:proofErr w:type="spellStart"/>
      <w:r w:rsidRPr="00933EE7">
        <w:rPr>
          <w:rFonts w:ascii="Arial" w:hAnsi="Arial" w:cs="Arial"/>
        </w:rPr>
        <w:t>Dutertre</w:t>
      </w:r>
      <w:proofErr w:type="spellEnd"/>
      <w:r w:rsidRPr="00933EE7">
        <w:rPr>
          <w:rFonts w:ascii="Arial" w:hAnsi="Arial" w:cs="Arial"/>
        </w:rPr>
        <w:t xml:space="preserve">, C. A., </w:t>
      </w:r>
      <w:proofErr w:type="spellStart"/>
      <w:r w:rsidRPr="00933EE7">
        <w:rPr>
          <w:rFonts w:ascii="Arial" w:hAnsi="Arial" w:cs="Arial"/>
        </w:rPr>
        <w:t>Schlitzer</w:t>
      </w:r>
      <w:proofErr w:type="spellEnd"/>
      <w:r w:rsidRPr="00933EE7">
        <w:rPr>
          <w:rFonts w:ascii="Arial" w:hAnsi="Arial" w:cs="Arial"/>
        </w:rPr>
        <w:t xml:space="preserve">, A., Chen, J., Ng, L. G., Wang, H., Liu, Z., </w:t>
      </w:r>
      <w:proofErr w:type="spellStart"/>
      <w:r w:rsidRPr="00933EE7">
        <w:rPr>
          <w:rFonts w:ascii="Arial" w:hAnsi="Arial" w:cs="Arial"/>
        </w:rPr>
        <w:t>Su</w:t>
      </w:r>
      <w:proofErr w:type="spellEnd"/>
      <w:r w:rsidRPr="00933EE7">
        <w:rPr>
          <w:rFonts w:ascii="Arial" w:hAnsi="Arial" w:cs="Arial"/>
        </w:rPr>
        <w:t xml:space="preserve">, B., &amp; </w:t>
      </w:r>
      <w:proofErr w:type="spellStart"/>
      <w:r w:rsidRPr="00933EE7">
        <w:rPr>
          <w:rFonts w:ascii="Arial" w:hAnsi="Arial" w:cs="Arial"/>
        </w:rPr>
        <w:t>Ginhoux</w:t>
      </w:r>
      <w:proofErr w:type="spellEnd"/>
      <w:r w:rsidRPr="00933EE7">
        <w:rPr>
          <w:rFonts w:ascii="Arial" w:hAnsi="Arial" w:cs="Arial"/>
        </w:rPr>
        <w:t>, F. (2019). Fate Mapping via Ms4a3-Expression History Traces Monocyte-Derived Cells. Cell, 178(6), 1509–1525.e19.</w:t>
      </w:r>
    </w:p>
    <w:p w14:paraId="0DB144E2" w14:textId="77777777" w:rsidR="00012921" w:rsidRPr="00012921" w:rsidRDefault="00012921" w:rsidP="00012921">
      <w:pPr>
        <w:rPr>
          <w:rFonts w:ascii="Arial" w:hAnsi="Arial" w:cs="Arial"/>
        </w:rPr>
      </w:pPr>
      <w:proofErr w:type="spellStart"/>
      <w:r w:rsidRPr="00012921">
        <w:rPr>
          <w:rFonts w:ascii="Arial" w:hAnsi="Arial" w:cs="Arial"/>
        </w:rPr>
        <w:lastRenderedPageBreak/>
        <w:t>Aibar</w:t>
      </w:r>
      <w:proofErr w:type="spellEnd"/>
      <w:r w:rsidRPr="00012921">
        <w:rPr>
          <w:rFonts w:ascii="Arial" w:hAnsi="Arial" w:cs="Arial"/>
        </w:rPr>
        <w:t xml:space="preserve">, S., González-Blas, C.B., </w:t>
      </w:r>
      <w:proofErr w:type="spellStart"/>
      <w:r w:rsidRPr="00012921">
        <w:rPr>
          <w:rFonts w:ascii="Arial" w:hAnsi="Arial" w:cs="Arial"/>
        </w:rPr>
        <w:t>Moerman</w:t>
      </w:r>
      <w:proofErr w:type="spellEnd"/>
      <w:r w:rsidRPr="00012921">
        <w:rPr>
          <w:rFonts w:ascii="Arial" w:hAnsi="Arial" w:cs="Arial"/>
        </w:rPr>
        <w:t xml:space="preserve">, T., Huynh-Thu, V.A., </w:t>
      </w:r>
      <w:proofErr w:type="spellStart"/>
      <w:r w:rsidRPr="00012921">
        <w:rPr>
          <w:rFonts w:ascii="Arial" w:hAnsi="Arial" w:cs="Arial"/>
        </w:rPr>
        <w:t>Imrichova</w:t>
      </w:r>
      <w:proofErr w:type="spellEnd"/>
      <w:r w:rsidRPr="00012921">
        <w:rPr>
          <w:rFonts w:ascii="Arial" w:hAnsi="Arial" w:cs="Arial"/>
        </w:rPr>
        <w:t xml:space="preserve">, H., </w:t>
      </w:r>
      <w:proofErr w:type="spellStart"/>
      <w:r w:rsidRPr="00012921">
        <w:rPr>
          <w:rFonts w:ascii="Arial" w:hAnsi="Arial" w:cs="Arial"/>
        </w:rPr>
        <w:t>Hulselmans</w:t>
      </w:r>
      <w:proofErr w:type="spellEnd"/>
      <w:r w:rsidRPr="00012921">
        <w:rPr>
          <w:rFonts w:ascii="Arial" w:hAnsi="Arial" w:cs="Arial"/>
        </w:rPr>
        <w:t xml:space="preserve">, G., </w:t>
      </w:r>
      <w:proofErr w:type="spellStart"/>
      <w:r w:rsidRPr="00012921">
        <w:rPr>
          <w:rFonts w:ascii="Arial" w:hAnsi="Arial" w:cs="Arial"/>
        </w:rPr>
        <w:t>Rambow</w:t>
      </w:r>
      <w:proofErr w:type="spellEnd"/>
      <w:r w:rsidRPr="00012921">
        <w:rPr>
          <w:rFonts w:ascii="Arial" w:hAnsi="Arial" w:cs="Arial"/>
        </w:rPr>
        <w:t xml:space="preserve">, F., Marine, J.C., </w:t>
      </w:r>
      <w:proofErr w:type="spellStart"/>
      <w:r w:rsidRPr="00012921">
        <w:rPr>
          <w:rFonts w:ascii="Arial" w:hAnsi="Arial" w:cs="Arial"/>
        </w:rPr>
        <w:t>Geurts</w:t>
      </w:r>
      <w:proofErr w:type="spellEnd"/>
      <w:r w:rsidRPr="00012921">
        <w:rPr>
          <w:rFonts w:ascii="Arial" w:hAnsi="Arial" w:cs="Arial"/>
        </w:rPr>
        <w:t xml:space="preserve">, P., </w:t>
      </w:r>
      <w:proofErr w:type="spellStart"/>
      <w:r w:rsidRPr="00012921">
        <w:rPr>
          <w:rFonts w:ascii="Arial" w:hAnsi="Arial" w:cs="Arial"/>
        </w:rPr>
        <w:t>Aerts</w:t>
      </w:r>
      <w:proofErr w:type="spellEnd"/>
      <w:r w:rsidRPr="00012921">
        <w:rPr>
          <w:rFonts w:ascii="Arial" w:hAnsi="Arial" w:cs="Arial"/>
        </w:rPr>
        <w:t>, J., et al. (2017). SCENIC: single-cell regulatory network inference and clustering. Nature Methods 2017 14:11 14, 1083–1086.</w:t>
      </w:r>
    </w:p>
    <w:p w14:paraId="64AC4919" w14:textId="20A699D7" w:rsidR="00012921" w:rsidRPr="00012921" w:rsidRDefault="00012921" w:rsidP="00012921">
      <w:pPr>
        <w:rPr>
          <w:rFonts w:ascii="Arial" w:hAnsi="Arial" w:cs="Arial"/>
        </w:rPr>
      </w:pPr>
      <w:r w:rsidRPr="00012921">
        <w:rPr>
          <w:rFonts w:ascii="Arial" w:hAnsi="Arial" w:cs="Arial"/>
          <w:lang w:val="nl-NL"/>
        </w:rPr>
        <w:t xml:space="preserve">Van den Berge, K., Roux de </w:t>
      </w:r>
      <w:proofErr w:type="spellStart"/>
      <w:r w:rsidRPr="00012921">
        <w:rPr>
          <w:rFonts w:ascii="Arial" w:hAnsi="Arial" w:cs="Arial"/>
          <w:lang w:val="nl-NL"/>
        </w:rPr>
        <w:t>Bézieux</w:t>
      </w:r>
      <w:proofErr w:type="spellEnd"/>
      <w:r w:rsidRPr="00012921">
        <w:rPr>
          <w:rFonts w:ascii="Arial" w:hAnsi="Arial" w:cs="Arial"/>
          <w:lang w:val="nl-NL"/>
        </w:rPr>
        <w:t xml:space="preserve">, H., Street, K. et al. </w:t>
      </w:r>
      <w:r w:rsidRPr="00012921">
        <w:rPr>
          <w:rFonts w:ascii="Arial" w:hAnsi="Arial" w:cs="Arial"/>
        </w:rPr>
        <w:t xml:space="preserve">Trajectory-based differential expression analysis for single-cell sequencing data. Nat </w:t>
      </w:r>
      <w:proofErr w:type="spellStart"/>
      <w:r w:rsidRPr="00012921">
        <w:rPr>
          <w:rFonts w:ascii="Arial" w:hAnsi="Arial" w:cs="Arial"/>
        </w:rPr>
        <w:t>Commun</w:t>
      </w:r>
      <w:proofErr w:type="spellEnd"/>
      <w:r w:rsidRPr="00012921">
        <w:rPr>
          <w:rFonts w:ascii="Arial" w:hAnsi="Arial" w:cs="Arial"/>
        </w:rPr>
        <w:t xml:space="preserve"> 11, 1201 (2020).</w:t>
      </w:r>
    </w:p>
    <w:p w14:paraId="407D2A5C" w14:textId="77777777" w:rsidR="00012921" w:rsidRPr="00012921" w:rsidRDefault="00012921" w:rsidP="00012921">
      <w:pPr>
        <w:rPr>
          <w:rFonts w:ascii="Arial" w:hAnsi="Arial" w:cs="Arial"/>
        </w:rPr>
      </w:pPr>
      <w:r w:rsidRPr="00012921">
        <w:rPr>
          <w:rFonts w:ascii="Arial" w:hAnsi="Arial" w:cs="Arial"/>
        </w:rPr>
        <w:t xml:space="preserve">Bergen, V., Lange, M., </w:t>
      </w:r>
      <w:proofErr w:type="spellStart"/>
      <w:r w:rsidRPr="00012921">
        <w:rPr>
          <w:rFonts w:ascii="Arial" w:hAnsi="Arial" w:cs="Arial"/>
        </w:rPr>
        <w:t>Peidli</w:t>
      </w:r>
      <w:proofErr w:type="spellEnd"/>
      <w:r w:rsidRPr="00012921">
        <w:rPr>
          <w:rFonts w:ascii="Arial" w:hAnsi="Arial" w:cs="Arial"/>
        </w:rPr>
        <w:t>, S., Wolf, F.A., and Theis, F.J. (2020). Generalizing RNA velocity to transient cell states through dynamical modeling. Nature Biotechnology.</w:t>
      </w:r>
    </w:p>
    <w:p w14:paraId="1CCEE2F1" w14:textId="77777777" w:rsidR="00012921" w:rsidRPr="00012921" w:rsidRDefault="00012921" w:rsidP="00012921">
      <w:pPr>
        <w:rPr>
          <w:rFonts w:ascii="Arial" w:hAnsi="Arial" w:cs="Arial"/>
        </w:rPr>
      </w:pPr>
      <w:r w:rsidRPr="00012921">
        <w:rPr>
          <w:rFonts w:ascii="Arial" w:hAnsi="Arial" w:cs="Arial"/>
        </w:rPr>
        <w:t xml:space="preserve">Gu, Z., </w:t>
      </w:r>
      <w:proofErr w:type="spellStart"/>
      <w:r w:rsidRPr="00012921">
        <w:rPr>
          <w:rFonts w:ascii="Arial" w:hAnsi="Arial" w:cs="Arial"/>
        </w:rPr>
        <w:t>Eils</w:t>
      </w:r>
      <w:proofErr w:type="spellEnd"/>
      <w:r w:rsidRPr="00012921">
        <w:rPr>
          <w:rFonts w:ascii="Arial" w:hAnsi="Arial" w:cs="Arial"/>
        </w:rPr>
        <w:t xml:space="preserve">, R., and </w:t>
      </w:r>
      <w:proofErr w:type="spellStart"/>
      <w:r w:rsidRPr="00012921">
        <w:rPr>
          <w:rFonts w:ascii="Arial" w:hAnsi="Arial" w:cs="Arial"/>
        </w:rPr>
        <w:t>Schlesner</w:t>
      </w:r>
      <w:proofErr w:type="spellEnd"/>
      <w:r w:rsidRPr="00012921">
        <w:rPr>
          <w:rFonts w:ascii="Arial" w:hAnsi="Arial" w:cs="Arial"/>
        </w:rPr>
        <w:t>, M. (2016). Complex heatmaps reveal patterns and correlations in multidimensional genomic data. Bioinformatics (Oxford, England) 32, 2847–2849.</w:t>
      </w:r>
    </w:p>
    <w:p w14:paraId="47E4F105" w14:textId="77777777" w:rsidR="00012921" w:rsidRPr="00012921" w:rsidRDefault="00012921" w:rsidP="00012921">
      <w:pPr>
        <w:rPr>
          <w:rFonts w:ascii="Arial" w:hAnsi="Arial" w:cs="Arial"/>
        </w:rPr>
      </w:pPr>
      <w:r w:rsidRPr="00012921">
        <w:rPr>
          <w:rFonts w:ascii="Arial" w:hAnsi="Arial" w:cs="Arial"/>
        </w:rPr>
        <w:t>Love, M.I., Huber, W., and Anders, S. (2014). Moderated estimation of fold change and dispersion for RNA-seq data with DESeq2. Genome Biology.</w:t>
      </w:r>
    </w:p>
    <w:p w14:paraId="34FF32DF" w14:textId="77777777" w:rsidR="00012921" w:rsidRPr="00012921" w:rsidRDefault="00012921" w:rsidP="00012921">
      <w:pPr>
        <w:rPr>
          <w:rFonts w:ascii="Arial" w:hAnsi="Arial" w:cs="Arial"/>
        </w:rPr>
      </w:pPr>
      <w:r w:rsidRPr="00012921">
        <w:rPr>
          <w:rFonts w:ascii="Arial" w:hAnsi="Arial" w:cs="Arial"/>
        </w:rPr>
        <w:t xml:space="preserve">la </w:t>
      </w:r>
      <w:proofErr w:type="spellStart"/>
      <w:r w:rsidRPr="00012921">
        <w:rPr>
          <w:rFonts w:ascii="Arial" w:hAnsi="Arial" w:cs="Arial"/>
        </w:rPr>
        <w:t>Manno</w:t>
      </w:r>
      <w:proofErr w:type="spellEnd"/>
      <w:r w:rsidRPr="00012921">
        <w:rPr>
          <w:rFonts w:ascii="Arial" w:hAnsi="Arial" w:cs="Arial"/>
        </w:rPr>
        <w:t xml:space="preserve">, G., </w:t>
      </w:r>
      <w:proofErr w:type="spellStart"/>
      <w:r w:rsidRPr="00012921">
        <w:rPr>
          <w:rFonts w:ascii="Arial" w:hAnsi="Arial" w:cs="Arial"/>
        </w:rPr>
        <w:t>Soldatov</w:t>
      </w:r>
      <w:proofErr w:type="spellEnd"/>
      <w:r w:rsidRPr="00012921">
        <w:rPr>
          <w:rFonts w:ascii="Arial" w:hAnsi="Arial" w:cs="Arial"/>
        </w:rPr>
        <w:t xml:space="preserve">, R., Zeisel, A., Braun, E., </w:t>
      </w:r>
      <w:proofErr w:type="spellStart"/>
      <w:r w:rsidRPr="00012921">
        <w:rPr>
          <w:rFonts w:ascii="Arial" w:hAnsi="Arial" w:cs="Arial"/>
        </w:rPr>
        <w:t>Hochgerner</w:t>
      </w:r>
      <w:proofErr w:type="spellEnd"/>
      <w:r w:rsidRPr="00012921">
        <w:rPr>
          <w:rFonts w:ascii="Arial" w:hAnsi="Arial" w:cs="Arial"/>
        </w:rPr>
        <w:t xml:space="preserve">, H., </w:t>
      </w:r>
      <w:proofErr w:type="spellStart"/>
      <w:r w:rsidRPr="00012921">
        <w:rPr>
          <w:rFonts w:ascii="Arial" w:hAnsi="Arial" w:cs="Arial"/>
        </w:rPr>
        <w:t>Petukhov</w:t>
      </w:r>
      <w:proofErr w:type="spellEnd"/>
      <w:r w:rsidRPr="00012921">
        <w:rPr>
          <w:rFonts w:ascii="Arial" w:hAnsi="Arial" w:cs="Arial"/>
        </w:rPr>
        <w:t xml:space="preserve">, V., </w:t>
      </w:r>
      <w:proofErr w:type="spellStart"/>
      <w:r w:rsidRPr="00012921">
        <w:rPr>
          <w:rFonts w:ascii="Arial" w:hAnsi="Arial" w:cs="Arial"/>
        </w:rPr>
        <w:t>Lidschreiber</w:t>
      </w:r>
      <w:proofErr w:type="spellEnd"/>
      <w:r w:rsidRPr="00012921">
        <w:rPr>
          <w:rFonts w:ascii="Arial" w:hAnsi="Arial" w:cs="Arial"/>
        </w:rPr>
        <w:t xml:space="preserve">, K., </w:t>
      </w:r>
      <w:proofErr w:type="spellStart"/>
      <w:r w:rsidRPr="00012921">
        <w:rPr>
          <w:rFonts w:ascii="Arial" w:hAnsi="Arial" w:cs="Arial"/>
        </w:rPr>
        <w:t>Kastriti</w:t>
      </w:r>
      <w:proofErr w:type="spellEnd"/>
      <w:r w:rsidRPr="00012921">
        <w:rPr>
          <w:rFonts w:ascii="Arial" w:hAnsi="Arial" w:cs="Arial"/>
        </w:rPr>
        <w:t xml:space="preserve">, M.E., </w:t>
      </w:r>
      <w:proofErr w:type="spellStart"/>
      <w:r w:rsidRPr="00012921">
        <w:rPr>
          <w:rFonts w:ascii="Arial" w:hAnsi="Arial" w:cs="Arial"/>
        </w:rPr>
        <w:t>Lönnerberg</w:t>
      </w:r>
      <w:proofErr w:type="spellEnd"/>
      <w:r w:rsidRPr="00012921">
        <w:rPr>
          <w:rFonts w:ascii="Arial" w:hAnsi="Arial" w:cs="Arial"/>
        </w:rPr>
        <w:t xml:space="preserve">, P., </w:t>
      </w:r>
      <w:proofErr w:type="spellStart"/>
      <w:r w:rsidRPr="00012921">
        <w:rPr>
          <w:rFonts w:ascii="Arial" w:hAnsi="Arial" w:cs="Arial"/>
        </w:rPr>
        <w:t>Furlan</w:t>
      </w:r>
      <w:proofErr w:type="spellEnd"/>
      <w:r w:rsidRPr="00012921">
        <w:rPr>
          <w:rFonts w:ascii="Arial" w:hAnsi="Arial" w:cs="Arial"/>
        </w:rPr>
        <w:t>, A., et al. (2018). RNA velocity of single cells. Nature.</w:t>
      </w:r>
    </w:p>
    <w:p w14:paraId="3D4F57A0" w14:textId="77777777" w:rsidR="00012921" w:rsidRPr="00012921" w:rsidRDefault="00012921" w:rsidP="00012921">
      <w:pPr>
        <w:rPr>
          <w:rFonts w:ascii="Arial" w:hAnsi="Arial" w:cs="Arial"/>
        </w:rPr>
      </w:pPr>
      <w:r w:rsidRPr="00012921">
        <w:rPr>
          <w:rFonts w:ascii="Arial" w:hAnsi="Arial" w:cs="Arial"/>
        </w:rPr>
        <w:t xml:space="preserve">Stuart, T., Butler, A., Hoffman, P., </w:t>
      </w:r>
      <w:proofErr w:type="spellStart"/>
      <w:r w:rsidRPr="00012921">
        <w:rPr>
          <w:rFonts w:ascii="Arial" w:hAnsi="Arial" w:cs="Arial"/>
        </w:rPr>
        <w:t>Hafemeister</w:t>
      </w:r>
      <w:proofErr w:type="spellEnd"/>
      <w:r w:rsidRPr="00012921">
        <w:rPr>
          <w:rFonts w:ascii="Arial" w:hAnsi="Arial" w:cs="Arial"/>
        </w:rPr>
        <w:t xml:space="preserve">, C., </w:t>
      </w:r>
      <w:proofErr w:type="spellStart"/>
      <w:r w:rsidRPr="00012921">
        <w:rPr>
          <w:rFonts w:ascii="Arial" w:hAnsi="Arial" w:cs="Arial"/>
        </w:rPr>
        <w:t>Papalexi</w:t>
      </w:r>
      <w:proofErr w:type="spellEnd"/>
      <w:r w:rsidRPr="00012921">
        <w:rPr>
          <w:rFonts w:ascii="Arial" w:hAnsi="Arial" w:cs="Arial"/>
        </w:rPr>
        <w:t xml:space="preserve">, E., </w:t>
      </w:r>
      <w:proofErr w:type="spellStart"/>
      <w:r w:rsidRPr="00012921">
        <w:rPr>
          <w:rFonts w:ascii="Arial" w:hAnsi="Arial" w:cs="Arial"/>
        </w:rPr>
        <w:t>Mauck</w:t>
      </w:r>
      <w:proofErr w:type="spellEnd"/>
      <w:r w:rsidRPr="00012921">
        <w:rPr>
          <w:rFonts w:ascii="Arial" w:hAnsi="Arial" w:cs="Arial"/>
        </w:rPr>
        <w:t xml:space="preserve">, W.M., Hao, Y., </w:t>
      </w:r>
      <w:proofErr w:type="spellStart"/>
      <w:r w:rsidRPr="00012921">
        <w:rPr>
          <w:rFonts w:ascii="Arial" w:hAnsi="Arial" w:cs="Arial"/>
        </w:rPr>
        <w:t>Stoeckius</w:t>
      </w:r>
      <w:proofErr w:type="spellEnd"/>
      <w:r w:rsidRPr="00012921">
        <w:rPr>
          <w:rFonts w:ascii="Arial" w:hAnsi="Arial" w:cs="Arial"/>
        </w:rPr>
        <w:t xml:space="preserve">, M., Smibert, P., and </w:t>
      </w:r>
      <w:proofErr w:type="spellStart"/>
      <w:r w:rsidRPr="00012921">
        <w:rPr>
          <w:rFonts w:ascii="Arial" w:hAnsi="Arial" w:cs="Arial"/>
        </w:rPr>
        <w:t>Satija</w:t>
      </w:r>
      <w:proofErr w:type="spellEnd"/>
      <w:r w:rsidRPr="00012921">
        <w:rPr>
          <w:rFonts w:ascii="Arial" w:hAnsi="Arial" w:cs="Arial"/>
        </w:rPr>
        <w:t>, R. (2019). Comprehensive Integration of Single-Cell Data. Cell.</w:t>
      </w:r>
    </w:p>
    <w:p w14:paraId="27E15AF6" w14:textId="77777777" w:rsidR="00012921" w:rsidRPr="00012921" w:rsidRDefault="00012921" w:rsidP="00012921">
      <w:pPr>
        <w:rPr>
          <w:rFonts w:ascii="Arial" w:hAnsi="Arial" w:cs="Arial"/>
        </w:rPr>
      </w:pPr>
      <w:proofErr w:type="spellStart"/>
      <w:r w:rsidRPr="00012921">
        <w:rPr>
          <w:rFonts w:ascii="Arial" w:hAnsi="Arial" w:cs="Arial"/>
        </w:rPr>
        <w:t>Trapnell</w:t>
      </w:r>
      <w:proofErr w:type="spellEnd"/>
      <w:r w:rsidRPr="00012921">
        <w:rPr>
          <w:rFonts w:ascii="Arial" w:hAnsi="Arial" w:cs="Arial"/>
        </w:rPr>
        <w:t xml:space="preserve">, C., </w:t>
      </w:r>
      <w:proofErr w:type="spellStart"/>
      <w:r w:rsidRPr="00012921">
        <w:rPr>
          <w:rFonts w:ascii="Arial" w:hAnsi="Arial" w:cs="Arial"/>
        </w:rPr>
        <w:t>Cacchiarelli</w:t>
      </w:r>
      <w:proofErr w:type="spellEnd"/>
      <w:r w:rsidRPr="00012921">
        <w:rPr>
          <w:rFonts w:ascii="Arial" w:hAnsi="Arial" w:cs="Arial"/>
        </w:rPr>
        <w:t xml:space="preserve">, D., Grimsby, J., Pokharel, P., Li, S., Morse, M., Lennon, N.J., </w:t>
      </w:r>
      <w:proofErr w:type="spellStart"/>
      <w:r w:rsidRPr="00012921">
        <w:rPr>
          <w:rFonts w:ascii="Arial" w:hAnsi="Arial" w:cs="Arial"/>
        </w:rPr>
        <w:t>Livak</w:t>
      </w:r>
      <w:proofErr w:type="spellEnd"/>
      <w:r w:rsidRPr="00012921">
        <w:rPr>
          <w:rFonts w:ascii="Arial" w:hAnsi="Arial" w:cs="Arial"/>
        </w:rPr>
        <w:t xml:space="preserve">, K.J., Mikkelsen, T.S., and </w:t>
      </w:r>
      <w:proofErr w:type="spellStart"/>
      <w:r w:rsidRPr="00012921">
        <w:rPr>
          <w:rFonts w:ascii="Arial" w:hAnsi="Arial" w:cs="Arial"/>
        </w:rPr>
        <w:t>Rinn</w:t>
      </w:r>
      <w:proofErr w:type="spellEnd"/>
      <w:r w:rsidRPr="00012921">
        <w:rPr>
          <w:rFonts w:ascii="Arial" w:hAnsi="Arial" w:cs="Arial"/>
        </w:rPr>
        <w:t xml:space="preserve">, J.L. (2014). The dynamics and regulators of cell fate decisions are revealed by </w:t>
      </w:r>
      <w:proofErr w:type="spellStart"/>
      <w:r w:rsidRPr="00012921">
        <w:rPr>
          <w:rFonts w:ascii="Arial" w:hAnsi="Arial" w:cs="Arial"/>
        </w:rPr>
        <w:t>pseudotemporal</w:t>
      </w:r>
      <w:proofErr w:type="spellEnd"/>
      <w:r w:rsidRPr="00012921">
        <w:rPr>
          <w:rFonts w:ascii="Arial" w:hAnsi="Arial" w:cs="Arial"/>
        </w:rPr>
        <w:t xml:space="preserve"> ordering of single cells. Nature Biotechnology 2014 32:4 32, 381–386.</w:t>
      </w:r>
    </w:p>
    <w:p w14:paraId="1F3DE010" w14:textId="0B6B4DF0" w:rsidR="00012921" w:rsidRPr="00104C63" w:rsidRDefault="00012921" w:rsidP="00012921">
      <w:pPr>
        <w:rPr>
          <w:rFonts w:ascii="Arial" w:hAnsi="Arial" w:cs="Arial"/>
        </w:rPr>
      </w:pPr>
      <w:r w:rsidRPr="00C91464">
        <w:rPr>
          <w:rFonts w:ascii="Arial" w:hAnsi="Arial" w:cs="Arial"/>
          <w:lang w:val="fr-FR"/>
        </w:rPr>
        <w:t xml:space="preserve">Wu, T., Hu, E., Xu, S., Chen, M., Guo, P., </w:t>
      </w:r>
      <w:proofErr w:type="spellStart"/>
      <w:r w:rsidRPr="00C91464">
        <w:rPr>
          <w:rFonts w:ascii="Arial" w:hAnsi="Arial" w:cs="Arial"/>
          <w:lang w:val="fr-FR"/>
        </w:rPr>
        <w:t>Dai</w:t>
      </w:r>
      <w:proofErr w:type="spellEnd"/>
      <w:r w:rsidRPr="00C91464">
        <w:rPr>
          <w:rFonts w:ascii="Arial" w:hAnsi="Arial" w:cs="Arial"/>
          <w:lang w:val="fr-FR"/>
        </w:rPr>
        <w:t xml:space="preserve">, Z., Feng, T., Zhou, L., Tang, W., </w:t>
      </w:r>
      <w:proofErr w:type="spellStart"/>
      <w:r w:rsidRPr="00C91464">
        <w:rPr>
          <w:rFonts w:ascii="Arial" w:hAnsi="Arial" w:cs="Arial"/>
          <w:lang w:val="fr-FR"/>
        </w:rPr>
        <w:t>Zhan</w:t>
      </w:r>
      <w:proofErr w:type="spellEnd"/>
      <w:r w:rsidRPr="00C91464">
        <w:rPr>
          <w:rFonts w:ascii="Arial" w:hAnsi="Arial" w:cs="Arial"/>
          <w:lang w:val="fr-FR"/>
        </w:rPr>
        <w:t xml:space="preserve">, L., et al. </w:t>
      </w:r>
      <w:r w:rsidRPr="00012921">
        <w:rPr>
          <w:rFonts w:ascii="Arial" w:hAnsi="Arial" w:cs="Arial"/>
        </w:rPr>
        <w:t xml:space="preserve">(2021). </w:t>
      </w:r>
      <w:proofErr w:type="spellStart"/>
      <w:r w:rsidRPr="00012921">
        <w:rPr>
          <w:rFonts w:ascii="Arial" w:hAnsi="Arial" w:cs="Arial"/>
        </w:rPr>
        <w:t>clusterProfiler</w:t>
      </w:r>
      <w:proofErr w:type="spellEnd"/>
      <w:r w:rsidRPr="00012921">
        <w:rPr>
          <w:rFonts w:ascii="Arial" w:hAnsi="Arial" w:cs="Arial"/>
        </w:rPr>
        <w:t xml:space="preserve"> 4.0: A universal enrichment tool for interpreting omics data. </w:t>
      </w:r>
      <w:proofErr w:type="gramStart"/>
      <w:r w:rsidRPr="00012921">
        <w:rPr>
          <w:rFonts w:ascii="Arial" w:hAnsi="Arial" w:cs="Arial"/>
        </w:rPr>
        <w:t>Innovation(</w:t>
      </w:r>
      <w:proofErr w:type="gramEnd"/>
      <w:r w:rsidRPr="00012921">
        <w:rPr>
          <w:rFonts w:ascii="Arial" w:hAnsi="Arial" w:cs="Arial"/>
        </w:rPr>
        <w:t>China).</w:t>
      </w:r>
    </w:p>
    <w:sectPr w:rsidR="00012921" w:rsidRPr="00104C6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omien Vanneste" w:date="2022-01-19T09:06:00Z" w:initials="DV">
    <w:p w14:paraId="070E0F6A" w14:textId="4920AC1D" w:rsidR="00933EE7" w:rsidRDefault="00933EE7">
      <w:pPr>
        <w:pStyle w:val="CommentText"/>
      </w:pPr>
      <w:r>
        <w:rPr>
          <w:rStyle w:val="CommentReference"/>
        </w:rPr>
        <w:annotationRef/>
      </w:r>
      <w:r>
        <w:t>Where did they come from?</w:t>
      </w:r>
    </w:p>
  </w:comment>
  <w:comment w:id="4" w:author="Domien Vanneste" w:date="2022-01-10T09:06:00Z" w:initials="DV">
    <w:p w14:paraId="45F468AE" w14:textId="4B8F24BD" w:rsidR="00104C63" w:rsidRDefault="00104C63">
      <w:pPr>
        <w:pStyle w:val="CommentText"/>
      </w:pPr>
      <w:r>
        <w:rPr>
          <w:rStyle w:val="CommentReference"/>
        </w:rPr>
        <w:annotationRef/>
      </w:r>
      <w:r>
        <w:t>Remove</w:t>
      </w:r>
    </w:p>
  </w:comment>
  <w:comment w:id="39" w:author="Domien Vanneste" w:date="2022-01-10T09:21:00Z" w:initials="DV">
    <w:p w14:paraId="786182FE" w14:textId="2CDCA6E9" w:rsidR="00F51573" w:rsidRDefault="00F51573">
      <w:pPr>
        <w:pStyle w:val="CommentText"/>
      </w:pPr>
      <w:r>
        <w:rPr>
          <w:rStyle w:val="CommentReference"/>
        </w:rPr>
        <w:annotationRef/>
      </w:r>
      <w:r>
        <w:t>Monocle3 (new ref?)</w:t>
      </w:r>
    </w:p>
  </w:comment>
  <w:comment w:id="40" w:author="Bai Qiang" w:date="2022-01-20T00:23:00Z" w:initials="BQ">
    <w:p w14:paraId="7650DFD2" w14:textId="49813D8D" w:rsidR="00681E13" w:rsidRDefault="00681E13">
      <w:pPr>
        <w:pStyle w:val="CommentText"/>
      </w:pPr>
      <w:r>
        <w:rPr>
          <w:rStyle w:val="CommentReference"/>
        </w:rPr>
        <w:annotationRef/>
      </w:r>
      <w:r>
        <w:t xml:space="preserve">Several new ones but they are the application of monocle. I still found the original one is the one talking about the tool itself. </w:t>
      </w:r>
    </w:p>
  </w:comment>
  <w:comment w:id="41" w:author="Domien Vanneste" w:date="2022-01-17T11:25:00Z" w:initials="DV">
    <w:p w14:paraId="485413F2" w14:textId="5A4E6D25" w:rsidR="003B7D78" w:rsidRDefault="003B7D78">
      <w:pPr>
        <w:pStyle w:val="CommentText"/>
      </w:pPr>
      <w:r>
        <w:rPr>
          <w:rStyle w:val="CommentReference"/>
        </w:rPr>
        <w:annotationRef/>
      </w:r>
      <w:r>
        <w:t xml:space="preserve">Cite </w:t>
      </w:r>
      <w:proofErr w:type="spellStart"/>
      <w:r>
        <w:t>nat</w:t>
      </w:r>
      <w:proofErr w:type="spellEnd"/>
      <w:r>
        <w:t xml:space="preserve"> com paper</w:t>
      </w:r>
    </w:p>
  </w:comment>
  <w:comment w:id="42" w:author="Bai Qiang" w:date="2022-01-20T00:20:00Z" w:initials="BQ">
    <w:p w14:paraId="7EF2C0BE" w14:textId="77777777" w:rsidR="005335D3" w:rsidRDefault="005335D3" w:rsidP="005335D3">
      <w:pPr>
        <w:pStyle w:val="CommentText"/>
      </w:pPr>
      <w:r>
        <w:rPr>
          <w:rStyle w:val="CommentReference"/>
        </w:rPr>
        <w:annotationRef/>
      </w:r>
      <w:r>
        <w:t>title = {VISION: Functional interpretation of single cell RNA-seq latent</w:t>
      </w:r>
    </w:p>
    <w:p w14:paraId="41D92BD0" w14:textId="77777777" w:rsidR="005335D3" w:rsidRDefault="005335D3" w:rsidP="005335D3">
      <w:pPr>
        <w:pStyle w:val="CommentText"/>
      </w:pPr>
      <w:r>
        <w:t>manifolds},</w:t>
      </w:r>
    </w:p>
    <w:p w14:paraId="4372AEE4" w14:textId="77777777" w:rsidR="005335D3" w:rsidRDefault="005335D3" w:rsidP="005335D3">
      <w:pPr>
        <w:pStyle w:val="CommentText"/>
      </w:pPr>
      <w:r>
        <w:t xml:space="preserve">    author = {Matt Jones and David </w:t>
      </w:r>
      <w:proofErr w:type="spellStart"/>
      <w:r>
        <w:t>Detomaso</w:t>
      </w:r>
      <w:proofErr w:type="spellEnd"/>
      <w:r>
        <w:t xml:space="preserve"> and Tal </w:t>
      </w:r>
      <w:proofErr w:type="spellStart"/>
      <w:r>
        <w:t>Ashuach</w:t>
      </w:r>
      <w:proofErr w:type="spellEnd"/>
      <w:r>
        <w:t>},</w:t>
      </w:r>
    </w:p>
    <w:p w14:paraId="7CE18850" w14:textId="21AC42FD" w:rsidR="005335D3" w:rsidRDefault="005335D3" w:rsidP="005335D3">
      <w:pPr>
        <w:pStyle w:val="CommentText"/>
      </w:pPr>
      <w:r>
        <w:t xml:space="preserve">    year = {2021},</w:t>
      </w:r>
    </w:p>
  </w:comment>
  <w:comment w:id="43" w:author="Bai Qiang" w:date="2022-01-07T11:05:00Z" w:initials="BQ">
    <w:p w14:paraId="1F44D8F5" w14:textId="77777777" w:rsidR="00104C63" w:rsidRPr="00873EFC" w:rsidRDefault="00104C63" w:rsidP="00104C63">
      <w:pPr>
        <w:pStyle w:val="CommentText"/>
      </w:pPr>
      <w:r>
        <w:rPr>
          <w:rStyle w:val="CommentReference"/>
        </w:rPr>
        <w:annotationRef/>
      </w:r>
      <w:proofErr w:type="spellStart"/>
      <w:r>
        <w:t>Zenodo</w:t>
      </w:r>
      <w:proofErr w:type="spellEnd"/>
      <w:r>
        <w:t xml:space="preserve"> should be uploaded with the final version, after which no addition or modification will be allowed. The final </w:t>
      </w:r>
      <w:proofErr w:type="spellStart"/>
      <w:r>
        <w:t>Zenodo</w:t>
      </w:r>
      <w:proofErr w:type="spellEnd"/>
      <w:r>
        <w:t xml:space="preserve"> submission will give a DOI number that will </w:t>
      </w:r>
      <w:proofErr w:type="spellStart"/>
      <w:r>
        <w:t>no</w:t>
      </w:r>
      <w:proofErr w:type="spellEnd"/>
      <w:r>
        <w:t xml:space="preserve"> be changed any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E0F6A" w15:done="0"/>
  <w15:commentEx w15:paraId="45F468AE" w15:done="0"/>
  <w15:commentEx w15:paraId="786182FE" w15:done="0"/>
  <w15:commentEx w15:paraId="7650DFD2" w15:paraIdParent="786182FE" w15:done="0"/>
  <w15:commentEx w15:paraId="485413F2" w15:done="0"/>
  <w15:commentEx w15:paraId="7CE18850" w15:done="0"/>
  <w15:commentEx w15:paraId="1F44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0857" w16cex:dateUtc="2022-01-19T08:06:00Z"/>
  <w16cex:commentExtensible w16cex:durableId="25930858" w16cex:dateUtc="2022-01-10T08:06:00Z"/>
  <w16cex:commentExtensible w16cex:durableId="25930859" w16cex:dateUtc="2022-01-10T08:21:00Z"/>
  <w16cex:commentExtensible w16cex:durableId="259329F2" w16cex:dateUtc="2022-01-19T23:23:00Z"/>
  <w16cex:commentExtensible w16cex:durableId="2593085A" w16cex:dateUtc="2022-01-17T10:25:00Z"/>
  <w16cex:commentExtensible w16cex:durableId="25932964" w16cex:dateUtc="2022-01-19T23:20:00Z"/>
  <w16cex:commentExtensible w16cex:durableId="2593085C" w16cex:dateUtc="2022-01-07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E0F6A" w16cid:durableId="25930857"/>
  <w16cid:commentId w16cid:paraId="45F468AE" w16cid:durableId="25930858"/>
  <w16cid:commentId w16cid:paraId="786182FE" w16cid:durableId="25930859"/>
  <w16cid:commentId w16cid:paraId="7650DFD2" w16cid:durableId="259329F2"/>
  <w16cid:commentId w16cid:paraId="485413F2" w16cid:durableId="2593085A"/>
  <w16cid:commentId w16cid:paraId="7CE18850" w16cid:durableId="25932964"/>
  <w16cid:commentId w16cid:paraId="1F44D8F5" w16cid:durableId="25930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i Qiang">
    <w15:presenceInfo w15:providerId="AD" w15:userId="S::qiang.bai@uliege.be::0be10041-71d5-4b5a-a0c7-96975102804d"/>
  </w15:person>
  <w15:person w15:author="Domien Vanneste">
    <w15:presenceInfo w15:providerId="Windows Live" w15:userId="0583cd016ca78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5F"/>
    <w:rsid w:val="00012921"/>
    <w:rsid w:val="000263E8"/>
    <w:rsid w:val="000872AC"/>
    <w:rsid w:val="000F0985"/>
    <w:rsid w:val="00104C63"/>
    <w:rsid w:val="00140B2E"/>
    <w:rsid w:val="001F11EC"/>
    <w:rsid w:val="00233E5F"/>
    <w:rsid w:val="00234292"/>
    <w:rsid w:val="00234E5F"/>
    <w:rsid w:val="00270808"/>
    <w:rsid w:val="0027279B"/>
    <w:rsid w:val="00281255"/>
    <w:rsid w:val="00282CBF"/>
    <w:rsid w:val="002B0521"/>
    <w:rsid w:val="002D2F77"/>
    <w:rsid w:val="002D69F3"/>
    <w:rsid w:val="00336E67"/>
    <w:rsid w:val="0034007A"/>
    <w:rsid w:val="003528AB"/>
    <w:rsid w:val="003554F8"/>
    <w:rsid w:val="0036119C"/>
    <w:rsid w:val="00364E38"/>
    <w:rsid w:val="0039542B"/>
    <w:rsid w:val="0039591F"/>
    <w:rsid w:val="003B7D78"/>
    <w:rsid w:val="003F0B5E"/>
    <w:rsid w:val="003F102F"/>
    <w:rsid w:val="003F69D0"/>
    <w:rsid w:val="004170A6"/>
    <w:rsid w:val="004375C4"/>
    <w:rsid w:val="00441D15"/>
    <w:rsid w:val="00463F74"/>
    <w:rsid w:val="00512B26"/>
    <w:rsid w:val="00515225"/>
    <w:rsid w:val="00532422"/>
    <w:rsid w:val="005335D3"/>
    <w:rsid w:val="00534183"/>
    <w:rsid w:val="00562C29"/>
    <w:rsid w:val="005810CA"/>
    <w:rsid w:val="00581419"/>
    <w:rsid w:val="00582BCA"/>
    <w:rsid w:val="0059612C"/>
    <w:rsid w:val="005A0AF4"/>
    <w:rsid w:val="005A616D"/>
    <w:rsid w:val="005F037F"/>
    <w:rsid w:val="00662976"/>
    <w:rsid w:val="00681E13"/>
    <w:rsid w:val="006B22AB"/>
    <w:rsid w:val="006C70F7"/>
    <w:rsid w:val="006F7029"/>
    <w:rsid w:val="00715BA3"/>
    <w:rsid w:val="00724990"/>
    <w:rsid w:val="00765758"/>
    <w:rsid w:val="007964FC"/>
    <w:rsid w:val="007F4040"/>
    <w:rsid w:val="007F52B0"/>
    <w:rsid w:val="00827868"/>
    <w:rsid w:val="00842DF9"/>
    <w:rsid w:val="00846788"/>
    <w:rsid w:val="0088086E"/>
    <w:rsid w:val="00894AF1"/>
    <w:rsid w:val="00912E95"/>
    <w:rsid w:val="00933EE7"/>
    <w:rsid w:val="0095115F"/>
    <w:rsid w:val="009607FD"/>
    <w:rsid w:val="00963687"/>
    <w:rsid w:val="00984D35"/>
    <w:rsid w:val="009941A7"/>
    <w:rsid w:val="009C6801"/>
    <w:rsid w:val="00A0379E"/>
    <w:rsid w:val="00A049B0"/>
    <w:rsid w:val="00A453E2"/>
    <w:rsid w:val="00A63CD4"/>
    <w:rsid w:val="00A85907"/>
    <w:rsid w:val="00A9368E"/>
    <w:rsid w:val="00AA01ED"/>
    <w:rsid w:val="00AC539A"/>
    <w:rsid w:val="00AF0186"/>
    <w:rsid w:val="00B375D2"/>
    <w:rsid w:val="00B66297"/>
    <w:rsid w:val="00B71893"/>
    <w:rsid w:val="00BD3B4E"/>
    <w:rsid w:val="00BE531E"/>
    <w:rsid w:val="00C30B0F"/>
    <w:rsid w:val="00C45A97"/>
    <w:rsid w:val="00C520D3"/>
    <w:rsid w:val="00C67255"/>
    <w:rsid w:val="00C74C19"/>
    <w:rsid w:val="00C83951"/>
    <w:rsid w:val="00C877B8"/>
    <w:rsid w:val="00C91464"/>
    <w:rsid w:val="00CB6AB1"/>
    <w:rsid w:val="00CC5644"/>
    <w:rsid w:val="00CE2186"/>
    <w:rsid w:val="00CF6321"/>
    <w:rsid w:val="00D451C7"/>
    <w:rsid w:val="00D5666F"/>
    <w:rsid w:val="00DD3590"/>
    <w:rsid w:val="00DD65F8"/>
    <w:rsid w:val="00DF1D1D"/>
    <w:rsid w:val="00E51D27"/>
    <w:rsid w:val="00E73367"/>
    <w:rsid w:val="00E9481D"/>
    <w:rsid w:val="00EB2750"/>
    <w:rsid w:val="00EF30EC"/>
    <w:rsid w:val="00F175F0"/>
    <w:rsid w:val="00F34A3F"/>
    <w:rsid w:val="00F43993"/>
    <w:rsid w:val="00F51573"/>
    <w:rsid w:val="00F61DA1"/>
    <w:rsid w:val="00F71231"/>
    <w:rsid w:val="00F81B06"/>
    <w:rsid w:val="00F90779"/>
    <w:rsid w:val="00FA62CC"/>
    <w:rsid w:val="00FB6042"/>
    <w:rsid w:val="00FD5F41"/>
    <w:rsid w:val="00FD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FBC3"/>
  <w15:chartTrackingRefBased/>
  <w15:docId w15:val="{459A1FE0-48E8-4A88-A5DD-B047262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1893"/>
    <w:rPr>
      <w:sz w:val="16"/>
      <w:szCs w:val="16"/>
    </w:rPr>
  </w:style>
  <w:style w:type="paragraph" w:styleId="CommentText">
    <w:name w:val="annotation text"/>
    <w:basedOn w:val="Normal"/>
    <w:link w:val="CommentTextChar"/>
    <w:uiPriority w:val="99"/>
    <w:semiHidden/>
    <w:unhideWhenUsed/>
    <w:rsid w:val="00B71893"/>
    <w:pPr>
      <w:spacing w:line="240" w:lineRule="auto"/>
    </w:pPr>
    <w:rPr>
      <w:sz w:val="20"/>
      <w:szCs w:val="20"/>
    </w:rPr>
  </w:style>
  <w:style w:type="character" w:customStyle="1" w:styleId="CommentTextChar">
    <w:name w:val="Comment Text Char"/>
    <w:basedOn w:val="DefaultParagraphFont"/>
    <w:link w:val="CommentText"/>
    <w:uiPriority w:val="99"/>
    <w:semiHidden/>
    <w:rsid w:val="00B71893"/>
    <w:rPr>
      <w:sz w:val="20"/>
      <w:szCs w:val="20"/>
    </w:rPr>
  </w:style>
  <w:style w:type="paragraph" w:styleId="CommentSubject">
    <w:name w:val="annotation subject"/>
    <w:basedOn w:val="CommentText"/>
    <w:next w:val="CommentText"/>
    <w:link w:val="CommentSubjectChar"/>
    <w:uiPriority w:val="99"/>
    <w:semiHidden/>
    <w:unhideWhenUsed/>
    <w:rsid w:val="00B71893"/>
    <w:rPr>
      <w:b/>
      <w:bCs/>
    </w:rPr>
  </w:style>
  <w:style w:type="character" w:customStyle="1" w:styleId="CommentSubjectChar">
    <w:name w:val="Comment Subject Char"/>
    <w:basedOn w:val="CommentTextChar"/>
    <w:link w:val="CommentSubject"/>
    <w:uiPriority w:val="99"/>
    <w:semiHidden/>
    <w:rsid w:val="00B71893"/>
    <w:rPr>
      <w:b/>
      <w:bCs/>
      <w:sz w:val="20"/>
      <w:szCs w:val="20"/>
    </w:rPr>
  </w:style>
  <w:style w:type="paragraph" w:styleId="BalloonText">
    <w:name w:val="Balloon Text"/>
    <w:basedOn w:val="Normal"/>
    <w:link w:val="BalloonTextChar"/>
    <w:uiPriority w:val="99"/>
    <w:semiHidden/>
    <w:unhideWhenUsed/>
    <w:rsid w:val="00B7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893"/>
    <w:rPr>
      <w:rFonts w:ascii="Segoe UI" w:hAnsi="Segoe UI" w:cs="Segoe UI"/>
      <w:sz w:val="18"/>
      <w:szCs w:val="18"/>
    </w:rPr>
  </w:style>
  <w:style w:type="table" w:styleId="TableGrid">
    <w:name w:val="Table Grid"/>
    <w:basedOn w:val="TableNormal"/>
    <w:uiPriority w:val="39"/>
    <w:rsid w:val="00F9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C6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2D69F3"/>
    <w:pPr>
      <w:spacing w:after="0" w:line="240" w:lineRule="auto"/>
    </w:pPr>
  </w:style>
  <w:style w:type="character" w:styleId="Hyperlink">
    <w:name w:val="Hyperlink"/>
    <w:basedOn w:val="DefaultParagraphFont"/>
    <w:uiPriority w:val="99"/>
    <w:unhideWhenUsed/>
    <w:rsid w:val="002D69F3"/>
    <w:rPr>
      <w:color w:val="0563C1" w:themeColor="hyperlink"/>
      <w:u w:val="single"/>
    </w:rPr>
  </w:style>
  <w:style w:type="character" w:customStyle="1" w:styleId="UnresolvedMention1">
    <w:name w:val="Unresolved Mention1"/>
    <w:basedOn w:val="DefaultParagraphFont"/>
    <w:uiPriority w:val="99"/>
    <w:semiHidden/>
    <w:unhideWhenUsed/>
    <w:rsid w:val="002D69F3"/>
    <w:rPr>
      <w:color w:val="605E5C"/>
      <w:shd w:val="clear" w:color="auto" w:fill="E1DFDD"/>
    </w:rPr>
  </w:style>
  <w:style w:type="character" w:styleId="FollowedHyperlink">
    <w:name w:val="FollowedHyperlink"/>
    <w:basedOn w:val="DefaultParagraphFont"/>
    <w:uiPriority w:val="99"/>
    <w:semiHidden/>
    <w:unhideWhenUsed/>
    <w:rsid w:val="0095115F"/>
    <w:rPr>
      <w:color w:val="954F72" w:themeColor="followedHyperlink"/>
      <w:u w:val="single"/>
    </w:rPr>
  </w:style>
  <w:style w:type="character" w:styleId="PlaceholderText">
    <w:name w:val="Placeholder Text"/>
    <w:basedOn w:val="DefaultParagraphFont"/>
    <w:uiPriority w:val="99"/>
    <w:semiHidden/>
    <w:rsid w:val="00234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859">
      <w:bodyDiv w:val="1"/>
      <w:marLeft w:val="0"/>
      <w:marRight w:val="0"/>
      <w:marTop w:val="0"/>
      <w:marBottom w:val="0"/>
      <w:divBdr>
        <w:top w:val="none" w:sz="0" w:space="0" w:color="auto"/>
        <w:left w:val="none" w:sz="0" w:space="0" w:color="auto"/>
        <w:bottom w:val="none" w:sz="0" w:space="0" w:color="auto"/>
        <w:right w:val="none" w:sz="0" w:space="0" w:color="auto"/>
      </w:divBdr>
    </w:div>
    <w:div w:id="32850334">
      <w:bodyDiv w:val="1"/>
      <w:marLeft w:val="0"/>
      <w:marRight w:val="0"/>
      <w:marTop w:val="0"/>
      <w:marBottom w:val="0"/>
      <w:divBdr>
        <w:top w:val="none" w:sz="0" w:space="0" w:color="auto"/>
        <w:left w:val="none" w:sz="0" w:space="0" w:color="auto"/>
        <w:bottom w:val="none" w:sz="0" w:space="0" w:color="auto"/>
        <w:right w:val="none" w:sz="0" w:space="0" w:color="auto"/>
      </w:divBdr>
    </w:div>
    <w:div w:id="41559073">
      <w:bodyDiv w:val="1"/>
      <w:marLeft w:val="0"/>
      <w:marRight w:val="0"/>
      <w:marTop w:val="0"/>
      <w:marBottom w:val="0"/>
      <w:divBdr>
        <w:top w:val="none" w:sz="0" w:space="0" w:color="auto"/>
        <w:left w:val="none" w:sz="0" w:space="0" w:color="auto"/>
        <w:bottom w:val="none" w:sz="0" w:space="0" w:color="auto"/>
        <w:right w:val="none" w:sz="0" w:space="0" w:color="auto"/>
      </w:divBdr>
    </w:div>
    <w:div w:id="49042573">
      <w:bodyDiv w:val="1"/>
      <w:marLeft w:val="0"/>
      <w:marRight w:val="0"/>
      <w:marTop w:val="0"/>
      <w:marBottom w:val="0"/>
      <w:divBdr>
        <w:top w:val="none" w:sz="0" w:space="0" w:color="auto"/>
        <w:left w:val="none" w:sz="0" w:space="0" w:color="auto"/>
        <w:bottom w:val="none" w:sz="0" w:space="0" w:color="auto"/>
        <w:right w:val="none" w:sz="0" w:space="0" w:color="auto"/>
      </w:divBdr>
      <w:divsChild>
        <w:div w:id="1440182356">
          <w:marLeft w:val="0"/>
          <w:marRight w:val="0"/>
          <w:marTop w:val="0"/>
          <w:marBottom w:val="0"/>
          <w:divBdr>
            <w:top w:val="none" w:sz="0" w:space="0" w:color="auto"/>
            <w:left w:val="none" w:sz="0" w:space="0" w:color="auto"/>
            <w:bottom w:val="none" w:sz="0" w:space="0" w:color="auto"/>
            <w:right w:val="none" w:sz="0" w:space="0" w:color="auto"/>
          </w:divBdr>
          <w:divsChild>
            <w:div w:id="834957435">
              <w:marLeft w:val="0"/>
              <w:marRight w:val="0"/>
              <w:marTop w:val="0"/>
              <w:marBottom w:val="0"/>
              <w:divBdr>
                <w:top w:val="none" w:sz="0" w:space="0" w:color="auto"/>
                <w:left w:val="none" w:sz="0" w:space="0" w:color="auto"/>
                <w:bottom w:val="none" w:sz="0" w:space="0" w:color="auto"/>
                <w:right w:val="none" w:sz="0" w:space="0" w:color="auto"/>
              </w:divBdr>
              <w:divsChild>
                <w:div w:id="11379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628">
      <w:bodyDiv w:val="1"/>
      <w:marLeft w:val="0"/>
      <w:marRight w:val="0"/>
      <w:marTop w:val="0"/>
      <w:marBottom w:val="0"/>
      <w:divBdr>
        <w:top w:val="none" w:sz="0" w:space="0" w:color="auto"/>
        <w:left w:val="none" w:sz="0" w:space="0" w:color="auto"/>
        <w:bottom w:val="none" w:sz="0" w:space="0" w:color="auto"/>
        <w:right w:val="none" w:sz="0" w:space="0" w:color="auto"/>
      </w:divBdr>
    </w:div>
    <w:div w:id="110128401">
      <w:bodyDiv w:val="1"/>
      <w:marLeft w:val="0"/>
      <w:marRight w:val="0"/>
      <w:marTop w:val="0"/>
      <w:marBottom w:val="0"/>
      <w:divBdr>
        <w:top w:val="none" w:sz="0" w:space="0" w:color="auto"/>
        <w:left w:val="none" w:sz="0" w:space="0" w:color="auto"/>
        <w:bottom w:val="none" w:sz="0" w:space="0" w:color="auto"/>
        <w:right w:val="none" w:sz="0" w:space="0" w:color="auto"/>
      </w:divBdr>
    </w:div>
    <w:div w:id="184751952">
      <w:bodyDiv w:val="1"/>
      <w:marLeft w:val="0"/>
      <w:marRight w:val="0"/>
      <w:marTop w:val="0"/>
      <w:marBottom w:val="0"/>
      <w:divBdr>
        <w:top w:val="none" w:sz="0" w:space="0" w:color="auto"/>
        <w:left w:val="none" w:sz="0" w:space="0" w:color="auto"/>
        <w:bottom w:val="none" w:sz="0" w:space="0" w:color="auto"/>
        <w:right w:val="none" w:sz="0" w:space="0" w:color="auto"/>
      </w:divBdr>
    </w:div>
    <w:div w:id="217401364">
      <w:bodyDiv w:val="1"/>
      <w:marLeft w:val="0"/>
      <w:marRight w:val="0"/>
      <w:marTop w:val="0"/>
      <w:marBottom w:val="0"/>
      <w:divBdr>
        <w:top w:val="none" w:sz="0" w:space="0" w:color="auto"/>
        <w:left w:val="none" w:sz="0" w:space="0" w:color="auto"/>
        <w:bottom w:val="none" w:sz="0" w:space="0" w:color="auto"/>
        <w:right w:val="none" w:sz="0" w:space="0" w:color="auto"/>
      </w:divBdr>
    </w:div>
    <w:div w:id="240264088">
      <w:bodyDiv w:val="1"/>
      <w:marLeft w:val="0"/>
      <w:marRight w:val="0"/>
      <w:marTop w:val="0"/>
      <w:marBottom w:val="0"/>
      <w:divBdr>
        <w:top w:val="none" w:sz="0" w:space="0" w:color="auto"/>
        <w:left w:val="none" w:sz="0" w:space="0" w:color="auto"/>
        <w:bottom w:val="none" w:sz="0" w:space="0" w:color="auto"/>
        <w:right w:val="none" w:sz="0" w:space="0" w:color="auto"/>
      </w:divBdr>
    </w:div>
    <w:div w:id="271715620">
      <w:bodyDiv w:val="1"/>
      <w:marLeft w:val="0"/>
      <w:marRight w:val="0"/>
      <w:marTop w:val="0"/>
      <w:marBottom w:val="0"/>
      <w:divBdr>
        <w:top w:val="none" w:sz="0" w:space="0" w:color="auto"/>
        <w:left w:val="none" w:sz="0" w:space="0" w:color="auto"/>
        <w:bottom w:val="none" w:sz="0" w:space="0" w:color="auto"/>
        <w:right w:val="none" w:sz="0" w:space="0" w:color="auto"/>
      </w:divBdr>
    </w:div>
    <w:div w:id="301465905">
      <w:bodyDiv w:val="1"/>
      <w:marLeft w:val="0"/>
      <w:marRight w:val="0"/>
      <w:marTop w:val="0"/>
      <w:marBottom w:val="0"/>
      <w:divBdr>
        <w:top w:val="none" w:sz="0" w:space="0" w:color="auto"/>
        <w:left w:val="none" w:sz="0" w:space="0" w:color="auto"/>
        <w:bottom w:val="none" w:sz="0" w:space="0" w:color="auto"/>
        <w:right w:val="none" w:sz="0" w:space="0" w:color="auto"/>
      </w:divBdr>
    </w:div>
    <w:div w:id="305210779">
      <w:bodyDiv w:val="1"/>
      <w:marLeft w:val="0"/>
      <w:marRight w:val="0"/>
      <w:marTop w:val="0"/>
      <w:marBottom w:val="0"/>
      <w:divBdr>
        <w:top w:val="none" w:sz="0" w:space="0" w:color="auto"/>
        <w:left w:val="none" w:sz="0" w:space="0" w:color="auto"/>
        <w:bottom w:val="none" w:sz="0" w:space="0" w:color="auto"/>
        <w:right w:val="none" w:sz="0" w:space="0" w:color="auto"/>
      </w:divBdr>
    </w:div>
    <w:div w:id="361782801">
      <w:bodyDiv w:val="1"/>
      <w:marLeft w:val="0"/>
      <w:marRight w:val="0"/>
      <w:marTop w:val="0"/>
      <w:marBottom w:val="0"/>
      <w:divBdr>
        <w:top w:val="none" w:sz="0" w:space="0" w:color="auto"/>
        <w:left w:val="none" w:sz="0" w:space="0" w:color="auto"/>
        <w:bottom w:val="none" w:sz="0" w:space="0" w:color="auto"/>
        <w:right w:val="none" w:sz="0" w:space="0" w:color="auto"/>
      </w:divBdr>
    </w:div>
    <w:div w:id="365330005">
      <w:bodyDiv w:val="1"/>
      <w:marLeft w:val="0"/>
      <w:marRight w:val="0"/>
      <w:marTop w:val="0"/>
      <w:marBottom w:val="0"/>
      <w:divBdr>
        <w:top w:val="none" w:sz="0" w:space="0" w:color="auto"/>
        <w:left w:val="none" w:sz="0" w:space="0" w:color="auto"/>
        <w:bottom w:val="none" w:sz="0" w:space="0" w:color="auto"/>
        <w:right w:val="none" w:sz="0" w:space="0" w:color="auto"/>
      </w:divBdr>
    </w:div>
    <w:div w:id="602036693">
      <w:bodyDiv w:val="1"/>
      <w:marLeft w:val="0"/>
      <w:marRight w:val="0"/>
      <w:marTop w:val="0"/>
      <w:marBottom w:val="0"/>
      <w:divBdr>
        <w:top w:val="none" w:sz="0" w:space="0" w:color="auto"/>
        <w:left w:val="none" w:sz="0" w:space="0" w:color="auto"/>
        <w:bottom w:val="none" w:sz="0" w:space="0" w:color="auto"/>
        <w:right w:val="none" w:sz="0" w:space="0" w:color="auto"/>
      </w:divBdr>
    </w:div>
    <w:div w:id="683094071">
      <w:bodyDiv w:val="1"/>
      <w:marLeft w:val="0"/>
      <w:marRight w:val="0"/>
      <w:marTop w:val="0"/>
      <w:marBottom w:val="0"/>
      <w:divBdr>
        <w:top w:val="none" w:sz="0" w:space="0" w:color="auto"/>
        <w:left w:val="none" w:sz="0" w:space="0" w:color="auto"/>
        <w:bottom w:val="none" w:sz="0" w:space="0" w:color="auto"/>
        <w:right w:val="none" w:sz="0" w:space="0" w:color="auto"/>
      </w:divBdr>
    </w:div>
    <w:div w:id="706107692">
      <w:bodyDiv w:val="1"/>
      <w:marLeft w:val="0"/>
      <w:marRight w:val="0"/>
      <w:marTop w:val="0"/>
      <w:marBottom w:val="0"/>
      <w:divBdr>
        <w:top w:val="none" w:sz="0" w:space="0" w:color="auto"/>
        <w:left w:val="none" w:sz="0" w:space="0" w:color="auto"/>
        <w:bottom w:val="none" w:sz="0" w:space="0" w:color="auto"/>
        <w:right w:val="none" w:sz="0" w:space="0" w:color="auto"/>
      </w:divBdr>
    </w:div>
    <w:div w:id="757874555">
      <w:bodyDiv w:val="1"/>
      <w:marLeft w:val="0"/>
      <w:marRight w:val="0"/>
      <w:marTop w:val="0"/>
      <w:marBottom w:val="0"/>
      <w:divBdr>
        <w:top w:val="none" w:sz="0" w:space="0" w:color="auto"/>
        <w:left w:val="none" w:sz="0" w:space="0" w:color="auto"/>
        <w:bottom w:val="none" w:sz="0" w:space="0" w:color="auto"/>
        <w:right w:val="none" w:sz="0" w:space="0" w:color="auto"/>
      </w:divBdr>
    </w:div>
    <w:div w:id="765884926">
      <w:bodyDiv w:val="1"/>
      <w:marLeft w:val="0"/>
      <w:marRight w:val="0"/>
      <w:marTop w:val="0"/>
      <w:marBottom w:val="0"/>
      <w:divBdr>
        <w:top w:val="none" w:sz="0" w:space="0" w:color="auto"/>
        <w:left w:val="none" w:sz="0" w:space="0" w:color="auto"/>
        <w:bottom w:val="none" w:sz="0" w:space="0" w:color="auto"/>
        <w:right w:val="none" w:sz="0" w:space="0" w:color="auto"/>
      </w:divBdr>
      <w:divsChild>
        <w:div w:id="331378256">
          <w:marLeft w:val="0"/>
          <w:marRight w:val="0"/>
          <w:marTop w:val="0"/>
          <w:marBottom w:val="0"/>
          <w:divBdr>
            <w:top w:val="none" w:sz="0" w:space="0" w:color="auto"/>
            <w:left w:val="none" w:sz="0" w:space="0" w:color="auto"/>
            <w:bottom w:val="none" w:sz="0" w:space="0" w:color="auto"/>
            <w:right w:val="none" w:sz="0" w:space="0" w:color="auto"/>
          </w:divBdr>
          <w:divsChild>
            <w:div w:id="1809712229">
              <w:marLeft w:val="0"/>
              <w:marRight w:val="0"/>
              <w:marTop w:val="0"/>
              <w:marBottom w:val="0"/>
              <w:divBdr>
                <w:top w:val="none" w:sz="0" w:space="0" w:color="auto"/>
                <w:left w:val="none" w:sz="0" w:space="0" w:color="auto"/>
                <w:bottom w:val="none" w:sz="0" w:space="0" w:color="auto"/>
                <w:right w:val="none" w:sz="0" w:space="0" w:color="auto"/>
              </w:divBdr>
              <w:divsChild>
                <w:div w:id="4305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7122">
      <w:bodyDiv w:val="1"/>
      <w:marLeft w:val="0"/>
      <w:marRight w:val="0"/>
      <w:marTop w:val="0"/>
      <w:marBottom w:val="0"/>
      <w:divBdr>
        <w:top w:val="none" w:sz="0" w:space="0" w:color="auto"/>
        <w:left w:val="none" w:sz="0" w:space="0" w:color="auto"/>
        <w:bottom w:val="none" w:sz="0" w:space="0" w:color="auto"/>
        <w:right w:val="none" w:sz="0" w:space="0" w:color="auto"/>
      </w:divBdr>
    </w:div>
    <w:div w:id="790635163">
      <w:bodyDiv w:val="1"/>
      <w:marLeft w:val="0"/>
      <w:marRight w:val="0"/>
      <w:marTop w:val="0"/>
      <w:marBottom w:val="0"/>
      <w:divBdr>
        <w:top w:val="none" w:sz="0" w:space="0" w:color="auto"/>
        <w:left w:val="none" w:sz="0" w:space="0" w:color="auto"/>
        <w:bottom w:val="none" w:sz="0" w:space="0" w:color="auto"/>
        <w:right w:val="none" w:sz="0" w:space="0" w:color="auto"/>
      </w:divBdr>
    </w:div>
    <w:div w:id="836380425">
      <w:bodyDiv w:val="1"/>
      <w:marLeft w:val="0"/>
      <w:marRight w:val="0"/>
      <w:marTop w:val="0"/>
      <w:marBottom w:val="0"/>
      <w:divBdr>
        <w:top w:val="none" w:sz="0" w:space="0" w:color="auto"/>
        <w:left w:val="none" w:sz="0" w:space="0" w:color="auto"/>
        <w:bottom w:val="none" w:sz="0" w:space="0" w:color="auto"/>
        <w:right w:val="none" w:sz="0" w:space="0" w:color="auto"/>
      </w:divBdr>
    </w:div>
    <w:div w:id="863057212">
      <w:bodyDiv w:val="1"/>
      <w:marLeft w:val="0"/>
      <w:marRight w:val="0"/>
      <w:marTop w:val="0"/>
      <w:marBottom w:val="0"/>
      <w:divBdr>
        <w:top w:val="none" w:sz="0" w:space="0" w:color="auto"/>
        <w:left w:val="none" w:sz="0" w:space="0" w:color="auto"/>
        <w:bottom w:val="none" w:sz="0" w:space="0" w:color="auto"/>
        <w:right w:val="none" w:sz="0" w:space="0" w:color="auto"/>
      </w:divBdr>
    </w:div>
    <w:div w:id="914364839">
      <w:bodyDiv w:val="1"/>
      <w:marLeft w:val="0"/>
      <w:marRight w:val="0"/>
      <w:marTop w:val="0"/>
      <w:marBottom w:val="0"/>
      <w:divBdr>
        <w:top w:val="none" w:sz="0" w:space="0" w:color="auto"/>
        <w:left w:val="none" w:sz="0" w:space="0" w:color="auto"/>
        <w:bottom w:val="none" w:sz="0" w:space="0" w:color="auto"/>
        <w:right w:val="none" w:sz="0" w:space="0" w:color="auto"/>
      </w:divBdr>
    </w:div>
    <w:div w:id="991101607">
      <w:bodyDiv w:val="1"/>
      <w:marLeft w:val="0"/>
      <w:marRight w:val="0"/>
      <w:marTop w:val="0"/>
      <w:marBottom w:val="0"/>
      <w:divBdr>
        <w:top w:val="none" w:sz="0" w:space="0" w:color="auto"/>
        <w:left w:val="none" w:sz="0" w:space="0" w:color="auto"/>
        <w:bottom w:val="none" w:sz="0" w:space="0" w:color="auto"/>
        <w:right w:val="none" w:sz="0" w:space="0" w:color="auto"/>
      </w:divBdr>
    </w:div>
    <w:div w:id="1168594392">
      <w:bodyDiv w:val="1"/>
      <w:marLeft w:val="0"/>
      <w:marRight w:val="0"/>
      <w:marTop w:val="0"/>
      <w:marBottom w:val="0"/>
      <w:divBdr>
        <w:top w:val="none" w:sz="0" w:space="0" w:color="auto"/>
        <w:left w:val="none" w:sz="0" w:space="0" w:color="auto"/>
        <w:bottom w:val="none" w:sz="0" w:space="0" w:color="auto"/>
        <w:right w:val="none" w:sz="0" w:space="0" w:color="auto"/>
      </w:divBdr>
    </w:div>
    <w:div w:id="1311180017">
      <w:bodyDiv w:val="1"/>
      <w:marLeft w:val="0"/>
      <w:marRight w:val="0"/>
      <w:marTop w:val="0"/>
      <w:marBottom w:val="0"/>
      <w:divBdr>
        <w:top w:val="none" w:sz="0" w:space="0" w:color="auto"/>
        <w:left w:val="none" w:sz="0" w:space="0" w:color="auto"/>
        <w:bottom w:val="none" w:sz="0" w:space="0" w:color="auto"/>
        <w:right w:val="none" w:sz="0" w:space="0" w:color="auto"/>
      </w:divBdr>
    </w:div>
    <w:div w:id="1328367340">
      <w:bodyDiv w:val="1"/>
      <w:marLeft w:val="0"/>
      <w:marRight w:val="0"/>
      <w:marTop w:val="0"/>
      <w:marBottom w:val="0"/>
      <w:divBdr>
        <w:top w:val="none" w:sz="0" w:space="0" w:color="auto"/>
        <w:left w:val="none" w:sz="0" w:space="0" w:color="auto"/>
        <w:bottom w:val="none" w:sz="0" w:space="0" w:color="auto"/>
        <w:right w:val="none" w:sz="0" w:space="0" w:color="auto"/>
      </w:divBdr>
    </w:div>
    <w:div w:id="1343389284">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94934115">
      <w:bodyDiv w:val="1"/>
      <w:marLeft w:val="0"/>
      <w:marRight w:val="0"/>
      <w:marTop w:val="0"/>
      <w:marBottom w:val="0"/>
      <w:divBdr>
        <w:top w:val="none" w:sz="0" w:space="0" w:color="auto"/>
        <w:left w:val="none" w:sz="0" w:space="0" w:color="auto"/>
        <w:bottom w:val="none" w:sz="0" w:space="0" w:color="auto"/>
        <w:right w:val="none" w:sz="0" w:space="0" w:color="auto"/>
      </w:divBdr>
    </w:div>
    <w:div w:id="1441267820">
      <w:bodyDiv w:val="1"/>
      <w:marLeft w:val="0"/>
      <w:marRight w:val="0"/>
      <w:marTop w:val="0"/>
      <w:marBottom w:val="0"/>
      <w:divBdr>
        <w:top w:val="none" w:sz="0" w:space="0" w:color="auto"/>
        <w:left w:val="none" w:sz="0" w:space="0" w:color="auto"/>
        <w:bottom w:val="none" w:sz="0" w:space="0" w:color="auto"/>
        <w:right w:val="none" w:sz="0" w:space="0" w:color="auto"/>
      </w:divBdr>
    </w:div>
    <w:div w:id="1474834757">
      <w:bodyDiv w:val="1"/>
      <w:marLeft w:val="0"/>
      <w:marRight w:val="0"/>
      <w:marTop w:val="0"/>
      <w:marBottom w:val="0"/>
      <w:divBdr>
        <w:top w:val="none" w:sz="0" w:space="0" w:color="auto"/>
        <w:left w:val="none" w:sz="0" w:space="0" w:color="auto"/>
        <w:bottom w:val="none" w:sz="0" w:space="0" w:color="auto"/>
        <w:right w:val="none" w:sz="0" w:space="0" w:color="auto"/>
      </w:divBdr>
    </w:div>
    <w:div w:id="1502500946">
      <w:bodyDiv w:val="1"/>
      <w:marLeft w:val="0"/>
      <w:marRight w:val="0"/>
      <w:marTop w:val="0"/>
      <w:marBottom w:val="0"/>
      <w:divBdr>
        <w:top w:val="none" w:sz="0" w:space="0" w:color="auto"/>
        <w:left w:val="none" w:sz="0" w:space="0" w:color="auto"/>
        <w:bottom w:val="none" w:sz="0" w:space="0" w:color="auto"/>
        <w:right w:val="none" w:sz="0" w:space="0" w:color="auto"/>
      </w:divBdr>
    </w:div>
    <w:div w:id="1544637088">
      <w:bodyDiv w:val="1"/>
      <w:marLeft w:val="0"/>
      <w:marRight w:val="0"/>
      <w:marTop w:val="0"/>
      <w:marBottom w:val="0"/>
      <w:divBdr>
        <w:top w:val="none" w:sz="0" w:space="0" w:color="auto"/>
        <w:left w:val="none" w:sz="0" w:space="0" w:color="auto"/>
        <w:bottom w:val="none" w:sz="0" w:space="0" w:color="auto"/>
        <w:right w:val="none" w:sz="0" w:space="0" w:color="auto"/>
      </w:divBdr>
    </w:div>
    <w:div w:id="1555386521">
      <w:bodyDiv w:val="1"/>
      <w:marLeft w:val="0"/>
      <w:marRight w:val="0"/>
      <w:marTop w:val="0"/>
      <w:marBottom w:val="0"/>
      <w:divBdr>
        <w:top w:val="none" w:sz="0" w:space="0" w:color="auto"/>
        <w:left w:val="none" w:sz="0" w:space="0" w:color="auto"/>
        <w:bottom w:val="none" w:sz="0" w:space="0" w:color="auto"/>
        <w:right w:val="none" w:sz="0" w:space="0" w:color="auto"/>
      </w:divBdr>
    </w:div>
    <w:div w:id="1571847031">
      <w:bodyDiv w:val="1"/>
      <w:marLeft w:val="0"/>
      <w:marRight w:val="0"/>
      <w:marTop w:val="0"/>
      <w:marBottom w:val="0"/>
      <w:divBdr>
        <w:top w:val="none" w:sz="0" w:space="0" w:color="auto"/>
        <w:left w:val="none" w:sz="0" w:space="0" w:color="auto"/>
        <w:bottom w:val="none" w:sz="0" w:space="0" w:color="auto"/>
        <w:right w:val="none" w:sz="0" w:space="0" w:color="auto"/>
      </w:divBdr>
    </w:div>
    <w:div w:id="1596207337">
      <w:bodyDiv w:val="1"/>
      <w:marLeft w:val="0"/>
      <w:marRight w:val="0"/>
      <w:marTop w:val="0"/>
      <w:marBottom w:val="0"/>
      <w:divBdr>
        <w:top w:val="none" w:sz="0" w:space="0" w:color="auto"/>
        <w:left w:val="none" w:sz="0" w:space="0" w:color="auto"/>
        <w:bottom w:val="none" w:sz="0" w:space="0" w:color="auto"/>
        <w:right w:val="none" w:sz="0" w:space="0" w:color="auto"/>
      </w:divBdr>
    </w:div>
    <w:div w:id="1656254848">
      <w:bodyDiv w:val="1"/>
      <w:marLeft w:val="0"/>
      <w:marRight w:val="0"/>
      <w:marTop w:val="0"/>
      <w:marBottom w:val="0"/>
      <w:divBdr>
        <w:top w:val="none" w:sz="0" w:space="0" w:color="auto"/>
        <w:left w:val="none" w:sz="0" w:space="0" w:color="auto"/>
        <w:bottom w:val="none" w:sz="0" w:space="0" w:color="auto"/>
        <w:right w:val="none" w:sz="0" w:space="0" w:color="auto"/>
      </w:divBdr>
    </w:div>
    <w:div w:id="1712731296">
      <w:bodyDiv w:val="1"/>
      <w:marLeft w:val="0"/>
      <w:marRight w:val="0"/>
      <w:marTop w:val="0"/>
      <w:marBottom w:val="0"/>
      <w:divBdr>
        <w:top w:val="none" w:sz="0" w:space="0" w:color="auto"/>
        <w:left w:val="none" w:sz="0" w:space="0" w:color="auto"/>
        <w:bottom w:val="none" w:sz="0" w:space="0" w:color="auto"/>
        <w:right w:val="none" w:sz="0" w:space="0" w:color="auto"/>
      </w:divBdr>
    </w:div>
    <w:div w:id="1717853607">
      <w:bodyDiv w:val="1"/>
      <w:marLeft w:val="0"/>
      <w:marRight w:val="0"/>
      <w:marTop w:val="0"/>
      <w:marBottom w:val="0"/>
      <w:divBdr>
        <w:top w:val="none" w:sz="0" w:space="0" w:color="auto"/>
        <w:left w:val="none" w:sz="0" w:space="0" w:color="auto"/>
        <w:bottom w:val="none" w:sz="0" w:space="0" w:color="auto"/>
        <w:right w:val="none" w:sz="0" w:space="0" w:color="auto"/>
      </w:divBdr>
    </w:div>
    <w:div w:id="1719551804">
      <w:bodyDiv w:val="1"/>
      <w:marLeft w:val="0"/>
      <w:marRight w:val="0"/>
      <w:marTop w:val="0"/>
      <w:marBottom w:val="0"/>
      <w:divBdr>
        <w:top w:val="none" w:sz="0" w:space="0" w:color="auto"/>
        <w:left w:val="none" w:sz="0" w:space="0" w:color="auto"/>
        <w:bottom w:val="none" w:sz="0" w:space="0" w:color="auto"/>
        <w:right w:val="none" w:sz="0" w:space="0" w:color="auto"/>
      </w:divBdr>
    </w:div>
    <w:div w:id="1732998740">
      <w:bodyDiv w:val="1"/>
      <w:marLeft w:val="0"/>
      <w:marRight w:val="0"/>
      <w:marTop w:val="0"/>
      <w:marBottom w:val="0"/>
      <w:divBdr>
        <w:top w:val="none" w:sz="0" w:space="0" w:color="auto"/>
        <w:left w:val="none" w:sz="0" w:space="0" w:color="auto"/>
        <w:bottom w:val="none" w:sz="0" w:space="0" w:color="auto"/>
        <w:right w:val="none" w:sz="0" w:space="0" w:color="auto"/>
      </w:divBdr>
    </w:div>
    <w:div w:id="1768381463">
      <w:bodyDiv w:val="1"/>
      <w:marLeft w:val="0"/>
      <w:marRight w:val="0"/>
      <w:marTop w:val="0"/>
      <w:marBottom w:val="0"/>
      <w:divBdr>
        <w:top w:val="none" w:sz="0" w:space="0" w:color="auto"/>
        <w:left w:val="none" w:sz="0" w:space="0" w:color="auto"/>
        <w:bottom w:val="none" w:sz="0" w:space="0" w:color="auto"/>
        <w:right w:val="none" w:sz="0" w:space="0" w:color="auto"/>
      </w:divBdr>
    </w:div>
    <w:div w:id="1768767596">
      <w:bodyDiv w:val="1"/>
      <w:marLeft w:val="0"/>
      <w:marRight w:val="0"/>
      <w:marTop w:val="0"/>
      <w:marBottom w:val="0"/>
      <w:divBdr>
        <w:top w:val="none" w:sz="0" w:space="0" w:color="auto"/>
        <w:left w:val="none" w:sz="0" w:space="0" w:color="auto"/>
        <w:bottom w:val="none" w:sz="0" w:space="0" w:color="auto"/>
        <w:right w:val="none" w:sz="0" w:space="0" w:color="auto"/>
      </w:divBdr>
    </w:div>
    <w:div w:id="1783725051">
      <w:bodyDiv w:val="1"/>
      <w:marLeft w:val="0"/>
      <w:marRight w:val="0"/>
      <w:marTop w:val="0"/>
      <w:marBottom w:val="0"/>
      <w:divBdr>
        <w:top w:val="none" w:sz="0" w:space="0" w:color="auto"/>
        <w:left w:val="none" w:sz="0" w:space="0" w:color="auto"/>
        <w:bottom w:val="none" w:sz="0" w:space="0" w:color="auto"/>
        <w:right w:val="none" w:sz="0" w:space="0" w:color="auto"/>
      </w:divBdr>
    </w:div>
    <w:div w:id="1788699388">
      <w:bodyDiv w:val="1"/>
      <w:marLeft w:val="0"/>
      <w:marRight w:val="0"/>
      <w:marTop w:val="0"/>
      <w:marBottom w:val="0"/>
      <w:divBdr>
        <w:top w:val="none" w:sz="0" w:space="0" w:color="auto"/>
        <w:left w:val="none" w:sz="0" w:space="0" w:color="auto"/>
        <w:bottom w:val="none" w:sz="0" w:space="0" w:color="auto"/>
        <w:right w:val="none" w:sz="0" w:space="0" w:color="auto"/>
      </w:divBdr>
    </w:div>
    <w:div w:id="1809711740">
      <w:bodyDiv w:val="1"/>
      <w:marLeft w:val="0"/>
      <w:marRight w:val="0"/>
      <w:marTop w:val="0"/>
      <w:marBottom w:val="0"/>
      <w:divBdr>
        <w:top w:val="none" w:sz="0" w:space="0" w:color="auto"/>
        <w:left w:val="none" w:sz="0" w:space="0" w:color="auto"/>
        <w:bottom w:val="none" w:sz="0" w:space="0" w:color="auto"/>
        <w:right w:val="none" w:sz="0" w:space="0" w:color="auto"/>
      </w:divBdr>
    </w:div>
    <w:div w:id="1818451070">
      <w:bodyDiv w:val="1"/>
      <w:marLeft w:val="0"/>
      <w:marRight w:val="0"/>
      <w:marTop w:val="0"/>
      <w:marBottom w:val="0"/>
      <w:divBdr>
        <w:top w:val="none" w:sz="0" w:space="0" w:color="auto"/>
        <w:left w:val="none" w:sz="0" w:space="0" w:color="auto"/>
        <w:bottom w:val="none" w:sz="0" w:space="0" w:color="auto"/>
        <w:right w:val="none" w:sz="0" w:space="0" w:color="auto"/>
      </w:divBdr>
    </w:div>
    <w:div w:id="1826433546">
      <w:bodyDiv w:val="1"/>
      <w:marLeft w:val="0"/>
      <w:marRight w:val="0"/>
      <w:marTop w:val="0"/>
      <w:marBottom w:val="0"/>
      <w:divBdr>
        <w:top w:val="none" w:sz="0" w:space="0" w:color="auto"/>
        <w:left w:val="none" w:sz="0" w:space="0" w:color="auto"/>
        <w:bottom w:val="none" w:sz="0" w:space="0" w:color="auto"/>
        <w:right w:val="none" w:sz="0" w:space="0" w:color="auto"/>
      </w:divBdr>
    </w:div>
    <w:div w:id="1836995565">
      <w:bodyDiv w:val="1"/>
      <w:marLeft w:val="0"/>
      <w:marRight w:val="0"/>
      <w:marTop w:val="0"/>
      <w:marBottom w:val="0"/>
      <w:divBdr>
        <w:top w:val="none" w:sz="0" w:space="0" w:color="auto"/>
        <w:left w:val="none" w:sz="0" w:space="0" w:color="auto"/>
        <w:bottom w:val="none" w:sz="0" w:space="0" w:color="auto"/>
        <w:right w:val="none" w:sz="0" w:space="0" w:color="auto"/>
      </w:divBdr>
    </w:div>
    <w:div w:id="1911453733">
      <w:bodyDiv w:val="1"/>
      <w:marLeft w:val="0"/>
      <w:marRight w:val="0"/>
      <w:marTop w:val="0"/>
      <w:marBottom w:val="0"/>
      <w:divBdr>
        <w:top w:val="none" w:sz="0" w:space="0" w:color="auto"/>
        <w:left w:val="none" w:sz="0" w:space="0" w:color="auto"/>
        <w:bottom w:val="none" w:sz="0" w:space="0" w:color="auto"/>
        <w:right w:val="none" w:sz="0" w:space="0" w:color="auto"/>
      </w:divBdr>
    </w:div>
    <w:div w:id="1985692228">
      <w:bodyDiv w:val="1"/>
      <w:marLeft w:val="0"/>
      <w:marRight w:val="0"/>
      <w:marTop w:val="0"/>
      <w:marBottom w:val="0"/>
      <w:divBdr>
        <w:top w:val="none" w:sz="0" w:space="0" w:color="auto"/>
        <w:left w:val="none" w:sz="0" w:space="0" w:color="auto"/>
        <w:bottom w:val="none" w:sz="0" w:space="0" w:color="auto"/>
        <w:right w:val="none" w:sz="0" w:space="0" w:color="auto"/>
      </w:divBdr>
    </w:div>
    <w:div w:id="1998222036">
      <w:bodyDiv w:val="1"/>
      <w:marLeft w:val="0"/>
      <w:marRight w:val="0"/>
      <w:marTop w:val="0"/>
      <w:marBottom w:val="0"/>
      <w:divBdr>
        <w:top w:val="none" w:sz="0" w:space="0" w:color="auto"/>
        <w:left w:val="none" w:sz="0" w:space="0" w:color="auto"/>
        <w:bottom w:val="none" w:sz="0" w:space="0" w:color="auto"/>
        <w:right w:val="none" w:sz="0" w:space="0" w:color="auto"/>
      </w:divBdr>
    </w:div>
    <w:div w:id="2002853881">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 w:id="2051612524">
      <w:bodyDiv w:val="1"/>
      <w:marLeft w:val="0"/>
      <w:marRight w:val="0"/>
      <w:marTop w:val="0"/>
      <w:marBottom w:val="0"/>
      <w:divBdr>
        <w:top w:val="none" w:sz="0" w:space="0" w:color="auto"/>
        <w:left w:val="none" w:sz="0" w:space="0" w:color="auto"/>
        <w:bottom w:val="none" w:sz="0" w:space="0" w:color="auto"/>
        <w:right w:val="none" w:sz="0" w:space="0" w:color="auto"/>
      </w:divBdr>
    </w:div>
    <w:div w:id="21212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68FAF-7C21-4E4A-AB4E-BBFEDBB22E65}">
  <we:reference id="wa104382081" version="1.35.0.0" store="en-GB" storeType="OMEX"/>
  <we:alternateReferences>
    <we:reference id="wa104382081" version="1.35.0.0" store="" storeType="OMEX"/>
  </we:alternateReferences>
  <we:properties>
    <we:property name="MENDELEY_CITATIONS" value="[{&quot;citationID&quot;:&quot;MENDELEY_CITATION_93a67fde-4f08-4a84-ae26-85711b6e4486&quot;,&quot;properties&quot;:{&quot;noteIndex&quot;:0},&quot;isEdited&quot;:false,&quot;manualOverride&quot;:{&quot;isManuallyOverridden&quot;:false,&quot;citeprocText&quot;:&quot;(Sabatel et al., 2017)&quot;,&quot;manualOverrideText&quot;:&quot;&quot;},&quot;citationTag&quot;:&quot;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quot;,&quot;citationItems&quot;:[{&quot;id&quot;:&quot;b6bf5429-de9b-3891-92e7-af9176042dd1&quot;,&quot;itemData&quot;:{&quot;type&quot;:&quot;article-journal&quot;,&quot;id&quot;:&quot;b6bf5429-de9b-3891-92e7-af9176042dd1&quot;,&quot;title&quot;:&quot;Exposure to Bacterial CpG DNA Protects from Airway Allergic Inflammation by Expanding Regulatory Lung Interstitial Macrophages&quot;,&quot;author&quot;:[{&quot;family&quot;:&quot;Sabatel&quot;,&quot;given&quot;:&quot;Catherine&quot;,&quot;parse-names&quot;:false,&quot;dropping-particle&quot;:&quot;&quot;,&quot;non-dropping-particle&quot;:&quot;&quot;},{&quot;family&quot;:&quot;Radermecker&quot;,&quot;given&quot;:&quot;Coraline&quot;,&quot;parse-names&quot;:false,&quot;dropping-particle&quot;:&quot;&quot;,&quot;non-dropping-particle&quot;:&quot;&quot;},{&quot;family&quot;:&quot;Fievez&quot;,&quot;given&quot;:&quot;Laurence&quot;,&quot;parse-names&quot;:false,&quot;dropping-particle&quot;:&quot;&quot;,&quot;non-dropping-particle&quot;:&quot;&quot;},{&quot;family&quot;:&quot;Paulissen&quot;,&quot;given&quot;:&quot;Genevieve&quot;,&quot;parse-names&quot;:false,&quot;dropping-particle&quot;:&quot;&quot;,&quot;non-dropping-particle&quot;:&quot;&quot;},{&quot;family&quot;:&quot;Chakarov&quot;,&quot;given&quot;:&quot;Svetoslav&quot;,&quot;parse-names&quot;:false,&quot;dropping-particle&quot;:&quot;&quot;,&quot;non-dropping-particle&quot;:&quot;&quot;},{&quot;family&quot;:&quot;Fernandes&quot;,&quot;given&quot;:&quot;Claudia&quot;,&quot;parse-names&quot;:false,&quot;dropping-particle&quot;:&quot;&quot;,&quot;non-dropping-particle&quot;:&quot;&quot;},{&quot;family&quot;:&quot;Olivier&quot;,&quot;given&quot;:&quot;Sabine&quot;,&quot;parse-names&quot;:false,&quot;dropping-particle&quot;:&quot;&quot;,&quot;non-dropping-particle&quot;:&quot;&quot;},{&quot;family&quot;:&quot;Toussaint&quot;,&quot;given&quot;:&quot;Marie&quot;,&quot;parse-names&quot;:false,&quot;dropping-particle&quot;:&quot;&quot;,&quot;non-dropping-particle&quot;:&quot;&quot;},{&quot;family&quot;:&quot;Pirottin&quot;,&quot;given&quot;:&quot;Dimitri&quot;,&quot;parse-names&quot;:false,&quot;dropping-particle&quot;:&quot;&quot;,&quot;non-dropping-particle&quot;:&quot;&quot;},{&quot;family&quot;:&quot;Xiao&quot;,&quot;given&quot;:&quot;Xue&quot;,&quot;parse-names&quot;:false,&quot;dropping-particle&quot;:&quot;&quot;,&quot;non-dropping-particle&quot;:&quot;&quot;},{&quot;family&quot;:&quot;Quatresooz&quot;,&quot;given&quot;:&quot;Pascale&quot;,&quot;parse-names&quot;:false,&quot;dropping-particle&quot;:&quot;&quot;,&quot;non-dropping-particle&quot;:&quot;&quot;},{&quot;family&quot;:&quot;Sirard&quot;,&quot;given&quot;:&quot;Jean Claude&quot;,&quot;parse-names&quot;:false,&quot;dropping-particle&quot;:&quot;&quot;,&quot;non-dropping-particle&quot;:&quot;&quot;},{&quot;family&quot;:&quot;Cataldo&quot;,&quot;given&quot;:&quot;Didier&quot;,&quot;parse-names&quot;:false,&quot;dropping-particle&quot;:&quot;&quot;,&quot;non-dropping-particle&quot;:&quot;&quot;},{&quot;family&quot;:&quot;Gillet&quot;,&quot;given&quot;:&quot;Laurent&quot;,&quot;parse-names&quot;:false,&quot;dropping-particle&quot;:&quot;&quot;,&quot;non-dropping-particle&quot;:&quot;&quot;},{&quot;family&quot;:&quot;Bouabe&quot;,&quot;given&quot;:&quot;Hicham&quot;,&quot;parse-names&quot;:false,&quot;dropping-particle&quot;:&quot;&quot;,&quot;non-dropping-particle&quot;:&quot;&quot;},{&quot;family&quot;:&quot;Desmet&quot;,&quot;given&quot;:&quot;Christophe J.&quot;,&quot;parse-names&quot;:false,&quot;dropping-particle&quot;:&quot;&quot;,&quot;non-dropping-particle&quot;:&quot;&quot;},{&quot;family&quot;:&quot;Ginhoux&quot;,&quot;given&quot;:&quot;Florent&quot;,&quot;parse-names&quot;:false,&quot;dropping-particle&quot;:&quot;&quot;,&quot;non-dropping-particle&quot;:&quot;&quot;},{&quot;family&quot;:&quot;Marichal&quot;,&quot;given&quot;:&quot;Thomas&quot;,&quot;parse-names&quot;:false,&quot;dropping-particle&quot;:&quot;&quot;,&quot;non-dropping-particle&quot;:&quot;&quot;},{&quot;family&quot;:&quot;Bureau&quot;,&quot;given&quot;:&quot;Fabrice&quot;,&quot;parse-names&quot;:false,&quot;dropping-particle&quot;:&quot;&quot;,&quot;non-dropping-particle&quot;:&quot;&quot;}],&quot;container-title&quot;:&quot;Immunity&quot;,&quot;accessed&quot;:{&quot;date-parts&quot;:[[2022,1,20]]},&quot;DOI&quot;:&quot;10.1016/J.IMMUNI.2017.02.016/ATTACHMENT/57758D52-F6FD-4BD7-87C0-2DEE5667EF1A/MMC1.PDF&quot;,&quot;ISSN&quot;:&quot;10974180&quot;,&quot;PMID&quot;:&quot;28329706&quot;,&quot;URL&quot;:&quot;http://www.cell.com/article/S107476131730078X/fulltext&quot;,&quot;issued&quot;:{&quot;date-parts&quot;:[[2017,3,21]]},&quot;page&quot;:&quot;457-473&quot;,&quot;abstract&quot;:&quo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quot;,&quot;publisher&quot;:&quot;Cell Press&quot;,&quot;issue&quot;:&quot;3&quot;,&quot;volume&quot;:&quot;46&quot;,&quot;expandedJournalTitle&quot;:&quot;Immunity&quot;},&quot;isTemporary&quot;:false}]},{&quot;citationID&quot;:&quot;MENDELEY_CITATION_f7d08d8c-104c-44d9-8315-7ab754f9a248&quot;,&quot;properties&quot;:{&quot;noteIndex&quot;:0},&quot;isEdited&quot;:false,&quot;manualOverride&quot;:{&quot;isManuallyOverridden&quot;:false,&quot;citeprocText&quot;:&quot;(Huber et al., 2015)&quot;,&quot;manualOverrideText&quot;:&quot;&quot;},&quot;citationItems&quot;:[{&quot;id&quot;:&quot;5883b7f9-10cf-3dfc-ba10-c5542f686fe5&quot;,&quot;itemData&quot;:{&quot;type&quot;:&quot;article-journal&quot;,&quot;id&quot;:&quot;5883b7f9-10cf-3dfc-ba10-c5542f686fe5&quot;,&quot;title&quot;:&quot;Orchestrating high-throughput genomic analysis with Bioconductor&quot;,&quot;author&quot;:[{&quot;family&quot;:&quot;Huber&quot;,&quot;given&quot;:&quot;Wolfgang&quot;,&quot;parse-names&quot;:false,&quot;dropping-particle&quot;:&quot;&quot;,&quot;non-dropping-particle&quot;:&quot;&quot;},{&quot;family&quot;:&quot;Carey&quot;,&quot;given&quot;:&quot;Vincent J.&quot;,&quot;parse-names&quot;:false,&quot;dropping-particle&quot;:&quot;&quot;,&quot;non-dropping-particle&quot;:&quot;&quot;},{&quot;family&quot;:&quot;Gentleman&quot;,&quot;given&quot;:&quot;Robert&quot;,&quot;parse-names&quot;:false,&quot;dropping-particle&quot;:&quot;&quot;,&quot;non-dropping-particle&quot;:&quot;&quot;},{&quot;family&quot;:&quot;Anders&quot;,&quot;given&quot;:&quot;Simon&quot;,&quot;parse-names&quot;:false,&quot;dropping-particle&quot;:&quot;&quot;,&quot;non-dropping-particle&quot;:&quot;&quot;},{&quot;family&quot;:&quot;Carlson&quot;,&quot;given&quot;:&quot;Marc&quot;,&quot;parse-names&quot;:false,&quot;dropping-particle&quot;:&quot;&quot;,&quot;non-dropping-particle&quot;:&quot;&quot;},{&quot;family&quot;:&quot;Carvalho&quot;,&quot;given&quot;:&quot;Benilton S.&quot;,&quot;parse-names&quot;:false,&quot;dropping-particle&quot;:&quot;&quot;,&quot;non-dropping-particle&quot;:&quot;&quot;},{&quot;family&quot;:&quot;Bravo&quot;,&quot;given&quot;:&quot;Hector Corrada&quot;,&quot;parse-names&quot;:false,&quot;dropping-particle&quot;:&quot;&quot;,&quot;non-dropping-particle&quot;:&quot;&quot;},{&quot;family&quot;:&quot;Davis&quot;,&quot;given&quot;:&quot;Sean&quot;,&quot;parse-names&quot;:false,&quot;dropping-particle&quot;:&quot;&quot;,&quot;non-dropping-particle&quot;:&quot;&quot;},{&quot;family&quot;:&quot;Gatto&quot;,&quot;given&quot;:&quot;Laurent&quot;,&quot;parse-names&quot;:false,&quot;dropping-particle&quot;:&quot;&quot;,&quot;non-dropping-particle&quot;:&quot;&quot;},{&quot;family&quot;:&quot;Girke&quot;,&quot;given&quot;:&quot;Thomas&quot;,&quot;parse-names&quot;:false,&quot;dropping-particle&quot;:&quot;&quot;,&quot;non-dropping-particle&quot;:&quot;&quot;},{&quot;family&quot;:&quot;Gottardo&quot;,&quot;given&quot;:&quot;Raphael&quot;,&quot;parse-names&quot;:false,&quot;dropping-particle&quot;:&quot;&quot;,&quot;non-dropping-particle&quot;:&quot;&quot;},{&quot;family&quot;:&quot;Hahne&quot;,&quot;given&quot;:&quot;Florian&quot;,&quot;parse-names&quot;:false,&quot;dropping-particle&quot;:&quot;&quot;,&quot;non-dropping-particle&quot;:&quot;&quot;},{&quot;family&quot;:&quot;Hansen&quot;,&quot;given&quot;:&quot;Kasper D.&quot;,&quot;parse-names&quot;:false,&quot;dropping-particle&quot;:&quot;&quot;,&quot;non-dropping-particle&quot;:&quot;&quot;},{&quot;family&quot;:&quot;Irizarry&quot;,&quot;given&quot;:&quot;Rafael A.&quot;,&quot;parse-names&quot;:false,&quot;dropping-particle&quot;:&quot;&quot;,&quot;non-dropping-particle&quot;:&quot;&quot;},{&quot;family&quot;:&quot;Lawrence&quot;,&quot;given&quot;:&quot;Michael&quot;,&quot;parse-names&quot;:false,&quot;dropping-particle&quot;:&quot;&quot;,&quot;non-dropping-particle&quot;:&quot;&quot;},{&quot;family&quot;:&quot;Love&quot;,&quot;given&quot;:&quot;Michael I.&quot;,&quot;parse-names&quot;:false,&quot;dropping-particle&quot;:&quot;&quot;,&quot;non-dropping-particle&quot;:&quot;&quot;},{&quot;family&quot;:&quot;MaCdonald&quot;,&quot;given&quot;:&quot;James&quot;,&quot;parse-names&quot;:false,&quot;dropping-particle&quot;:&quot;&quot;,&quot;non-dropping-particle&quot;:&quot;&quot;},{&quot;family&quot;:&quot;Obenchain&quot;,&quot;given&quot;:&quot;Valerie&quot;,&quot;parse-names&quot;:false,&quot;dropping-particle&quot;:&quot;&quot;,&quot;non-dropping-particle&quot;:&quot;&quot;},{&quot;family&quot;:&quot;Oles̈&quot;,&quot;given&quot;:&quot;Andrzej K.&quot;,&quot;parse-names&quot;:false,&quot;dropping-particle&quot;:&quot;&quot;,&quot;non-dropping-particle&quot;:&quot;&quot;},{&quot;family&quot;:&quot;Pagès&quot;,&quot;given&quot;:&quot;Hervé&quot;,&quot;parse-names&quot;:false,&quot;dropping-particle&quot;:&quot;&quot;,&quot;non-dropping-particle&quot;:&quot;&quot;},{&quot;family&quot;:&quot;Reyes&quot;,&quot;given&quot;:&quot;Alejandro&quot;,&quot;parse-names&quot;:false,&quot;dropping-particle&quot;:&quot;&quot;,&quot;non-dropping-particle&quot;:&quot;&quot;},{&quot;family&quot;:&quot;Shannon&quot;,&quot;given&quot;:&quot;Paul&quot;,&quot;parse-names&quot;:false,&quot;dropping-particle&quot;:&quot;&quot;,&quot;non-dropping-particle&quot;:&quot;&quot;},{&quot;family&quot;:&quot;Smyth&quot;,&quot;given&quot;:&quot;Gordon K.&quot;,&quot;parse-names&quot;:false,&quot;dropping-particle&quot;:&quot;&quot;,&quot;non-dropping-particle&quot;:&quot;&quot;},{&quot;family&quot;:&quot;Tenenbaum&quot;,&quot;given&quot;:&quot;Dan&quot;,&quot;parse-names&quot;:false,&quot;dropping-particle&quot;:&quot;&quot;,&quot;non-dropping-particle&quot;:&quot;&quot;},{&quot;family&quot;:&quot;Waldron&quot;,&quot;given&quot;:&quot;Levi&quot;,&quot;parse-names&quot;:false,&quot;dropping-particle&quot;:&quot;&quot;,&quot;non-dropping-particle&quot;:&quot;&quot;},{&quot;family&quot;:&quot;Morgan&quot;,&quot;given&quot;:&quot;Martin&quot;,&quot;parse-names&quot;:false,&quot;dropping-particle&quot;:&quot;&quot;,&quot;non-dropping-particle&quot;:&quot;&quot;}],&quot;container-title&quot;:&quot;Nature Methods&quot;,&quot;DOI&quot;:&quot;10.1038/nmeth.3252&quot;,&quot;ISSN&quot;:&quot;15487105&quot;,&quot;PMID&quot;:&quot;25633503&quot;,&quot;issued&quot;:{&quot;date-parts&quot;:[[2015]]},&quot;abstract&quot;:&quo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quot;,&quot;expandedJournalTitle&quot;:&quot;Nature Methods&quot;},&quot;isTemporary&quot;:false}],&quot;citationTag&quot;:&quot;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quot;},{&quot;citationID&quot;:&quot;MENDELEY_CITATION_903d3c40-7cf9-4e49-983a-7a6842e3a489&quot;,&quot;properties&quot;:{&quot;noteIndex&quot;:0},&quot;isEdited&quot;:false,&quot;manualOverride&quot;:{&quot;isManuallyOverridden&quot;:false,&quot;citeprocText&quot;:&quot;(Love et al., 2014)&quot;,&quot;manualOverrideText&quot;:&quot;&quot;},&quot;citationItems&quot;:[{&quot;id&quot;:&quot;087f10e6-83cd-3e31-8860-b6d2551d3d34&quot;,&quot;itemData&quot;:{&quot;type&quot;:&quot;article-journal&quot;,&quot;id&quot;:&quot;087f10e6-83cd-3e31-8860-b6d2551d3d34&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PMID&quot;:&quot;25516281&quot;,&quot;issued&quot;:{&quot;date-parts&quot;:[[2014]]},&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expandedJournalTitle&quot;:&quot;Genome Biology&quot;},&quot;isTemporary&quot;:false}],&quot;citationTag&quot;:&quot;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quot;},{&quot;citationID&quot;:&quot;MENDELEY_CITATION_a67947ac-f4a8-4863-a185-ca967a9746cf&quot;,&quot;properties&quot;:{&quot;noteIndex&quot;:0},&quot;isEdited&quot;:false,&quot;manualOverride&quot;:{&quot;isManuallyOverridden&quot;:false,&quot;citeprocText&quot;:&quot;(Hao et al., 2020)&quot;,&quot;manualOverrideText&quot;:&quot;&quot;},&quot;citationItems&quot;:[{&quot;id&quot;:&quot;2200ba7f-b05b-34ea-9b3c-32d84e73aa3a&quot;,&quot;itemData&quot;:{&quot;type&quot;:&quot;article-journal&quot;,&quot;id&quot;:&quot;2200ba7f-b05b-34ea-9b3c-32d84e73aa3a&quot;,&quot;title&quot;:&quot;Integrated analysis of multimodal single-cell data&quot;,&quot;author&quot;:[{&quot;family&quot;:&quot;Hao&quot;,&quot;given&quot;:&quot;Yuhan&quot;,&quot;parse-names&quot;:false,&quot;dropping-particle&quot;:&quot;&quot;,&quot;non-dropping-particle&quot;:&quot;&quot;},{&quot;family&quot;:&quot;Hao&quot;,&quot;given&quot;:&quot;Stephanie&quot;,&quot;parse-names&quot;:false,&quot;dropping-particle&quot;:&quot;&quot;,&quot;non-dropping-particle&quot;:&quot;&quot;},{&quot;family&quot;:&quot;Andersen-Nissen&quot;,&quot;given&quot;:&quot;Erica&quot;,&quot;parse-names&quot;:false,&quot;dropping-particle&quot;:&quot;&quot;,&quot;non-dropping-particle&quot;:&quot;&quot;},{&quot;family&quot;:&quot;Mauck III&quot;,&quot;given&quot;:&quot;William M&quot;,&quot;parse-names&quot;:false,&quot;dropping-particle&quot;:&quot;&quot;,&quot;non-dropping-particle&quot;:&quot;&quot;},{&quot;family&quot;:&quot;Zheng&quot;,&quot;given&quot;:&quot;Shiwei&quot;,&quot;parse-names&quot;:false,&quot;dropping-particle&quot;:&quot;&quot;,&quot;non-dropping-particle&quot;:&quot;&quot;},{&quot;family&quot;:&quot;Butler&quot;,&quot;given&quot;:&quot;Andrew&quot;,&quot;parse-names&quot;:false,&quot;dropping-particle&quot;:&quot;&quot;,&quot;non-dropping-particle&quot;:&quot;&quot;},{&quot;family&quot;:&quot;Lee&quot;,&quot;given&quot;:&quot;Maddie J&quot;,&quot;parse-names&quot;:false,&quot;dropping-particle&quot;:&quot;&quot;,&quot;non-dropping-particle&quot;:&quot;&quot;},{&quot;family&quot;:&quot;Wilk&quot;,&quot;given&quot;:&quot;Aaron J&quot;,&quot;parse-names&quot;:false,&quot;dropping-particle&quot;:&quot;&quot;,&quot;non-dropping-particle&quot;:&quot;&quot;},{&quot;family&quot;:&quot;Darby&quot;,&quot;given&quot;:&quot;Charlotte&quot;,&quot;parse-names&quot;:false,&quot;dropping-particle&quot;:&quot;&quot;,&quot;non-dropping-particle&quot;:&quot;&quot;},{&quot;family&quot;:&quot;Zagar&quot;,&quot;given&quot;:&quot;Michael&quot;,&quot;parse-names&quot;:false,&quot;dropping-particle&quot;:&quot;&quot;,&quot;non-dropping-particle&quot;:&quot;&quot;},{&quot;family&quot;:&quot;Hoffman&quot;,&quot;given&quot;:&quot;Paul&quot;,&quot;parse-names&quot;:false,&quot;dropping-particle&quot;:&quot;&quot;,&quot;non-dropping-particle&quot;:&quot;&quot;},{&quot;family&quot;:&quot;Stoeckius&quot;,&quot;given&quot;:&quot;Marlon&quot;,&quot;parse-names&quot;:false,&quot;dropping-particle&quot;:&quot;&quot;,&quot;non-dropping-particle&quot;:&quot;&quot;},{&quot;family&quot;:&quot;Papalexi&quot;,&quot;given&quot;:&quot;Efthymia&quot;,&quot;parse-names&quot;:false,&quot;dropping-particle&quot;:&quot;&quot;,&quot;non-dropping-particle&quot;:&quot;&quot;},{&quot;family&quot;:&quot;Mimitou&quot;,&quot;given&quot;:&quot;Eleni P&quot;,&quot;parse-names&quot;:false,&quot;dropping-particle&quot;:&quot;&quot;,&quot;non-dropping-particle&quot;:&quot;&quot;},{&quot;family&quot;:&quot;Jain&quot;,&quot;given&quot;:&quot;Jaison&quot;,&quot;parse-names&quot;:false,&quot;dropping-particle&quot;:&quot;&quot;,&quot;non-dropping-particle&quot;:&quot;&quot;},{&quot;family&quot;:&quot;Srivastava&quot;,&quot;given&quot;:&quot;Avi&quot;,&quot;parse-names&quot;:false,&quot;dropping-particle&quot;:&quot;&quot;,&quot;non-dropping-particle&quot;:&quot;&quot;},{&quot;family&quot;:&quot;Stuart&quot;,&quot;given&quot;:&quot;Tim&quot;,&quot;parse-names&quot;:false,&quot;dropping-particle&quot;:&quot;&quot;,&quot;non-dropping-particle&quot;:&quot;&quot;},{&quot;family&quot;:&quot;Fleming&quot;,&quot;given&quot;:&quot;Lamar B&quot;,&quot;parse-names&quot;:false,&quot;dropping-particle&quot;:&quot;&quot;,&quot;non-dropping-particle&quot;:&quot;&quot;},{&quot;family&quot;:&quot;Yeung&quot;,&quot;given&quot;:&quot;Bertrand&quot;,&quot;parse-names&quot;:false,&quot;dropping-particle&quot;:&quot;&quot;,&quot;non-dropping-particle&quot;:&quot;&quot;},{&quot;family&quot;:&quot;Rogers&quot;,&quot;given&quot;:&quot;Angela J&quot;,&quot;parse-names&quot;:false,&quot;dropping-particle&quot;:&quot;&quot;,&quot;non-dropping-particle&quot;:&quot;&quot;},{&quot;family&quot;:&quot;McElrath&quot;,&quot;given&quot;:&quot;Juliana M&quot;,&quot;parse-names&quot;:false,&quot;dropping-particle&quot;:&quot;&quot;,&quot;non-dropping-particle&quot;:&quot;&quot;},{&quot;family&quot;:&quot;Blish&quot;,&quot;given&quot;:&quot;Catherine A&quot;,&quot;parse-names&quot;:false,&quot;dropping-particle&quot;:&quot;&quot;,&quot;non-dropping-particle&quot;:&quot;&quot;},{&quot;family&quot;:&quot;Gottardo&quot;,&quot;given&quot;:&quot;Raphael&quot;,&quot;parse-names&quot;:false,&quot;dropping-particle&quot;:&quot;&quot;,&quot;non-dropping-particle&quot;:&quot;&quot;},{&quot;family&quot;:&quot;Smibert&quot;,&quot;given&quot;:&quot;Peter&quot;,&quot;parse-names&quot;:false,&quot;dropping-particle&quot;:&quot;&quot;,&quot;non-dropping-particle&quot;:&quot;&quot;},{&quot;family&quot;:&quot;Satija&quot;,&quot;given&quot;:&quot;Rahul&quot;,&quot;parse-names&quot;:false,&quot;dropping-particle&quot;:&quot;&quot;,&quot;non-dropping-particle&quot;:&quot;&quot;},{&quot;family&quot;:&quot;Zuckerberg Biohub&quot;,&quot;given&quot;:&quot;Chan&quot;,&quot;parse-names&quot;:false,&quot;dropping-particle&quot;:&quot;&quot;,&quot;non-dropping-particle&quot;:&quot;&quot;},{&quot;family&quot;:&quot;Francisco USA&quot;,&quot;given&quot;:&quot;San&quot;,&quot;parse-names&quot;:false,&quot;dropping-particle&quot;:&quot;&quot;,&quot;non-dropping-particle&quot;:&quot;&quot;}],&quot;container-title&quot;:&quot;bioRxiv&quot;,&quot;issued&quot;:{&quot;date-parts&quot;:[[2020]]},&quot;abstract&quot;:&quot;The simultaneous measurement of multiple modalities, known as multimodal analysis, represents an exciting frontier for single-cell genomics and necessitates new computational methods that can define cellular states based on multiple data types. Here, we introduce 'weighted-nearest neighbor' analysis, an unsupervised framework to learn the relative utility of each data type in each cell, enabling an integrative analysis of multiple modalities. We apply our procedure to a CITE-seq dataset of hundreds of thousands of human white blood cells alongside a panel of 228 antibodies to construct a multimodal reference atlas of the circulating immune system. We demonstrate that integrative analysis substantially improves our ability to resolve cell states and validate the presence of previously unreported lymphoid subpopulations. Moreover, we demonstrate how to leverage this reference to rapidly map new datasets, and to interpret immune responses to vaccination and COVID-19. Our approach represents a broadly applicable strategy to analyze single-cell multimodal datasets, including paired measurements of RNA and chromatin state, and to look beyond the transcriptome towards a unified and multimodal definition of cellular identity.&quot;,&quot;expandedJournalTitle&quot;:&quot;bioRxiv&quot;},&quot;isTemporary&quot;:false}],&quot;citationTag&quot;:&quot;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quot;},{&quot;citationID&quot;:&quot;MENDELEY_CITATION_9be5c4de-6429-4307-affc-ccd695139a20&quot;,&quot;properties&quot;:{&quot;noteIndex&quot;:0},&quot;isEdited&quot;:false,&quot;manualOverride&quot;:{&quot;isManuallyOverridden&quot;:false,&quot;citeprocText&quot;:&quot;(Aran et al., 2019)&quot;,&quot;manualOverrideText&quot;:&quot;&quot;},&quot;citationItems&quot;:[{&quot;id&quot;:&quot;fa86f3e8-a07f-3da4-9aa9-86fe3feaa828&quot;,&quot;itemData&quot;:{&quot;type&quot;:&quot;article-journal&quot;,&quot;id&quot;:&quot;fa86f3e8-a07f-3da4-9aa9-86fe3feaa828&quot;,&quot;title&quot;:&quot;Reference-based analysis of lung single-cell sequencing reveals a transitional profibrotic macrophage&quot;,&quot;author&quot;:[{&quot;family&quot;:&quot;Aran&quot;,&quot;given&quot;:&quot;Dvir&quot;,&quot;parse-names&quot;:false,&quot;dropping-particle&quot;:&quot;&quot;,&quot;non-dropping-particle&quot;:&quot;&quot;},{&quot;family&quot;:&quot;Looney&quot;,&quot;given&quot;:&quot;Agnieszka P.&quot;,&quot;parse-names&quot;:false,&quot;dropping-particle&quot;:&quot;&quot;,&quot;non-dropping-particle&quot;:&quot;&quot;},{&quot;family&quot;:&quot;Liu&quot;,&quot;given&quot;:&quot;Leqian&quot;,&quot;parse-names&quot;:false,&quot;dropping-particle&quot;:&quot;&quot;,&quot;non-dropping-particle&quot;:&quot;&quot;},{&quot;family&quot;:&quot;Wu&quot;,&quot;given&quot;:&quot;Esther&quot;,&quot;parse-names&quot;:false,&quot;dropping-particle&quot;:&quot;&quot;,&quot;non-dropping-particle&quot;:&quot;&quot;},{&quot;family&quot;:&quot;Fong&quot;,&quot;given&quot;:&quot;Valerie&quot;,&quot;parse-names&quot;:false,&quot;dropping-particle&quot;:&quot;&quot;,&quot;non-dropping-particle&quot;:&quot;&quot;},{&quot;family&quot;:&quot;Hsu&quot;,&quot;given&quot;:&quot;Austin&quot;,&quot;parse-names&quot;:false,&quot;dropping-particle&quot;:&quot;&quot;,&quot;non-dropping-particle&quot;:&quot;&quot;},{&quot;family&quot;:&quot;Chak&quot;,&quot;given&quot;:&quot;Suzanna&quot;,&quot;parse-names&quot;:false,&quot;dropping-particle&quot;:&quot;&quot;,&quot;non-dropping-particle&quot;:&quot;&quot;},{&quot;family&quot;:&quot;Naikawadi&quot;,&quot;given&quot;:&quot;Ram P.&quot;,&quot;parse-names&quot;:false,&quot;dropping-particle&quot;:&quot;&quot;,&quot;non-dropping-particle&quot;:&quot;&quot;},{&quot;family&quot;:&quot;Wolters&quot;,&quot;given&quot;:&quot;Paul J.&quot;,&quot;parse-names&quot;:false,&quot;dropping-particle&quot;:&quot;&quot;,&quot;non-dropping-particle&quot;:&quot;&quot;},{&quot;family&quot;:&quot;Abate&quot;,&quot;given&quot;:&quot;Adam R.&quot;,&quot;parse-names&quot;:false,&quot;dropping-particle&quot;:&quot;&quot;,&quot;non-dropping-particle&quot;:&quot;&quot;},{&quot;family&quot;:&quot;Butte&quot;,&quot;given&quot;:&quot;Atul J.&quot;,&quot;parse-names&quot;:false,&quot;dropping-particle&quot;:&quot;&quot;,&quot;non-dropping-particle&quot;:&quot;&quot;},{&quot;family&quot;:&quot;Bhattacharya&quot;,&quot;given&quot;:&quot;Mallar&quot;,&quot;parse-names&quot;:false,&quot;dropping-particle&quot;:&quot;&quot;,&quot;non-dropping-particle&quot;:&quot;&quot;}],&quot;container-title&quot;:&quot;Nature Immunology&quot;,&quot;DOI&quot;:&quot;10.1038/s41590-018-0276-y&quot;,&quot;ISSN&quot;:&quot;15292916&quot;,&quot;PMID&quot;:&quot;30643263&quot;,&quot;issued&quot;:{&quot;date-parts&quot;:[[2019]]},&quot;abstract&quot;:&quo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quot;,&quot;expandedJournalTitle&quot;:&quot;Nature Immunology&quot;},&quot;isTemporary&quot;:false}],&quot;citationTag&quot;:&quot;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quot;},{&quot;citationID&quot;:&quot;MENDELEY_CITATION_6d9c0a5f-a575-4c8e-a76a-a4f6ac91f0a6&quot;,&quot;properties&quot;:{&quot;noteIndex&quot;:0},&quot;isEdited&quot;:false,&quot;manualOverride&quot;:{&quot;isManuallyOverridden&quot;:false,&quot;citeprocText&quot;:&quot;(Wu et al., 2021)&quot;,&quot;manualOverrideText&quot;:&quot;&quot;},&quot;citationItems&quot;:[{&quot;id&quot;:&quot;7382ec21-5fa5-3741-8ee4-24aabe97f27a&quot;,&quot;itemData&quot;:{&quot;type&quot;:&quot;article-journal&quot;,&quot;id&quot;:&quot;7382ec21-5fa5-3741-8ee4-24aabe97f27a&quot;,&quot;title&quot;:&quot;clusterProfiler 4.0: A universal enrichment tool for interpreting omics data&quot;,&quot;author&quot;:[{&quot;family&quot;:&quot;Wu&quot;,&quot;given&quot;:&quot;Tianzhi&quot;,&quot;parse-names&quot;:false,&quot;dropping-particle&quot;:&quot;&quot;,&quot;non-dropping-particle&quot;:&quot;&quot;},{&quot;family&quot;:&quot;Hu&quot;,&quot;given&quot;:&quot;Erqiang&quot;,&quot;parse-names&quot;:false,&quot;dropping-particle&quot;:&quot;&quot;,&quot;non-dropping-particle&quot;:&quot;&quot;},{&quot;family&quot;:&quot;Xu&quot;,&quot;given&quot;:&quot;Shuangbin&quot;,&quot;parse-names&quot;:false,&quot;dropping-particle&quot;:&quot;&quot;,&quot;non-dropping-particle&quot;:&quot;&quot;},{&quot;family&quot;:&quot;Chen&quot;,&quot;given&quot;:&quot;Meijun&quot;,&quot;parse-names&quot;:false,&quot;dropping-particle&quot;:&quot;&quot;,&quot;non-dropping-particle&quot;:&quot;&quot;},{&quot;family&quot;:&quot;Guo&quot;,&quot;given&quot;:&quot;Pingfan&quot;,&quot;parse-names&quot;:false,&quot;dropping-particle&quot;:&quot;&quot;,&quot;non-dropping-particle&quot;:&quot;&quot;},{&quot;family&quot;:&quot;Dai&quot;,&quot;given&quot;:&quot;Zehan&quot;,&quot;parse-names&quot;:false,&quot;dropping-particle&quot;:&quot;&quot;,&quot;non-dropping-particle&quot;:&quot;&quot;},{&quot;family&quot;:&quot;Feng&quot;,&quot;given&quot;:&quot;Tingze&quot;,&quot;parse-names&quot;:false,&quot;dropping-particle&quot;:&quot;&quot;,&quot;non-dropping-particle&quot;:&quot;&quot;},{&quot;family&quot;:&quot;Zhou&quot;,&quot;given&quot;:&quot;Lang&quot;,&quot;parse-names&quot;:false,&quot;dropping-particle&quot;:&quot;&quot;,&quot;non-dropping-particle&quot;:&quot;&quot;},{&quot;family&quot;:&quot;Tang&quot;,&quot;given&quot;:&quot;Wenli&quot;,&quot;parse-names&quot;:false,&quot;dropping-particle&quot;:&quot;&quot;,&quot;non-dropping-particle&quot;:&quot;&quot;},{&quot;family&quot;:&quot;Zhan&quot;,&quot;given&quot;:&quot;Li&quot;,&quot;parse-names&quot;:false,&quot;dropping-particle&quot;:&quot;&quot;,&quot;non-dropping-particle&quot;:&quot;&quot;},{&quot;family&quot;:&quot;Fu&quot;,&quot;given&quot;:&quot;Xiaocong&quot;,&quot;parse-names&quot;:false,&quot;dropping-particle&quot;:&quot;&quot;,&quot;non-dropping-particle&quot;:&quot;&quot;},{&quot;family&quot;:&quot;Liu&quot;,&quot;given&quot;:&quot;Shanshan&quot;,&quot;parse-names&quot;:false,&quot;dropping-particle&quot;:&quot;&quot;,&quot;non-dropping-particle&quot;:&quot;&quot;},{&quot;family&quot;:&quot;Bo&quot;,&quot;given&quot;:&quot;Xiaochen&quot;,&quot;parse-names&quot;:false,&quot;dropping-particle&quot;:&quot;&quot;,&quot;non-dropping-particle&quot;:&quot;&quot;},{&quot;family&quot;:&quot;Yu&quot;,&quot;given&quot;:&quot;Guangchuang&quot;,&quot;parse-names&quot;:false,&quot;dropping-particle&quot;:&quot;&quot;,&quot;non-dropping-particle&quot;:&quot;&quot;}],&quot;container-title&quot;:&quot;Innovation(China)&quot;,&quot;DOI&quot;:&quot;10.1016/j.xinn.2021.100141&quot;,&quot;ISSN&quot;:&quot;26666758&quot;,&quot;issued&quot;:{&quot;date-parts&quot;:[[2021]]},&quot;abstract&quot;:&quo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quot;,&quot;expandedJournalTitle&quot;:&quot;Innovation(China)&quot;},&quot;isTemporary&quot;:false}],&quot;citationTag&quot;:&quot;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quot;},{&quot;citationID&quot;:&quot;MENDELEY_CITATION_05370ed3-cbfa-46b3-a9a2-498b86bace0d&quot;,&quot;properties&quot;:{&quot;noteIndex&quot;:0},&quot;isEdited&quot;:false,&quot;manualOverride&quot;:{&quot;isManuallyOverridden&quot;:false,&quot;citeprocText&quot;:&quot;(la Manno et al., 2018)&quot;,&quot;manualOverrideText&quot;:&quot;&quot;},&quot;citationItems&quot;:[{&quot;id&quot;:&quot;397be566-fd91-3a88-8eb1-ef8a6ae721b8&quot;,&quot;itemData&quot;:{&quot;type&quot;:&quot;article-journal&quot;,&quot;id&quot;:&quot;397be566-fd91-3a88-8eb1-ef8a6ae721b8&quot;,&quot;title&quot;:&quot;RNA velocity of single cells&quot;,&quot;author&quot;:[{&quot;family&quot;:&quot;Manno&quot;,&quot;given&quot;:&quot;Gioele&quot;,&quot;parse-names&quot;:false,&quot;dropping-particle&quot;:&quot;&quot;,&quot;non-dropping-particle&quot;:&quot;la&quot;},{&quot;family&quot;:&quot;Soldatov&quot;,&quot;given&quot;:&quot;Ruslan&quot;,&quot;parse-names&quot;:false,&quot;dropping-particle&quot;:&quot;&quot;,&quot;non-dropping-particle&quot;:&quot;&quot;},{&quot;family&quot;:&quot;Zeisel&quot;,&quot;given&quot;:&quot;Amit&quot;,&quot;parse-names&quot;:false,&quot;dropping-particle&quot;:&quot;&quot;,&quot;non-dropping-particle&quot;:&quot;&quot;},{&quot;family&quot;:&quot;Braun&quot;,&quot;given&quot;:&quot;Emelie&quot;,&quot;parse-names&quot;:false,&quot;dropping-particle&quot;:&quot;&quot;,&quot;non-dropping-particle&quot;:&quot;&quot;},{&quot;family&quot;:&quot;Hochgerner&quot;,&quot;given&quot;:&quot;Hannah&quot;,&quot;parse-names&quot;:false,&quot;dropping-particle&quot;:&quot;&quot;,&quot;non-dropping-particle&quot;:&quot;&quot;},{&quot;family&quot;:&quot;Petukhov&quot;,&quot;given&quot;:&quot;Viktor&quot;,&quot;parse-names&quot;:false,&quot;dropping-particle&quot;:&quot;&quot;,&quot;non-dropping-particle&quot;:&quot;&quot;},{&quot;family&quot;:&quot;Lidschreiber&quot;,&quot;given&quot;:&quot;Katja&quot;,&quot;parse-names&quot;:false,&quot;dropping-particle&quot;:&quot;&quot;,&quot;non-dropping-particle&quot;:&quot;&quot;},{&quot;family&quot;:&quot;Kastriti&quot;,&quot;given&quot;:&quot;Maria E.&quot;,&quot;parse-names&quot;:false,&quot;dropping-particle&quot;:&quot;&quot;,&quot;non-dropping-particle&quot;:&quot;&quot;},{&quot;family&quot;:&quot;Lönnerberg&quot;,&quot;given&quot;:&quot;Peter&quot;,&quot;parse-names&quot;:false,&quot;dropping-particle&quot;:&quot;&quot;,&quot;non-dropping-particle&quot;:&quot;&quot;},{&quot;family&quot;:&quot;Furlan&quot;,&quot;given&quot;:&quot;Alessandro&quot;,&quot;parse-names&quot;:false,&quot;dropping-particle&quot;:&quot;&quot;,&quot;non-dropping-particle&quot;:&quot;&quot;},{&quot;family&quot;:&quot;Fan&quot;,&quot;given&quot;:&quot;Jean&quot;,&quot;parse-names&quot;:false,&quot;dropping-particle&quot;:&quot;&quot;,&quot;non-dropping-particle&quot;:&quot;&quot;},{&quot;family&quot;:&quot;Borm&quot;,&quot;given&quot;:&quot;Lars E.&quot;,&quot;parse-names&quot;:false,&quot;dropping-particle&quot;:&quot;&quot;,&quot;non-dropping-particle&quot;:&quot;&quot;},{&quot;family&quot;:&quot;Liu&quot;,&quot;given&quot;:&quot;Zehua&quot;,&quot;parse-names&quot;:false,&quot;dropping-particle&quot;:&quot;&quot;,&quot;non-dropping-particle&quot;:&quot;&quot;},{&quot;family&quot;:&quot;Bruggen&quot;,&quot;given&quot;:&quot;David&quot;,&quot;parse-names&quot;:false,&quot;dropping-particle&quot;:&quot;&quot;,&quot;non-dropping-particle&quot;:&quot;van&quot;},{&quot;family&quot;:&quot;Guo&quot;,&quot;given&quot;:&quot;Jimin&quot;,&quot;parse-names&quot;:false,&quot;dropping-particle&quot;:&quot;&quot;,&quot;non-dropping-particle&quot;:&quot;&quot;},{&quot;family&quot;:&quot;He&quot;,&quot;given&quot;:&quot;Xiaoling&quot;,&quot;parse-names&quot;:false,&quot;dropping-particle&quot;:&quot;&quot;,&quot;non-dropping-particle&quot;:&quot;&quot;},{&quot;family&quot;:&quot;Barker&quot;,&quot;given&quot;:&quot;Roger&quot;,&quot;parse-names&quot;:false,&quot;dropping-particle&quot;:&quot;&quot;,&quot;non-dropping-particle&quot;:&quot;&quot;},{&quot;family&quot;:&quot;Sundström&quot;,&quot;given&quot;:&quot;Erik&quot;,&quot;parse-names&quot;:false,&quot;dropping-particle&quot;:&quot;&quot;,&quot;non-dropping-particle&quot;:&quot;&quot;},{&quot;family&quot;:&quot;Castelo-Branco&quot;,&quot;given&quot;:&quot;Gonçalo&quot;,&quot;parse-names&quot;:false,&quot;dropping-particle&quot;:&quot;&quot;,&quot;non-dropping-particle&quot;:&quot;&quot;},{&quot;family&quot;:&quot;Cramer&quot;,&quot;given&quot;:&quot;Patrick&quot;,&quot;parse-names&quot;:false,&quot;dropping-particle&quot;:&quot;&quot;,&quot;non-dropping-particle&quot;:&quot;&quot;},{&quot;family&quot;:&quot;Adameyko&quot;,&quot;given&quot;:&quot;Igor&quot;,&quot;parse-names&quot;:false,&quot;dropping-particle&quot;:&quot;&quot;,&quot;non-dropping-particle&quot;:&quot;&quot;},{&quot;family&quot;:&quot;Linnarsson&quot;,&quot;given&quot;:&quot;Sten&quot;,&quot;parse-names&quot;:false,&quot;dropping-particle&quot;:&quot;&quot;,&quot;non-dropping-particle&quot;:&quot;&quot;},{&quot;family&quot;:&quot;Kharchenko&quot;,&quot;given&quot;:&quot;Peter&quot;,&quot;parse-names&quot;:false,&quot;dropping-particle&quot;:&quot;v.&quot;,&quot;non-dropping-particle&quot;:&quot;&quot;}],&quot;container-title&quot;:&quot;Nature&quot;,&quot;DOI&quot;:&quot;10.1038/s41586-018-0414-6&quot;,&quot;ISSN&quot;:&quot;14764687&quot;,&quot;PMID&quot;:&quot;30089906&quot;,&quot;issued&quot;:{&quot;date-parts&quot;:[[2018]]},&quot;abstract&quot;:&quo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quot;,&quot;expandedJournalTitle&quot;:&quot;Nature&quot;},&quot;isTemporary&quot;:false}],&quot;citationTag&quot;:&quot;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quot;},{&quot;citationID&quot;:&quot;MENDELEY_CITATION_241c1e06-f4f4-413f-8b01-97ea2c38818c&quot;,&quot;properties&quot;:{&quot;noteIndex&quot;:0},&quot;isEdited&quot;:false,&quot;manualOverride&quot;:{&quot;isManuallyOverridden&quot;:false,&quot;citeprocText&quot;:&quot;(Bergen et al., 2020)&quot;,&quot;manualOverrideText&quot;:&quot;&quot;},&quot;citationItems&quot;:[{&quot;id&quot;:&quot;abdf7c0a-8468-30dc-8b9d-4d0790912a3f&quot;,&quot;itemData&quot;:{&quot;type&quot;:&quot;article-journal&quot;,&quot;id&quot;:&quot;abdf7c0a-8468-30dc-8b9d-4d0790912a3f&quot;,&quot;title&quot;:&quot;Generalizing RNA velocity to transient cell states through dynamical modeling&quot;,&quot;author&quot;:[{&quot;family&quot;:&quot;Bergen&quot;,&quot;given&quot;:&quot;Volker&quot;,&quot;parse-names&quot;:false,&quot;dropping-particle&quot;:&quot;&quot;,&quot;non-dropping-particle&quot;:&quot;&quot;},{&quot;family&quot;:&quot;Lange&quot;,&quot;given&quot;:&quot;Marius&quot;,&quot;parse-names&quot;:false,&quot;dropping-particle&quot;:&quot;&quot;,&quot;non-dropping-particle&quot;:&quot;&quot;},{&quot;family&quot;:&quot;Peidli&quot;,&quot;given&quot;:&quot;Stefan&quot;,&quot;parse-names&quot;:false,&quot;dropping-particle&quot;:&quot;&quot;,&quot;non-dropping-particle&quot;:&quot;&quot;},{&quot;family&quot;:&quot;Wolf&quot;,&quot;given&quot;:&quot;F. Alexander&quot;,&quot;parse-names&quot;:false,&quot;dropping-particle&quot;:&quot;&quot;,&quot;non-dropping-particle&quot;:&quot;&quot;},{&quot;family&quot;:&quot;Theis&quot;,&quot;given&quot;:&quot;Fabian J.&quot;,&quot;parse-names&quot;:false,&quot;dropping-particle&quot;:&quot;&quot;,&quot;non-dropping-particle&quot;:&quot;&quot;}],&quot;container-title&quot;:&quot;Nature Biotechnology&quot;,&quot;DOI&quot;:&quot;10.1038/s41587-020-0591-3&quot;,&quot;ISSN&quot;:&quot;15461696&quot;,&quot;PMID&quot;:&quot;32747759&quot;,&quot;issued&quot;:{&quot;date-parts&quot;:[[2020]]},&quot;abstract&quot;:&quo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quot;,&quot;expandedJournalTitle&quot;:&quot;Nature Biotechnology&quot;},&quot;isTemporary&quot;:false}],&quot;citationTag&quot;:&quot;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quot;},{&quot;citationID&quot;:&quot;MENDELEY_CITATION_39f867d6-8f26-4125-91bc-e8f2d564d0c9&quot;,&quot;properties&quot;:{&quot;noteIndex&quot;:0},&quot;isEdited&quot;:false,&quot;manualOverride&quot;:{&quot;isManuallyOverridden&quot;:false,&quot;citeprocText&quot;:&quot;(Aibar et al., 2017)&quot;,&quot;manualOverrideText&quot;:&quot;&quot;},&quot;citationItems&quot;:[{&quot;id&quot;:&quot;d40be2a7-0f06-3e09-bf55-36838385b191&quot;,&quot;itemData&quot;:{&quot;type&quot;:&quot;article-journal&quot;,&quot;id&quot;:&quot;d40be2a7-0f06-3e09-bf55-36838385b191&quot;,&quot;title&quot;:&quot;SCENIC: single-cell regulatory network inference and clustering&quot;,&quot;author&quot;:[{&quot;family&quot;:&quot;Aibar&quot;,&quot;given&quot;:&quot;Sara&quot;,&quot;parse-names&quot;:false,&quot;dropping-particle&quot;:&quot;&quot;,&quot;non-dropping-particle&quot;:&quot;&quot;},{&quot;family&quot;:&quot;González-Blas&quot;,&quot;given&quot;:&quot;Carmen Bravo&quot;,&quot;parse-names&quot;:false,&quot;dropping-particle&quot;:&quot;&quot;,&quot;non-dropping-particle&quot;:&quot;&quot;},{&quot;family&quot;:&quot;Moerman&quot;,&quot;given&quot;:&quot;Thomas&quot;,&quot;parse-names&quot;:false,&quot;dropping-particle&quot;:&quot;&quot;,&quot;non-dropping-particle&quot;:&quot;&quot;},{&quot;family&quot;:&quot;Huynh-Thu&quot;,&quot;given&quot;:&quot;Vân Anh&quot;,&quot;parse-names&quot;:false,&quot;dropping-particle&quot;:&quot;&quot;,&quot;non-dropping-particle&quot;:&quot;&quot;},{&quot;family&quot;:&quot;Imrichova&quot;,&quot;given&quot;:&quot;Hana&quot;,&quot;parse-names&quot;:false,&quot;dropping-particle&quot;:&quot;&quot;,&quot;non-dropping-particle&quot;:&quot;&quot;},{&quot;family&quot;:&quot;Hulselmans&quot;,&quot;given&quot;:&quot;Gert&quot;,&quot;parse-names&quot;:false,&quot;dropping-particle&quot;:&quot;&quot;,&quot;non-dropping-particle&quot;:&quot;&quot;},{&quot;family&quot;:&quot;Rambow&quot;,&quot;given&quot;:&quot;Florian&quot;,&quot;parse-names&quot;:false,&quot;dropping-particle&quot;:&quot;&quot;,&quot;non-dropping-particle&quot;:&quot;&quot;},{&quot;family&quot;:&quot;Marine&quot;,&quot;given&quot;:&quot;Jean Christophe&quot;,&quot;parse-names&quot;:false,&quot;dropping-particle&quot;:&quot;&quot;,&quot;non-dropping-particle&quot;:&quot;&quot;},{&quot;family&quot;:&quot;Geurts&quot;,&quot;given&quot;:&quot;Pierre&quot;,&quot;parse-names&quot;:false,&quot;dropping-particle&quot;:&quot;&quot;,&quot;non-dropping-particle&quot;:&quot;&quot;},{&quot;family&quot;:&quot;Aerts&quot;,&quot;given&quot;:&quot;Jan&quot;,&quot;parse-names&quot;:false,&quot;dropping-particle&quot;:&quot;&quot;,&quot;non-dropping-particle&quot;:&quot;&quot;},{&quot;family&quot;:&quot;Oord&quot;,&quot;given&quot;:&quot;Joost&quot;,&quot;parse-names&quot;:false,&quot;dropping-particle&quot;:&quot;&quot;,&quot;non-dropping-particle&quot;:&quot;van den&quot;},{&quot;family&quot;:&quot;Atak&quot;,&quot;given&quot;:&quot;Zeynep Kalender&quot;,&quot;parse-names&quot;:false,&quot;dropping-particle&quot;:&quot;&quot;,&quot;non-dropping-particle&quot;:&quot;&quot;},{&quot;family&quot;:&quot;Wouters&quot;,&quot;given&quot;:&quot;Jasper&quot;,&quot;parse-names&quot;:false,&quot;dropping-particle&quot;:&quot;&quot;,&quot;non-dropping-particle&quot;:&quot;&quot;},{&quot;family&quot;:&quot;Aerts&quot;,&quot;given&quot;:&quot;Stein&quot;,&quot;parse-names&quot;:false,&quot;dropping-particle&quot;:&quot;&quot;,&quot;non-dropping-particle&quot;:&quot;&quot;}],&quot;container-title&quot;:&quot;Nature Methods 2017 14:11&quot;,&quot;accessed&quot;:{&quot;date-parts&quot;:[[2022,1,7]]},&quot;DOI&quot;:&quot;10.1038/nmeth.4463&quot;,&quot;ISSN&quot;:&quot;1548-7105&quot;,&quot;PMID&quot;:&quot;28991892&quot;,&quot;URL&quot;:&quot;https://www.nature.com/articles/nmeth.4463&quot;,&quot;issued&quot;:{&quot;date-parts&quot;:[[2017,10,9]]},&quot;page&quot;:&quot;1083-1086&quot;,&quot;abstract&quot;:&quot;SCENIC enables simultaneous regulatory network inference and robust cell clustering from single-cell RNA-seq data. We present SCENIC, a computational method for simultaneous gene regulatory network reconstruction and cell-state identification from single-cell RNA-seq data (\n                  http://scenic.aertslab.org\n                  \n                ).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quot;,&quot;publisher&quot;:&quot;Nature Publishing Group&quot;,&quot;issue&quot;:&quot;11&quot;,&quot;volume&quot;:&quot;14&quot;,&quot;expandedJournalTitle&quot;:&quot;Nature Methods 2017 14:11&quot;},&quot;isTemporary&quot;:false}],&quot;citationTag&quot;:&quot;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quot;},{&quot;citationID&quot;:&quot;MENDELEY_CITATION_4f754ae0-8778-4765-a2d8-e55f71d0e755&quot;,&quot;properties&quot;:{&quot;noteIndex&quot;:0},&quot;isEdited&quot;:false,&quot;manualOverride&quot;:{&quot;isManuallyOverridden&quot;:false,&quot;citeprocText&quot;:&quot;(Trapnell et al., 2014)&quot;,&quot;manualOverrideText&quot;:&quot;&quot;},&quot;citationItems&quot;:[{&quot;id&quot;:&quot;928b61dd-4d6d-366f-a780-00c878d56f7d&quot;,&quot;itemData&quot;:{&quot;type&quot;:&quot;article-journal&quot;,&quot;id&quot;:&quot;928b61dd-4d6d-366f-a780-00c878d56f7d&quot;,&quot;title&quot;:&quot;The dynamics and regulators of cell fate decisions are revealed by pseudotemporal ordering of single cells&quot;,&quot;author&quot;:[{&quot;family&quot;:&quot;Trapnell&quot;,&quot;given&quot;:&quot;Cole&quot;,&quot;parse-names&quot;:false,&quot;dropping-particle&quot;:&quot;&quot;,&quot;non-dropping-particle&quot;:&quot;&quot;},{&quot;family&quot;:&quot;Cacchiarelli&quot;,&quot;given&quot;:&quot;Davide&quot;,&quot;parse-names&quot;:false,&quot;dropping-particle&quot;:&quot;&quot;,&quot;non-dropping-particle&quot;:&quot;&quot;},{&quot;family&quot;:&quot;Grimsby&quot;,&quot;given&quot;:&quot;Jonna&quot;,&quot;parse-names&quot;:false,&quot;dropping-particle&quot;:&quot;&quot;,&quot;non-dropping-particle&quot;:&quot;&quot;},{&quot;family&quot;:&quot;Pokharel&quot;,&quot;given&quot;:&quot;Prapti&quot;,&quot;parse-names&quot;:false,&quot;dropping-particle&quot;:&quot;&quot;,&quot;non-dropping-particle&quot;:&quot;&quot;},{&quot;family&quot;:&quot;Li&quot;,&quot;given&quot;:&quot;Shuqiang&quot;,&quot;parse-names&quot;:false,&quot;dropping-particle&quot;:&quot;&quot;,&quot;non-dropping-particle&quot;:&quot;&quot;},{&quot;family&quot;:&quot;Morse&quot;,&quot;given&quot;:&quot;Michael&quot;,&quot;parse-names&quot;:false,&quot;dropping-particle&quot;:&quot;&quot;,&quot;non-dropping-particle&quot;:&quot;&quot;},{&quot;family&quot;:&quot;Lennon&quot;,&quot;given&quot;:&quot;Niall J.&quot;,&quot;parse-names&quot;:false,&quot;dropping-particle&quot;:&quot;&quot;,&quot;non-dropping-particle&quot;:&quot;&quot;},{&quot;family&quot;:&quot;Livak&quot;,&quot;given&quot;:&quot;Kenneth J.&quot;,&quot;parse-names&quot;:false,&quot;dropping-particle&quot;:&quot;&quot;,&quot;non-dropping-particle&quot;:&quot;&quot;},{&quot;family&quot;:&quot;Mikkelsen&quot;,&quot;given&quot;:&quot;Tarjei S.&quot;,&quot;parse-names&quot;:false,&quot;dropping-particle&quot;:&quot;&quot;,&quot;non-dropping-particle&quot;:&quot;&quot;},{&quot;family&quot;:&quot;Rinn&quot;,&quot;given&quot;:&quot;John L.&quot;,&quot;parse-names&quot;:false,&quot;dropping-particle&quot;:&quot;&quot;,&quot;non-dropping-particle&quot;:&quot;&quot;}],&quot;container-title&quot;:&quot;Nature Biotechnology 2014 32:4&quot;,&quot;accessed&quot;:{&quot;date-parts&quot;:[[2022,1,7]]},&quot;DOI&quot;:&quot;10.1038/nbt.2859&quot;,&quot;ISSN&quot;:&quot;1546-1696&quot;,&quot;PMID&quot;:&quot;24658644&quot;,&quot;URL&quot;:&quot;https://www.nature.com/articles/nbt.2859&quot;,&quot;issued&quot;:{&quot;date-parts&quot;:[[2014,3,23]]},&quot;page&quot;:&quot;381-386&quot;,&quot;abstract&quot;:&quot;An algorithm uncovers transcriptome dynamics during differentiation by ordering RNA-Seq data from single cells. 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1.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quot;,&quot;publisher&quot;:&quot;Nature Publishing Group&quot;,&quot;issue&quot;:&quot;4&quot;,&quot;volume&quot;:&quot;32&quot;,&quot;expandedJournalTitle&quot;:&quot;Nature Biotechnology 2014 32:4&quot;},&quot;isTemporary&quot;:false}],&quot;citationTag&quot;:&quot;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quot;},{&quot;citationID&quot;:&quot;MENDELEY_CITATION_4f86aa9d-72a0-4264-aafa-c15da579598a&quot;,&quot;properties&quot;:{&quot;noteIndex&quot;:0},&quot;isEdited&quot;:false,&quot;manualOverride&quot;:{&quot;isManuallyOverridden&quot;:false,&quot;citeprocText&quot;:&quot;(van den Berge et al.)&quot;,&quot;manualOverrideText&quot;:&quot;&quot;},&quot;citationItems&quot;:[{&quot;id&quot;:&quot;f068fcf2-afa8-3db7-b424-ae64b4a607c1&quot;,&quot;itemData&quot;:{&quot;type&quot;:&quot;article-journal&quot;,&quot;id&quot;:&quot;f068fcf2-afa8-3db7-b424-ae64b4a607c1&quot;,&quot;title&quot;:&quot;Trajectory-based differential expression analysis for single-cell sequencing data&quot;,&quot;author&quot;:[{&quot;family&quot;:&quot;Berge&quot;,&quot;given&quot;:&quot;Koen&quot;,&quot;parse-names&quot;:false,&quot;dropping-particle&quot;:&quot;&quot;,&quot;non-dropping-particle&quot;:&quot;van den&quot;},{&quot;family&quot;:&quot;Roux de Bézieux&quot;,&quot;given&quot;:&quot;Hector&quot;,&quot;parse-names&quot;:false,&quot;dropping-particle&quot;:&quot;&quot;,&quot;non-dropping-particle&quot;:&quot;&quot;},{&quot;family&quot;:&quot;Street&quot;,&quot;given&quot;:&quot;Kelly&quot;,&quot;parse-names&quot;:false,&quot;dropping-particle&quot;:&quot;&quot;,&quot;non-dropping-particle&quot;:&quot;&quot;},{&quot;family&quot;:&quot;Saelens&quot;,&quot;given&quot;:&quot;Wouter&quot;,&quot;parse-names&quot;:false,&quot;dropping-particle&quot;:&quot;&quot;,&quot;non-dropping-particle&quot;:&quot;&quot;},{&quot;family&quot;:&quot;Cannoodt&quot;,&quot;given&quot;:&quot;Robrecht&quot;,&quot;parse-names&quot;:false,&quot;dropping-particle&quot;:&quot;&quot;,&quot;non-dropping-particle&quot;:&quot;&quot;},{&quot;family&quot;:&quot;Saeys&quot;,&quot;given&quot;:&quot;Yvan&quot;,&quot;parse-names&quot;:false,&quot;dropping-particle&quot;:&quot;&quot;,&quot;non-dropping-particle&quot;:&quot;&quot;},{&quot;family&quot;:&quot;Dudoit&quot;,&quot;given&quot;:&quot;Sandrine&quot;,&quot;parse-names&quot;:false,&quot;dropping-particle&quot;:&quot;&quot;,&quot;non-dropping-particle&quot;:&quot;&quot;},{&quot;family&quot;:&quot;Clement&quot;,&quot;given&quot;:&quot;Lieven&quot;,&quot;parse-names&quot;:false,&quot;dropping-particle&quot;:&quot;&quot;,&quot;non-dropping-particle&quot;:&quot;&quot;}],&quot;DOI&quot;:&quot;10.1038/s41467-020-14766-3&quot;,&quot;URL&quot;:&quot;https://doi.org/10.1038/s41467-020-14766-3&quot;,&quot;abstract&quot;:&quo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quot;},&quot;isTemporary&quot;:false}],&quot;citationTag&quot;:&quot;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quot;},{&quot;citationID&quot;:&quot;MENDELEY_CITATION_9e23744c-71de-492e-ac9b-f79d6f67cd58&quot;,&quot;properties&quot;:{&quot;noteIndex&quot;:0},&quot;isEdited&quot;:false,&quot;manualOverride&quot;:{&quot;isManuallyOverridden&quot;:false,&quot;citeprocText&quot;:&quot;(Gu et al., 2016)&quot;,&quot;manualOverrideText&quot;:&quot;&quot;},&quot;citationItems&quot;:[{&quot;id&quot;:&quot;9d0ab840-460b-309c-8cec-745797e59d02&quot;,&quot;itemData&quot;:{&quot;type&quot;:&quot;article-journal&quot;,&quot;id&quot;:&quot;9d0ab840-460b-309c-8cec-745797e59d02&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 (Oxford, England)&quot;,&quot;accessed&quot;:{&quot;date-parts&quot;:[[2022,1,7]]},&quot;DOI&quot;:&quot;10.1093/BIOINFORMATICS/BTW313&quot;,&quot;ISSN&quot;:&quot;1367-4811&quot;,&quot;PMID&quot;:&quot;27207943&quot;,&quot;URL&quot;:&quot;https://pubmed.ncbi.nlm.nih.gov/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Bioinformatics&quot;,&quot;issue&quot;:&quot;18&quot;,&quot;volume&quot;:&quot;32&quot;,&quot;expandedJournalTitle&quot;:&quot;Bioinformatics (Oxford, England)&quot;},&quot;isTemporary&quot;:false}],&quot;citationTag&quot;:&quot;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quot;},{&quot;citationID&quot;:&quot;MENDELEY_CITATION_da28cdcd-da8d-48d1-b0b5-9d4d6063a390&quot;,&quot;properties&quot;:{&quot;noteIndex&quot;:0},&quot;isEdited&quot;:false,&quot;manualOverride&quot;:{&quot;isManuallyOverridden&quot;:false,&quot;citeprocText&quot;:&quot;(DeTomaso et al., 2019)&quot;,&quot;manualOverrideText&quot;:&quot;&quot;},&quot;citationItems&quot;:[{&quot;id&quot;:&quot;fdafa909-a26a-3cf7-8230-84d430516c9a&quot;,&quot;itemData&quot;:{&quot;type&quot;:&quot;article-journal&quot;,&quot;id&quot;:&quot;fdafa909-a26a-3cf7-8230-84d430516c9a&quot;,&quot;title&quot;:&quot;Functional interpretation of single cell similarity maps&quot;,&quot;author&quot;:[{&quot;family&quot;:&quot;DeTomaso&quot;,&quot;given&quot;:&quot;David&quot;,&quot;parse-names&quot;:false,&quot;dropping-particle&quot;:&quot;&quot;,&quot;non-dropping-particle&quot;:&quot;&quot;},{&quot;family&quot;:&quot;Jones&quot;,&quot;given&quot;:&quot;Matthew G.&quot;,&quot;parse-names&quot;:false,&quot;dropping-particle&quot;:&quot;&quot;,&quot;non-dropping-particle&quot;:&quot;&quot;},{&quot;family&quot;:&quot;Subramaniam&quot;,&quot;given&quot;:&quot;Meena&quot;,&quot;parse-names&quot;:false,&quot;dropping-particle&quot;:&quot;&quot;,&quot;non-dropping-particle&quot;:&quot;&quot;},{&quot;family&quot;:&quot;Ashuach&quot;,&quot;given&quot;:&quot;Tal&quot;,&quot;parse-names&quot;:false,&quot;dropping-particle&quot;:&quot;&quot;,&quot;non-dropping-particle&quot;:&quot;&quot;},{&quot;family&quot;:&quot;Ye&quot;,&quot;given&quot;:&quot;Chun J.&quot;,&quot;parse-names&quot;:false,&quot;dropping-particle&quot;:&quot;&quot;,&quot;non-dropping-particle&quot;:&quot;&quot;},{&quot;family&quot;:&quot;Yosef&quot;,&quot;given&quot;:&quot;Nir&quot;,&quot;parse-names&quot;:false,&quot;dropping-particle&quot;:&quot;&quot;,&quot;non-dropping-particle&quot;:&quot;&quot;}],&quot;container-title&quot;:&quot;Nature Communications&quot;,&quot;DOI&quot;:&quot;10.1038/s41467-019-12235-0&quot;,&quot;ISSN&quot;:&quot;20411723&quot;,&quot;PMID&quot;:&quot;31558714&quot;,&quot;issued&quot;:{&quot;date-parts&quot;:[[2019]]},&quot;abstract&quot;:&quo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quot;,&quot;expandedJournalTitle&quot;:&quot;Nature Communications&quot;},&quot;isTemporary&quot;:false}],&quot;citationTag&quot;:&quot;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8DC0-C158-4680-8D1C-6E66AC0B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Vanneste</dc:creator>
  <cp:keywords/>
  <dc:description/>
  <cp:lastModifiedBy>Bai Qiang</cp:lastModifiedBy>
  <cp:revision>2</cp:revision>
  <dcterms:created xsi:type="dcterms:W3CDTF">2022-01-21T12:07:00Z</dcterms:created>
  <dcterms:modified xsi:type="dcterms:W3CDTF">2022-01-21T12:07:00Z</dcterms:modified>
</cp:coreProperties>
</file>