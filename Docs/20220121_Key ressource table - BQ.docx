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0F0" w14:textId="77777777" w:rsidR="006B22AB" w:rsidRPr="00104C63" w:rsidRDefault="00233E5F">
      <w:pPr>
        <w:rPr>
          <w:rFonts w:ascii="Arial" w:hAnsi="Arial" w:cs="Arial"/>
          <w:b/>
        </w:rPr>
      </w:pPr>
      <w:r w:rsidRPr="00104C63">
        <w:rPr>
          <w:rFonts w:ascii="Arial" w:hAnsi="Arial" w:cs="Arial"/>
          <w:b/>
        </w:rPr>
        <w:t>STAR* METHODS</w:t>
      </w:r>
    </w:p>
    <w:p w14:paraId="5F57B6C4" w14:textId="77777777" w:rsidR="00233E5F" w:rsidRPr="00104C63" w:rsidRDefault="00233E5F">
      <w:pPr>
        <w:rPr>
          <w:rFonts w:ascii="Arial" w:hAnsi="Arial" w:cs="Arial"/>
          <w:b/>
        </w:rPr>
      </w:pPr>
      <w:r w:rsidRPr="00104C63">
        <w:rPr>
          <w:rFonts w:ascii="Arial" w:hAnsi="Arial" w:cs="Arial"/>
          <w:b/>
        </w:rPr>
        <w:t>KEY RESOURCES TABLE</w:t>
      </w:r>
    </w:p>
    <w:tbl>
      <w:tblPr>
        <w:tblStyle w:val="TableGrid"/>
        <w:tblW w:w="0" w:type="auto"/>
        <w:tblLook w:val="04A0" w:firstRow="1" w:lastRow="0" w:firstColumn="1" w:lastColumn="0" w:noHBand="0" w:noVBand="1"/>
      </w:tblPr>
      <w:tblGrid>
        <w:gridCol w:w="2973"/>
        <w:gridCol w:w="1878"/>
        <w:gridCol w:w="4509"/>
      </w:tblGrid>
      <w:tr w:rsidR="00F61DA1" w:rsidRPr="00104C63" w14:paraId="59261240" w14:textId="77777777" w:rsidTr="005B6D8F">
        <w:tc>
          <w:tcPr>
            <w:tcW w:w="2973" w:type="dxa"/>
            <w:tcBorders>
              <w:top w:val="single" w:sz="18" w:space="0" w:color="0070C0"/>
              <w:left w:val="nil"/>
              <w:bottom w:val="single" w:sz="8" w:space="0" w:color="0070C0"/>
              <w:right w:val="nil"/>
            </w:tcBorders>
          </w:tcPr>
          <w:p w14:paraId="48E4CDE1" w14:textId="613BFA1E" w:rsidR="00F90779" w:rsidRPr="00104C63" w:rsidRDefault="00F90779">
            <w:pPr>
              <w:rPr>
                <w:rFonts w:ascii="Arial" w:hAnsi="Arial" w:cs="Arial"/>
              </w:rPr>
            </w:pPr>
            <w:r w:rsidRPr="00104C63">
              <w:rPr>
                <w:rFonts w:ascii="Arial" w:hAnsi="Arial" w:cs="Arial"/>
              </w:rPr>
              <w:t>REAGENT or RESOURCE</w:t>
            </w:r>
          </w:p>
        </w:tc>
        <w:tc>
          <w:tcPr>
            <w:tcW w:w="1878" w:type="dxa"/>
            <w:tcBorders>
              <w:top w:val="single" w:sz="18" w:space="0" w:color="0070C0"/>
              <w:left w:val="nil"/>
              <w:bottom w:val="single" w:sz="8" w:space="0" w:color="0070C0"/>
              <w:right w:val="nil"/>
            </w:tcBorders>
          </w:tcPr>
          <w:p w14:paraId="0CBB1200" w14:textId="2B680925" w:rsidR="00F90779" w:rsidRPr="00104C63" w:rsidRDefault="00F90779">
            <w:pPr>
              <w:rPr>
                <w:rFonts w:ascii="Arial" w:hAnsi="Arial" w:cs="Arial"/>
              </w:rPr>
            </w:pPr>
            <w:r w:rsidRPr="00104C63">
              <w:rPr>
                <w:rFonts w:ascii="Arial" w:hAnsi="Arial" w:cs="Arial"/>
              </w:rPr>
              <w:t>SOURCE</w:t>
            </w:r>
          </w:p>
        </w:tc>
        <w:tc>
          <w:tcPr>
            <w:tcW w:w="4509" w:type="dxa"/>
            <w:tcBorders>
              <w:top w:val="single" w:sz="18" w:space="0" w:color="0070C0"/>
              <w:left w:val="nil"/>
              <w:bottom w:val="single" w:sz="8" w:space="0" w:color="0070C0"/>
              <w:right w:val="nil"/>
            </w:tcBorders>
          </w:tcPr>
          <w:p w14:paraId="7FAE34A1" w14:textId="4B5EF410" w:rsidR="00F90779" w:rsidRPr="00104C63" w:rsidRDefault="00F90779">
            <w:pPr>
              <w:rPr>
                <w:rFonts w:ascii="Arial" w:hAnsi="Arial" w:cs="Arial"/>
              </w:rPr>
            </w:pPr>
            <w:r w:rsidRPr="00104C63">
              <w:rPr>
                <w:rFonts w:ascii="Arial" w:hAnsi="Arial" w:cs="Arial"/>
              </w:rPr>
              <w:t>IDENTIFIER</w:t>
            </w:r>
          </w:p>
        </w:tc>
      </w:tr>
      <w:tr w:rsidR="00F61DA1" w:rsidRPr="00104C63" w14:paraId="6A999FFD" w14:textId="77777777" w:rsidTr="005B6D8F">
        <w:tc>
          <w:tcPr>
            <w:tcW w:w="2973" w:type="dxa"/>
            <w:tcBorders>
              <w:top w:val="single" w:sz="8" w:space="0" w:color="0070C0"/>
              <w:left w:val="nil"/>
              <w:bottom w:val="single" w:sz="8" w:space="0" w:color="0070C0"/>
              <w:right w:val="nil"/>
            </w:tcBorders>
          </w:tcPr>
          <w:p w14:paraId="24971491" w14:textId="4510D0F7" w:rsidR="00F90779" w:rsidRPr="00104C63" w:rsidRDefault="00F90779">
            <w:pPr>
              <w:rPr>
                <w:rFonts w:ascii="Arial" w:hAnsi="Arial" w:cs="Arial"/>
              </w:rPr>
            </w:pPr>
            <w:r w:rsidRPr="00104C63">
              <w:rPr>
                <w:rFonts w:ascii="Arial" w:hAnsi="Arial" w:cs="Arial"/>
              </w:rPr>
              <w:t>Antibodies</w:t>
            </w:r>
          </w:p>
        </w:tc>
        <w:tc>
          <w:tcPr>
            <w:tcW w:w="1878" w:type="dxa"/>
            <w:tcBorders>
              <w:top w:val="single" w:sz="8" w:space="0" w:color="0070C0"/>
              <w:left w:val="nil"/>
              <w:bottom w:val="single" w:sz="8" w:space="0" w:color="0070C0"/>
              <w:right w:val="nil"/>
            </w:tcBorders>
          </w:tcPr>
          <w:p w14:paraId="52FCC70E" w14:textId="77777777" w:rsidR="00F90779" w:rsidRPr="00104C63" w:rsidRDefault="00F90779">
            <w:pPr>
              <w:rPr>
                <w:rFonts w:ascii="Arial" w:hAnsi="Arial" w:cs="Arial"/>
              </w:rPr>
            </w:pPr>
          </w:p>
        </w:tc>
        <w:tc>
          <w:tcPr>
            <w:tcW w:w="4509" w:type="dxa"/>
            <w:tcBorders>
              <w:top w:val="single" w:sz="8" w:space="0" w:color="0070C0"/>
              <w:left w:val="nil"/>
              <w:bottom w:val="single" w:sz="8" w:space="0" w:color="0070C0"/>
              <w:right w:val="nil"/>
            </w:tcBorders>
          </w:tcPr>
          <w:p w14:paraId="466D4FC2" w14:textId="77777777" w:rsidR="00F90779" w:rsidRPr="00104C63" w:rsidRDefault="00F90779">
            <w:pPr>
              <w:rPr>
                <w:rFonts w:ascii="Arial" w:hAnsi="Arial" w:cs="Arial"/>
              </w:rPr>
            </w:pPr>
          </w:p>
        </w:tc>
      </w:tr>
      <w:tr w:rsidR="00BD3B4E" w:rsidRPr="00104C63" w14:paraId="5D208925" w14:textId="77777777" w:rsidTr="005B6D8F">
        <w:tc>
          <w:tcPr>
            <w:tcW w:w="2973"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29B96F0" w14:textId="402FA0B9" w:rsidR="00F90779" w:rsidRPr="00104C63" w:rsidRDefault="00F90779" w:rsidP="00F90779">
            <w:pPr>
              <w:rPr>
                <w:rFonts w:ascii="Arial" w:hAnsi="Arial" w:cs="Arial"/>
              </w:rPr>
            </w:pPr>
            <w:r w:rsidRPr="00104C63">
              <w:rPr>
                <w:rFonts w:ascii="Arial" w:hAnsi="Arial" w:cs="Arial"/>
                <w:color w:val="000000"/>
              </w:rPr>
              <w:t>Anti-mouse CD3e Monoclonal Antibody (Armenian Hamster, clone 145-2C11), PE conjugated</w:t>
            </w:r>
          </w:p>
        </w:tc>
        <w:tc>
          <w:tcPr>
            <w:tcW w:w="1878"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45FA297D" w14:textId="7E35ADF3" w:rsidR="00F90779" w:rsidRPr="00104C63" w:rsidRDefault="00F90779" w:rsidP="00F90779">
            <w:pPr>
              <w:rPr>
                <w:rFonts w:ascii="Arial" w:hAnsi="Arial" w:cs="Arial"/>
              </w:rPr>
            </w:pPr>
            <w:r w:rsidRPr="00104C63">
              <w:rPr>
                <w:rFonts w:ascii="Arial" w:hAnsi="Arial" w:cs="Arial"/>
                <w:color w:val="000000"/>
              </w:rPr>
              <w:t>BD Biosciences</w:t>
            </w:r>
          </w:p>
        </w:tc>
        <w:tc>
          <w:tcPr>
            <w:tcW w:w="4509" w:type="dxa"/>
            <w:tcBorders>
              <w:top w:val="single" w:sz="8" w:space="0" w:color="0070C0"/>
              <w:left w:val="nil"/>
              <w:bottom w:val="single" w:sz="8" w:space="0" w:color="FFFFFF" w:themeColor="background1"/>
              <w:right w:val="nil"/>
            </w:tcBorders>
            <w:shd w:val="clear" w:color="auto" w:fill="D0CECE" w:themeFill="background2" w:themeFillShade="E6"/>
            <w:vAlign w:val="bottom"/>
          </w:tcPr>
          <w:p w14:paraId="29167202" w14:textId="6C5F2DD3" w:rsidR="00F90779" w:rsidRPr="00104C63" w:rsidRDefault="00F90779" w:rsidP="00F90779">
            <w:pPr>
              <w:rPr>
                <w:rFonts w:ascii="Arial" w:hAnsi="Arial" w:cs="Arial"/>
              </w:rPr>
            </w:pPr>
            <w:r w:rsidRPr="00104C63">
              <w:rPr>
                <w:rFonts w:ascii="Arial" w:hAnsi="Arial" w:cs="Arial"/>
                <w:color w:val="000000"/>
              </w:rPr>
              <w:t>Cat#553064</w:t>
            </w:r>
          </w:p>
        </w:tc>
      </w:tr>
      <w:tr w:rsidR="00BD3B4E" w:rsidRPr="00104C63" w14:paraId="2F40489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9EB739D" w14:textId="1A6DDCE2"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BUV563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8BF2074" w14:textId="03BF8C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74CFADB" w14:textId="668BCE0E" w:rsidR="00F90779" w:rsidRPr="00104C63" w:rsidRDefault="00F90779" w:rsidP="00F90779">
            <w:pPr>
              <w:rPr>
                <w:rFonts w:ascii="Arial" w:hAnsi="Arial" w:cs="Arial"/>
                <w:color w:val="000000"/>
              </w:rPr>
            </w:pPr>
            <w:r w:rsidRPr="00104C63">
              <w:rPr>
                <w:rFonts w:ascii="Arial" w:hAnsi="Arial" w:cs="Arial"/>
                <w:color w:val="000000"/>
              </w:rPr>
              <w:t>Cat#741242</w:t>
            </w:r>
          </w:p>
        </w:tc>
      </w:tr>
      <w:tr w:rsidR="00BD3B4E" w:rsidRPr="00104C63" w14:paraId="01061DC4"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524656C" w14:textId="1C6CCBC6"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539CA1" w14:textId="14D238DC"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2AC8F67" w14:textId="5FDBFFCD" w:rsidR="00F90779" w:rsidRPr="00104C63" w:rsidRDefault="00F90779" w:rsidP="00F90779">
            <w:pPr>
              <w:rPr>
                <w:rFonts w:ascii="Arial" w:hAnsi="Arial" w:cs="Arial"/>
                <w:color w:val="000000"/>
              </w:rPr>
            </w:pPr>
            <w:r w:rsidRPr="00104C63">
              <w:rPr>
                <w:rFonts w:ascii="Arial" w:hAnsi="Arial" w:cs="Arial"/>
                <w:color w:val="000000"/>
              </w:rPr>
              <w:t>Cat#557396</w:t>
            </w:r>
          </w:p>
        </w:tc>
      </w:tr>
      <w:tr w:rsidR="00BD3B4E" w:rsidRPr="00104C63" w14:paraId="07C6896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70E2E48" w14:textId="15F137F0" w:rsidR="00F90779" w:rsidRPr="00104C63" w:rsidRDefault="00F90779" w:rsidP="00F90779">
            <w:pPr>
              <w:rPr>
                <w:rFonts w:ascii="Arial" w:hAnsi="Arial" w:cs="Arial"/>
                <w:color w:val="000000"/>
              </w:rPr>
            </w:pPr>
            <w:r w:rsidRPr="00104C63">
              <w:rPr>
                <w:rFonts w:ascii="Arial" w:hAnsi="Arial" w:cs="Arial"/>
                <w:color w:val="000000"/>
              </w:rPr>
              <w:t>Anti-mouse CD11b Monoclonal Antibody (Rat, clone M1/70),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6124C0E" w14:textId="61FBAB35"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6FCB55C" w14:textId="0EE3F2DD" w:rsidR="00F90779" w:rsidRPr="00104C63" w:rsidRDefault="00F90779" w:rsidP="00F90779">
            <w:pPr>
              <w:rPr>
                <w:rFonts w:ascii="Arial" w:hAnsi="Arial" w:cs="Arial"/>
                <w:color w:val="000000"/>
              </w:rPr>
            </w:pPr>
            <w:r w:rsidRPr="00104C63">
              <w:rPr>
                <w:rFonts w:ascii="Arial" w:hAnsi="Arial" w:cs="Arial"/>
                <w:color w:val="000000"/>
              </w:rPr>
              <w:t>Cat#552850</w:t>
            </w:r>
          </w:p>
        </w:tc>
      </w:tr>
      <w:tr w:rsidR="00BD3B4E" w:rsidRPr="00104C63" w14:paraId="482CE16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7EF2649" w14:textId="59E8BD42" w:rsidR="00F90779" w:rsidRPr="00104C63" w:rsidRDefault="00F90779" w:rsidP="00F90779">
            <w:pPr>
              <w:rPr>
                <w:rFonts w:ascii="Arial" w:hAnsi="Arial" w:cs="Arial"/>
                <w:color w:val="000000"/>
              </w:rPr>
            </w:pPr>
            <w:r w:rsidRPr="00104C63">
              <w:rPr>
                <w:rFonts w:ascii="Arial" w:hAnsi="Arial" w:cs="Arial"/>
                <w:color w:val="000000"/>
              </w:rPr>
              <w:t>Anti-mouse CD11c Monoclonal Antibody (Hamster, clone HL3), BV786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C9C6C4D" w14:textId="50B176E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7F39F24" w14:textId="432C35CB" w:rsidR="00F90779" w:rsidRPr="00104C63" w:rsidRDefault="00F90779" w:rsidP="00F90779">
            <w:pPr>
              <w:rPr>
                <w:rFonts w:ascii="Arial" w:hAnsi="Arial" w:cs="Arial"/>
                <w:color w:val="000000"/>
              </w:rPr>
            </w:pPr>
            <w:r w:rsidRPr="00104C63">
              <w:rPr>
                <w:rFonts w:ascii="Arial" w:hAnsi="Arial" w:cs="Arial"/>
                <w:color w:val="000000"/>
              </w:rPr>
              <w:t>Cat#563735</w:t>
            </w:r>
          </w:p>
        </w:tc>
      </w:tr>
      <w:tr w:rsidR="00BD3B4E" w:rsidRPr="00104C63" w14:paraId="584E99F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75908FA6" w14:textId="12188278" w:rsidR="00F90779" w:rsidRPr="00104C63" w:rsidRDefault="00F90779" w:rsidP="00F90779">
            <w:pPr>
              <w:rPr>
                <w:rFonts w:ascii="Arial" w:hAnsi="Arial" w:cs="Arial"/>
                <w:color w:val="000000"/>
              </w:rPr>
            </w:pPr>
            <w:r w:rsidRPr="00104C63">
              <w:rPr>
                <w:rFonts w:ascii="Arial" w:hAnsi="Arial" w:cs="Arial"/>
                <w:color w:val="000000"/>
              </w:rPr>
              <w:t>Anti-mouse CD16/32 (Mouse BD Fc Block™) Monoclonal Antibody (Rat, clone 2.4G2), unconjugated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5E3DB86" w14:textId="5151E14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1698636" w14:textId="4D3C36A9" w:rsidR="00F90779" w:rsidRPr="00104C63" w:rsidRDefault="00F90779" w:rsidP="00F90779">
            <w:pPr>
              <w:rPr>
                <w:rFonts w:ascii="Arial" w:hAnsi="Arial" w:cs="Arial"/>
                <w:color w:val="000000"/>
              </w:rPr>
            </w:pPr>
            <w:r w:rsidRPr="00104C63">
              <w:rPr>
                <w:rFonts w:ascii="Arial" w:hAnsi="Arial" w:cs="Arial"/>
                <w:color w:val="000000"/>
              </w:rPr>
              <w:t>Cat#553142</w:t>
            </w:r>
          </w:p>
        </w:tc>
      </w:tr>
      <w:tr w:rsidR="00BD3B4E" w:rsidRPr="00104C63" w14:paraId="5EA9453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C692AD7" w14:textId="1A09D161" w:rsidR="00F90779" w:rsidRPr="00104C63" w:rsidRDefault="00F90779" w:rsidP="00F90779">
            <w:pPr>
              <w:rPr>
                <w:rFonts w:ascii="Arial" w:hAnsi="Arial" w:cs="Arial"/>
                <w:color w:val="000000"/>
              </w:rPr>
            </w:pPr>
            <w:r w:rsidRPr="00104C63">
              <w:rPr>
                <w:rFonts w:ascii="Arial" w:hAnsi="Arial" w:cs="Arial"/>
                <w:color w:val="000000"/>
              </w:rPr>
              <w:t>Anti-mouse CD19 Monoclonal Antibody (Rat, clone 1D3),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99D2F61" w14:textId="05B243DE"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E2F7BB2" w14:textId="22E25605" w:rsidR="00F90779" w:rsidRPr="00104C63" w:rsidRDefault="00F90779" w:rsidP="00F90779">
            <w:pPr>
              <w:rPr>
                <w:rFonts w:ascii="Arial" w:hAnsi="Arial" w:cs="Arial"/>
                <w:color w:val="000000"/>
              </w:rPr>
            </w:pPr>
            <w:r w:rsidRPr="00104C63">
              <w:rPr>
                <w:rFonts w:ascii="Arial" w:hAnsi="Arial" w:cs="Arial"/>
                <w:color w:val="000000"/>
              </w:rPr>
              <w:t>Cat#553786</w:t>
            </w:r>
          </w:p>
        </w:tc>
      </w:tr>
      <w:tr w:rsidR="00BD3B4E" w:rsidRPr="00104C63" w14:paraId="15F81058"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8D53880" w14:textId="600AC466" w:rsidR="00F90779" w:rsidRPr="00104C63" w:rsidRDefault="00F90779" w:rsidP="00F90779">
            <w:pPr>
              <w:rPr>
                <w:rFonts w:ascii="Arial" w:hAnsi="Arial" w:cs="Arial"/>
                <w:color w:val="000000"/>
              </w:rPr>
            </w:pPr>
            <w:r w:rsidRPr="00104C63">
              <w:rPr>
                <w:rFonts w:ascii="Arial" w:hAnsi="Arial" w:cs="Arial"/>
                <w:color w:val="000000"/>
              </w:rPr>
              <w:t>Anti-mouse CD31 Monoclonal Antibody (Rat, clone 390),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6E54630" w14:textId="181D5AF1"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4C28869" w14:textId="393699E1" w:rsidR="00F90779" w:rsidRPr="00104C63" w:rsidRDefault="00F90779" w:rsidP="00F90779">
            <w:pPr>
              <w:rPr>
                <w:rFonts w:ascii="Arial" w:hAnsi="Arial" w:cs="Arial"/>
                <w:color w:val="000000"/>
              </w:rPr>
            </w:pPr>
            <w:r w:rsidRPr="00104C63">
              <w:rPr>
                <w:rFonts w:ascii="Arial" w:hAnsi="Arial" w:cs="Arial"/>
                <w:color w:val="000000"/>
              </w:rPr>
              <w:t>Cat#17-0311-82</w:t>
            </w:r>
          </w:p>
        </w:tc>
      </w:tr>
      <w:tr w:rsidR="00BD3B4E" w:rsidRPr="00104C63" w14:paraId="4C68DEE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4A8F4FA" w14:textId="7EBA2DC4"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CD38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0CB0226" w14:textId="477AC10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71E31CA" w14:textId="4B4BD0B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9DE27F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AA3A7B3" w14:textId="36936FB3" w:rsidR="00F90779" w:rsidRPr="00104C63" w:rsidRDefault="00F90779" w:rsidP="00F90779">
            <w:pPr>
              <w:rPr>
                <w:rFonts w:ascii="Arial" w:hAnsi="Arial" w:cs="Arial"/>
                <w:color w:val="000000"/>
              </w:rPr>
            </w:pPr>
            <w:r w:rsidRPr="00104C63">
              <w:rPr>
                <w:rFonts w:ascii="Arial" w:hAnsi="Arial" w:cs="Arial"/>
                <w:color w:val="000000"/>
              </w:rPr>
              <w:t>Anti-mouse CD45.1 Monoclonal Antibody (Mouse, clone A20), BUV395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3656B32" w14:textId="5130F0BB"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4CE4FF4" w14:textId="5D901371" w:rsidR="00F90779" w:rsidRPr="00104C63" w:rsidRDefault="00F90779" w:rsidP="00F90779">
            <w:pPr>
              <w:rPr>
                <w:rFonts w:ascii="Arial" w:hAnsi="Arial" w:cs="Arial"/>
                <w:color w:val="000000"/>
              </w:rPr>
            </w:pPr>
            <w:r w:rsidRPr="00104C63">
              <w:rPr>
                <w:rFonts w:ascii="Arial" w:hAnsi="Arial" w:cs="Arial"/>
                <w:color w:val="000000"/>
              </w:rPr>
              <w:t>Cat#565212</w:t>
            </w:r>
          </w:p>
        </w:tc>
      </w:tr>
      <w:tr w:rsidR="00BD3B4E" w:rsidRPr="00104C63" w14:paraId="7955DA4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0579EED" w14:textId="7B46CA43"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BUV395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C7893FC" w14:textId="65CA61FA"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8D1F2A2" w14:textId="201D948E" w:rsidR="00F90779" w:rsidRPr="00104C63" w:rsidRDefault="00F90779" w:rsidP="00F90779">
            <w:pPr>
              <w:rPr>
                <w:rFonts w:ascii="Arial" w:hAnsi="Arial" w:cs="Arial"/>
                <w:color w:val="000000"/>
              </w:rPr>
            </w:pPr>
            <w:r w:rsidRPr="00104C63">
              <w:rPr>
                <w:rFonts w:ascii="Arial" w:hAnsi="Arial" w:cs="Arial"/>
                <w:color w:val="000000"/>
              </w:rPr>
              <w:t>Cat#564616</w:t>
            </w:r>
          </w:p>
        </w:tc>
      </w:tr>
      <w:tr w:rsidR="00BD3B4E" w:rsidRPr="00104C63" w14:paraId="4F4C427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658B06A" w14:textId="29D8D22C" w:rsidR="00F90779" w:rsidRPr="00104C63" w:rsidRDefault="00F90779" w:rsidP="00F90779">
            <w:pPr>
              <w:rPr>
                <w:rFonts w:ascii="Arial" w:hAnsi="Arial" w:cs="Arial"/>
                <w:color w:val="000000"/>
              </w:rPr>
            </w:pPr>
            <w:r w:rsidRPr="00104C63">
              <w:rPr>
                <w:rFonts w:ascii="Arial" w:hAnsi="Arial" w:cs="Arial"/>
                <w:color w:val="000000"/>
              </w:rPr>
              <w:t xml:space="preserve">Anti-mouse CD45.2 Monoclonal Antibody </w:t>
            </w:r>
            <w:r w:rsidRPr="00104C63">
              <w:rPr>
                <w:rFonts w:ascii="Arial" w:hAnsi="Arial" w:cs="Arial"/>
                <w:color w:val="000000"/>
              </w:rPr>
              <w:lastRenderedPageBreak/>
              <w:t>(Mouse, clone 104),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3747EA5" w14:textId="7E039981" w:rsidR="00F90779" w:rsidRPr="00104C63" w:rsidRDefault="00F90779" w:rsidP="00F90779">
            <w:pPr>
              <w:rPr>
                <w:rFonts w:ascii="Arial" w:hAnsi="Arial" w:cs="Arial"/>
                <w:color w:val="000000"/>
              </w:rPr>
            </w:pPr>
            <w:r w:rsidRPr="00104C63">
              <w:rPr>
                <w:rFonts w:ascii="Arial" w:hAnsi="Arial" w:cs="Arial"/>
                <w:color w:val="000000"/>
              </w:rPr>
              <w:lastRenderedPageBreak/>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72B32E4" w14:textId="6B24DA8E" w:rsidR="00F90779" w:rsidRPr="00104C63" w:rsidRDefault="00F90779" w:rsidP="00F90779">
            <w:pPr>
              <w:rPr>
                <w:rFonts w:ascii="Arial" w:hAnsi="Arial" w:cs="Arial"/>
                <w:color w:val="000000"/>
              </w:rPr>
            </w:pPr>
            <w:r w:rsidRPr="00104C63">
              <w:rPr>
                <w:rFonts w:ascii="Arial" w:hAnsi="Arial" w:cs="Arial"/>
                <w:color w:val="000000"/>
              </w:rPr>
              <w:t>Cat#561874</w:t>
            </w:r>
          </w:p>
        </w:tc>
      </w:tr>
      <w:tr w:rsidR="00BD3B4E" w:rsidRPr="00104C63" w14:paraId="248F5A2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B3F292E" w14:textId="7FE15A9D"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11B8BDF" w14:textId="035E41EF"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8D1D2C2" w14:textId="52141BE8" w:rsidR="00F90779" w:rsidRPr="00104C63" w:rsidRDefault="00F90779" w:rsidP="00F90779">
            <w:pPr>
              <w:rPr>
                <w:rFonts w:ascii="Arial" w:hAnsi="Arial" w:cs="Arial"/>
                <w:color w:val="000000"/>
              </w:rPr>
            </w:pPr>
            <w:r w:rsidRPr="00104C63">
              <w:rPr>
                <w:rFonts w:ascii="Arial" w:hAnsi="Arial" w:cs="Arial"/>
                <w:color w:val="000000"/>
              </w:rPr>
              <w:t>Cat#560696</w:t>
            </w:r>
          </w:p>
        </w:tc>
      </w:tr>
      <w:tr w:rsidR="00BD3B4E" w:rsidRPr="00104C63" w14:paraId="425FD5CF"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44D3A7F" w14:textId="687F61F4"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PerCP-Cy5.5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1C9DB8C" w14:textId="79DDC333"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7F879A6" w14:textId="4B967B81" w:rsidR="00F90779" w:rsidRPr="00104C63" w:rsidRDefault="00F90779" w:rsidP="00F90779">
            <w:pPr>
              <w:rPr>
                <w:rFonts w:ascii="Arial" w:hAnsi="Arial" w:cs="Arial"/>
                <w:color w:val="000000"/>
              </w:rPr>
            </w:pPr>
            <w:r w:rsidRPr="00104C63">
              <w:rPr>
                <w:rFonts w:ascii="Arial" w:hAnsi="Arial" w:cs="Arial"/>
                <w:color w:val="000000"/>
              </w:rPr>
              <w:t>Cat#552950</w:t>
            </w:r>
          </w:p>
        </w:tc>
      </w:tr>
      <w:tr w:rsidR="00BD3B4E" w:rsidRPr="00104C63" w14:paraId="41DD4430"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EE640A2" w14:textId="670CE6FE" w:rsidR="00F90779" w:rsidRPr="00104C63" w:rsidRDefault="00F90779" w:rsidP="00F90779">
            <w:pPr>
              <w:rPr>
                <w:rFonts w:ascii="Arial" w:hAnsi="Arial" w:cs="Arial"/>
                <w:color w:val="000000"/>
              </w:rPr>
            </w:pPr>
            <w:r w:rsidRPr="00104C63">
              <w:rPr>
                <w:rFonts w:ascii="Arial" w:hAnsi="Arial" w:cs="Arial"/>
                <w:color w:val="000000"/>
              </w:rPr>
              <w:t>Anti-mouse CD45.2 Monoclonal Antibody (Mouse, clone 104), V500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24A7872" w14:textId="75068406"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4DFB6EFA" w14:textId="1603CDA6" w:rsidR="00F90779" w:rsidRPr="00104C63" w:rsidRDefault="00F90779" w:rsidP="00F90779">
            <w:pPr>
              <w:rPr>
                <w:rFonts w:ascii="Arial" w:hAnsi="Arial" w:cs="Arial"/>
                <w:color w:val="000000"/>
              </w:rPr>
            </w:pPr>
            <w:r w:rsidRPr="00104C63">
              <w:rPr>
                <w:rFonts w:ascii="Arial" w:hAnsi="Arial" w:cs="Arial"/>
                <w:color w:val="000000"/>
              </w:rPr>
              <w:t>Cat#562129</w:t>
            </w:r>
          </w:p>
        </w:tc>
      </w:tr>
      <w:tr w:rsidR="00BD3B4E" w:rsidRPr="00104C63" w14:paraId="79F34C7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D5459C1" w14:textId="2AF50956" w:rsidR="00F90779" w:rsidRPr="00104C63" w:rsidRDefault="00F90779" w:rsidP="00F90779">
            <w:pPr>
              <w:rPr>
                <w:rFonts w:ascii="Arial" w:hAnsi="Arial" w:cs="Arial"/>
                <w:color w:val="000000"/>
              </w:rPr>
            </w:pPr>
            <w:r w:rsidRPr="00104C63">
              <w:rPr>
                <w:rFonts w:ascii="Arial" w:hAnsi="Arial" w:cs="Arial"/>
                <w:color w:val="000000"/>
              </w:rPr>
              <w:t>Anti-mouse CD64 Monoclonal Antibody (Mouse, clone X54-5/7.1), BV421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8041C4D" w14:textId="1573EC48"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0BE91FD" w14:textId="1B3C36F0" w:rsidR="00F90779" w:rsidRPr="00104C63" w:rsidRDefault="00F90779" w:rsidP="00F90779">
            <w:pPr>
              <w:rPr>
                <w:rFonts w:ascii="Arial" w:hAnsi="Arial" w:cs="Arial"/>
                <w:color w:val="000000"/>
              </w:rPr>
            </w:pPr>
            <w:r w:rsidRPr="00104C63">
              <w:rPr>
                <w:rFonts w:ascii="Arial" w:hAnsi="Arial" w:cs="Arial"/>
                <w:color w:val="000000"/>
              </w:rPr>
              <w:t>Cat#139309</w:t>
            </w:r>
          </w:p>
        </w:tc>
      </w:tr>
      <w:tr w:rsidR="00BD3B4E" w:rsidRPr="00104C63" w14:paraId="6D11DAB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19ED5A1" w14:textId="7014522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xml:space="preserve">Anti-mouse CD86 Monoclonal Antibody (, </w:t>
            </w:r>
            <w:proofErr w:type="gramStart"/>
            <w:r w:rsidRPr="00104C63">
              <w:rPr>
                <w:rFonts w:ascii="Arial" w:hAnsi="Arial" w:cs="Arial"/>
                <w:color w:val="000000"/>
                <w:highlight w:val="yellow"/>
              </w:rPr>
              <w:t>clone )</w:t>
            </w:r>
            <w:proofErr w:type="gramEnd"/>
            <w:r w:rsidRPr="00104C63">
              <w:rPr>
                <w:rFonts w:ascii="Arial" w:hAnsi="Arial" w:cs="Arial"/>
                <w:color w:val="000000"/>
                <w:highlight w:val="yellow"/>
              </w:rPr>
              <w:t>,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5766DE9" w14:textId="56A18301"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B63571E" w14:textId="0D2BA48B"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23BDAC4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CB4D8A9" w14:textId="5E54208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CD115 (CSF1R) Monoclonal Antibody (Rat, clone AFS98),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E89ABF" w14:textId="5C71493D"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6855293" w14:textId="011393B6"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37990568"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56F08B8" w14:textId="67166BD5" w:rsidR="00F90779" w:rsidRPr="00104C63" w:rsidRDefault="00F90779" w:rsidP="00F90779">
            <w:pPr>
              <w:rPr>
                <w:rFonts w:ascii="Arial" w:hAnsi="Arial" w:cs="Arial"/>
                <w:color w:val="000000"/>
              </w:rPr>
            </w:pPr>
            <w:r w:rsidRPr="00104C63">
              <w:rPr>
                <w:rFonts w:ascii="Arial" w:hAnsi="Arial" w:cs="Arial"/>
                <w:color w:val="000000"/>
              </w:rPr>
              <w:t>Anti-mouse CD115 (CSF1R) Monoclonal Antibody (Rat, clone AFS98), PerCP-Cy5.5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FAE5A14" w14:textId="6233A57E"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EC285EF" w14:textId="7260B347" w:rsidR="00F90779" w:rsidRPr="00104C63" w:rsidRDefault="00F90779" w:rsidP="00F90779">
            <w:pPr>
              <w:rPr>
                <w:rFonts w:ascii="Arial" w:hAnsi="Arial" w:cs="Arial"/>
                <w:color w:val="000000"/>
              </w:rPr>
            </w:pPr>
            <w:r w:rsidRPr="00104C63">
              <w:rPr>
                <w:rFonts w:ascii="Arial" w:hAnsi="Arial" w:cs="Arial"/>
                <w:color w:val="000000"/>
              </w:rPr>
              <w:t>Cat#135526</w:t>
            </w:r>
          </w:p>
        </w:tc>
      </w:tr>
      <w:tr w:rsidR="00BD3B4E" w:rsidRPr="00104C63" w14:paraId="2F0A5A3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12D641F" w14:textId="02CAA933" w:rsidR="00F90779" w:rsidRPr="00104C63" w:rsidRDefault="00F90779" w:rsidP="00F90779">
            <w:pPr>
              <w:rPr>
                <w:rFonts w:ascii="Arial" w:hAnsi="Arial" w:cs="Arial"/>
                <w:color w:val="000000"/>
              </w:rPr>
            </w:pPr>
            <w:r w:rsidRPr="00104C63">
              <w:rPr>
                <w:rFonts w:ascii="Arial" w:hAnsi="Arial" w:cs="Arial"/>
                <w:color w:val="000000"/>
              </w:rPr>
              <w:t>Anti-mouse CD170 (</w:t>
            </w:r>
            <w:proofErr w:type="spellStart"/>
            <w:r w:rsidRPr="00104C63">
              <w:rPr>
                <w:rFonts w:ascii="Arial" w:hAnsi="Arial" w:cs="Arial"/>
                <w:color w:val="000000"/>
              </w:rPr>
              <w:t>SiglecF</w:t>
            </w:r>
            <w:proofErr w:type="spellEnd"/>
            <w:r w:rsidRPr="00104C63">
              <w:rPr>
                <w:rFonts w:ascii="Arial" w:hAnsi="Arial" w:cs="Arial"/>
                <w:color w:val="000000"/>
              </w:rPr>
              <w:t>) Monoclonal Antibody (Rat, clone E50-2440),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566D487" w14:textId="33C9CD7D"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4F3FBA9" w14:textId="5FDD0496" w:rsidR="00F90779" w:rsidRPr="00104C63" w:rsidRDefault="00F90779" w:rsidP="00F90779">
            <w:pPr>
              <w:rPr>
                <w:rFonts w:ascii="Arial" w:hAnsi="Arial" w:cs="Arial"/>
                <w:color w:val="000000"/>
              </w:rPr>
            </w:pPr>
            <w:r w:rsidRPr="00104C63">
              <w:rPr>
                <w:rFonts w:ascii="Arial" w:hAnsi="Arial" w:cs="Arial"/>
                <w:color w:val="000000"/>
              </w:rPr>
              <w:t>Cat#552126</w:t>
            </w:r>
          </w:p>
        </w:tc>
      </w:tr>
      <w:tr w:rsidR="00BD3B4E" w:rsidRPr="00104C63" w14:paraId="1BFF980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5278090" w14:textId="3D05C69C" w:rsidR="00F90779" w:rsidRPr="00104C63" w:rsidRDefault="00F90779" w:rsidP="00F90779">
            <w:pPr>
              <w:rPr>
                <w:rFonts w:ascii="Arial" w:hAnsi="Arial" w:cs="Arial"/>
                <w:color w:val="000000"/>
              </w:rPr>
            </w:pPr>
            <w:r w:rsidRPr="00104C63">
              <w:rPr>
                <w:rFonts w:ascii="Arial" w:hAnsi="Arial" w:cs="Arial"/>
                <w:color w:val="000000"/>
              </w:rPr>
              <w:t>Anti-mouse CD172a (</w:t>
            </w:r>
            <w:proofErr w:type="spellStart"/>
            <w:r w:rsidRPr="00104C63">
              <w:rPr>
                <w:rFonts w:ascii="Arial" w:hAnsi="Arial" w:cs="Arial"/>
                <w:color w:val="000000"/>
              </w:rPr>
              <w:t>SIRPa</w:t>
            </w:r>
            <w:proofErr w:type="spellEnd"/>
            <w:r w:rsidRPr="00104C63">
              <w:rPr>
                <w:rFonts w:ascii="Arial" w:hAnsi="Arial" w:cs="Arial"/>
                <w:color w:val="000000"/>
              </w:rPr>
              <w:t>) Monoclonal Antibody (Rat, clone P84),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77BE383" w14:textId="21A11987"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6D3F234" w14:textId="3C5D1521" w:rsidR="00F90779" w:rsidRPr="00104C63" w:rsidRDefault="00F90779" w:rsidP="00F90779">
            <w:pPr>
              <w:rPr>
                <w:rFonts w:ascii="Arial" w:hAnsi="Arial" w:cs="Arial"/>
                <w:color w:val="000000"/>
              </w:rPr>
            </w:pPr>
            <w:r w:rsidRPr="00104C63">
              <w:rPr>
                <w:rFonts w:ascii="Arial" w:hAnsi="Arial" w:cs="Arial"/>
                <w:color w:val="000000"/>
              </w:rPr>
              <w:t>Cat#144013</w:t>
            </w:r>
          </w:p>
        </w:tc>
      </w:tr>
      <w:tr w:rsidR="00BD3B4E" w:rsidRPr="00104C63" w14:paraId="029EAC0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BFA9C75" w14:textId="5A005898" w:rsidR="00F90779" w:rsidRPr="00104C63" w:rsidRDefault="00F90779" w:rsidP="00F90779">
            <w:pPr>
              <w:rPr>
                <w:rFonts w:ascii="Arial" w:hAnsi="Arial" w:cs="Arial"/>
                <w:color w:val="000000"/>
              </w:rPr>
            </w:pPr>
            <w:r w:rsidRPr="00104C63">
              <w:rPr>
                <w:rFonts w:ascii="Arial" w:hAnsi="Arial" w:cs="Arial"/>
                <w:color w:val="000000"/>
              </w:rPr>
              <w:t>Anti-mouse CD206 (MMR) Monoclonal Antibody (Rat, clone C068C2), AF647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851110A" w14:textId="5A53B59B"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90792FD" w14:textId="586AD4D9" w:rsidR="00F90779" w:rsidRPr="00104C63" w:rsidRDefault="00F90779" w:rsidP="00F90779">
            <w:pPr>
              <w:rPr>
                <w:rFonts w:ascii="Arial" w:hAnsi="Arial" w:cs="Arial"/>
                <w:color w:val="000000"/>
              </w:rPr>
            </w:pPr>
            <w:r w:rsidRPr="00104C63">
              <w:rPr>
                <w:rFonts w:ascii="Arial" w:hAnsi="Arial" w:cs="Arial"/>
                <w:color w:val="000000"/>
              </w:rPr>
              <w:t>Cat#141712</w:t>
            </w:r>
          </w:p>
        </w:tc>
      </w:tr>
      <w:tr w:rsidR="00BD3B4E" w:rsidRPr="00104C63" w14:paraId="4FA532A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94B5293" w14:textId="157464F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cMaf</w:t>
            </w:r>
            <w:proofErr w:type="spellEnd"/>
            <w:r w:rsidRPr="00104C63">
              <w:rPr>
                <w:rFonts w:ascii="Arial" w:hAnsi="Arial" w:cs="Arial"/>
                <w:color w:val="000000"/>
              </w:rPr>
              <w:t xml:space="preserve"> Monoclonal Antibody (Mouse, clone sym0F1),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9ABC7F1" w14:textId="2D534E26"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E2229AB" w14:textId="6FE9D487" w:rsidR="00F90779" w:rsidRPr="00104C63" w:rsidRDefault="00F90779" w:rsidP="00F90779">
            <w:pPr>
              <w:rPr>
                <w:rFonts w:ascii="Arial" w:hAnsi="Arial" w:cs="Arial"/>
                <w:color w:val="000000"/>
              </w:rPr>
            </w:pPr>
            <w:r w:rsidRPr="00104C63">
              <w:rPr>
                <w:rFonts w:ascii="Arial" w:hAnsi="Arial" w:cs="Arial"/>
                <w:color w:val="000000"/>
              </w:rPr>
              <w:t>Cat#12-9855-42</w:t>
            </w:r>
          </w:p>
        </w:tc>
      </w:tr>
      <w:tr w:rsidR="00BD3B4E" w:rsidRPr="00104C63" w14:paraId="35C9C00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691DF69" w14:textId="788B3F3E"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Anti-mouse F4/80 Monoclonal Antibody (Rat, BM8), BV650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5349816" w14:textId="110625A3"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DBB4EC6" w14:textId="33DE984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4649AD23"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E57A290" w14:textId="7D84F997"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lastRenderedPageBreak/>
              <w:t>Anti-mouse F4/80 Monoclonal Antibody (Rat, BM8),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3042AEE" w14:textId="71680439"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 </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1EFC446" w14:textId="3E76EDFA" w:rsidR="00F90779" w:rsidRPr="00104C63" w:rsidRDefault="00F90779" w:rsidP="00F90779">
            <w:pPr>
              <w:rPr>
                <w:rFonts w:ascii="Arial" w:hAnsi="Arial" w:cs="Arial"/>
                <w:color w:val="000000"/>
                <w:highlight w:val="yellow"/>
              </w:rPr>
            </w:pPr>
            <w:r w:rsidRPr="00104C63">
              <w:rPr>
                <w:rFonts w:ascii="Arial" w:hAnsi="Arial" w:cs="Arial"/>
                <w:color w:val="000000"/>
                <w:highlight w:val="yellow"/>
              </w:rPr>
              <w:t>Cat#</w:t>
            </w:r>
          </w:p>
        </w:tc>
      </w:tr>
      <w:tr w:rsidR="00BD3B4E" w:rsidRPr="00104C63" w14:paraId="797798D4"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7199927" w14:textId="73945F9E" w:rsidR="00F90779" w:rsidRPr="00104C63" w:rsidRDefault="00F90779" w:rsidP="00F90779">
            <w:pPr>
              <w:rPr>
                <w:rFonts w:ascii="Arial" w:hAnsi="Arial" w:cs="Arial"/>
                <w:color w:val="000000"/>
              </w:rPr>
            </w:pPr>
            <w:r w:rsidRPr="00104C63">
              <w:rPr>
                <w:rFonts w:ascii="Arial" w:hAnsi="Arial" w:cs="Arial"/>
                <w:color w:val="000000"/>
              </w:rPr>
              <w:t>Anti-mouse F4/80 Monoclonal Antibody (Rat, BM8),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155BFC" w14:textId="1E251B66"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A76C530" w14:textId="1098DA38" w:rsidR="00F90779" w:rsidRPr="00104C63" w:rsidRDefault="00F90779" w:rsidP="00F90779">
            <w:pPr>
              <w:rPr>
                <w:rFonts w:ascii="Arial" w:hAnsi="Arial" w:cs="Arial"/>
                <w:color w:val="000000"/>
              </w:rPr>
            </w:pPr>
            <w:r w:rsidRPr="00104C63">
              <w:rPr>
                <w:rFonts w:ascii="Arial" w:hAnsi="Arial" w:cs="Arial"/>
                <w:color w:val="000000"/>
              </w:rPr>
              <w:t>Cat#1215550</w:t>
            </w:r>
          </w:p>
        </w:tc>
      </w:tr>
      <w:tr w:rsidR="00BD3B4E" w:rsidRPr="00104C63" w14:paraId="4F847EF9"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474D556" w14:textId="52F858BB"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FcεRI</w:t>
            </w:r>
            <w:proofErr w:type="spellEnd"/>
            <w:r w:rsidRPr="00104C63">
              <w:rPr>
                <w:rFonts w:ascii="Arial" w:hAnsi="Arial" w:cs="Arial"/>
                <w:color w:val="000000"/>
              </w:rPr>
              <w:t>α (MAR-1) Monoclonal Antibody (Armenian Hamster, MAR-1),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01292068" w14:textId="1C70D53A"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1CCF94B" w14:textId="2FB0DD00" w:rsidR="00F90779" w:rsidRPr="00104C63" w:rsidRDefault="00F90779" w:rsidP="00F90779">
            <w:pPr>
              <w:rPr>
                <w:rFonts w:ascii="Arial" w:hAnsi="Arial" w:cs="Arial"/>
                <w:color w:val="000000"/>
              </w:rPr>
            </w:pPr>
            <w:r w:rsidRPr="00104C63">
              <w:rPr>
                <w:rFonts w:ascii="Arial" w:hAnsi="Arial" w:cs="Arial"/>
                <w:color w:val="000000"/>
              </w:rPr>
              <w:t>Cat#134317</w:t>
            </w:r>
          </w:p>
        </w:tc>
      </w:tr>
      <w:tr w:rsidR="00BD3B4E" w:rsidRPr="00104C63" w14:paraId="59706A96"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CF54542" w14:textId="2F1B150E" w:rsidR="00F90779" w:rsidRPr="00104C63" w:rsidRDefault="00F90779" w:rsidP="00F90779">
            <w:pPr>
              <w:rPr>
                <w:rFonts w:ascii="Arial" w:hAnsi="Arial" w:cs="Arial"/>
                <w:color w:val="000000"/>
              </w:rPr>
            </w:pPr>
            <w:r w:rsidRPr="00104C63">
              <w:rPr>
                <w:rFonts w:ascii="Arial" w:hAnsi="Arial" w:cs="Arial"/>
                <w:color w:val="000000"/>
              </w:rPr>
              <w:t>Anti-mouse I-A/I-E (MHC-II) Monoclonal Antibody (Rat, M5/114.15.2), PerCP-Cy5.5</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86EB9D6" w14:textId="3D037B93" w:rsidR="00F90779" w:rsidRPr="00104C63" w:rsidRDefault="00F90779" w:rsidP="00F90779">
            <w:pPr>
              <w:rPr>
                <w:rFonts w:ascii="Arial" w:hAnsi="Arial" w:cs="Arial"/>
                <w:color w:val="000000"/>
              </w:rPr>
            </w:pPr>
            <w:r w:rsidRPr="00104C63">
              <w:rPr>
                <w:rFonts w:ascii="Arial" w:hAnsi="Arial" w:cs="Arial"/>
                <w:color w:val="000000"/>
              </w:rPr>
              <w:t>Sony Biotechnology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ADC1DCF" w14:textId="49A886CD" w:rsidR="00F90779" w:rsidRPr="00104C63" w:rsidRDefault="00F90779" w:rsidP="00F90779">
            <w:pPr>
              <w:rPr>
                <w:rFonts w:ascii="Arial" w:hAnsi="Arial" w:cs="Arial"/>
                <w:color w:val="000000"/>
              </w:rPr>
            </w:pPr>
            <w:r w:rsidRPr="00104C63">
              <w:rPr>
                <w:rFonts w:ascii="Arial" w:hAnsi="Arial" w:cs="Arial"/>
                <w:color w:val="000000"/>
              </w:rPr>
              <w:t>Cat#1138125</w:t>
            </w:r>
          </w:p>
        </w:tc>
      </w:tr>
      <w:tr w:rsidR="00BD3B4E" w:rsidRPr="00104C63" w14:paraId="07CF52CF"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ABB4275" w14:textId="61483C7D" w:rsidR="00F90779" w:rsidRPr="00104C63" w:rsidRDefault="00F90779" w:rsidP="00F90779">
            <w:pPr>
              <w:rPr>
                <w:rFonts w:ascii="Arial" w:hAnsi="Arial" w:cs="Arial"/>
                <w:color w:val="000000"/>
              </w:rPr>
            </w:pPr>
            <w:r w:rsidRPr="00104C63">
              <w:rPr>
                <w:rFonts w:ascii="Arial" w:hAnsi="Arial" w:cs="Arial"/>
                <w:color w:val="000000"/>
                <w:highlight w:val="yellow"/>
              </w:rPr>
              <w:t>K</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CF150CE" w14:textId="77777777" w:rsidR="00F90779" w:rsidRPr="00104C63" w:rsidRDefault="00F90779" w:rsidP="00F90779">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0B5C18E" w14:textId="77777777" w:rsidR="00F90779" w:rsidRPr="00104C63" w:rsidRDefault="00F90779" w:rsidP="00F90779">
            <w:pPr>
              <w:rPr>
                <w:rFonts w:ascii="Arial" w:hAnsi="Arial" w:cs="Arial"/>
                <w:color w:val="000000"/>
              </w:rPr>
            </w:pPr>
          </w:p>
        </w:tc>
      </w:tr>
      <w:tr w:rsidR="00BD3B4E" w:rsidRPr="00104C63" w14:paraId="39680DE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2203D85" w14:textId="2B457555" w:rsidR="00F90779" w:rsidRPr="00104C63" w:rsidRDefault="00F90779" w:rsidP="00F90779">
            <w:pPr>
              <w:rPr>
                <w:rFonts w:ascii="Arial" w:hAnsi="Arial" w:cs="Arial"/>
                <w:color w:val="000000"/>
              </w:rPr>
            </w:pPr>
            <w:r w:rsidRPr="00104C63">
              <w:rPr>
                <w:rFonts w:ascii="Arial" w:hAnsi="Arial" w:cs="Arial"/>
                <w:color w:val="000000"/>
              </w:rPr>
              <w:t>Anti-mouse Ly6C Monoclonal Antibody (Rat, AL-21), PE-CF594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9E4DD86" w14:textId="22B3034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C133F16" w14:textId="489102D2" w:rsidR="00F90779" w:rsidRPr="00104C63" w:rsidRDefault="00F90779" w:rsidP="00F90779">
            <w:pPr>
              <w:rPr>
                <w:rFonts w:ascii="Arial" w:hAnsi="Arial" w:cs="Arial"/>
                <w:color w:val="000000"/>
              </w:rPr>
            </w:pPr>
            <w:r w:rsidRPr="00104C63">
              <w:rPr>
                <w:rFonts w:ascii="Arial" w:hAnsi="Arial" w:cs="Arial"/>
                <w:color w:val="000000"/>
              </w:rPr>
              <w:t>Cat#562728</w:t>
            </w:r>
          </w:p>
        </w:tc>
      </w:tr>
      <w:tr w:rsidR="00BD3B4E" w:rsidRPr="00104C63" w14:paraId="5A68287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FBD7A19" w14:textId="7E261830"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APC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301CDED" w14:textId="167AEAD7"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4745C375" w14:textId="04900842" w:rsidR="00F90779" w:rsidRPr="00104C63" w:rsidRDefault="00F90779" w:rsidP="00F90779">
            <w:pPr>
              <w:rPr>
                <w:rFonts w:ascii="Arial" w:hAnsi="Arial" w:cs="Arial"/>
                <w:color w:val="000000"/>
              </w:rPr>
            </w:pPr>
            <w:r w:rsidRPr="00104C63">
              <w:rPr>
                <w:rFonts w:ascii="Arial" w:hAnsi="Arial" w:cs="Arial"/>
                <w:color w:val="000000"/>
              </w:rPr>
              <w:t>Cat#560599</w:t>
            </w:r>
          </w:p>
        </w:tc>
      </w:tr>
      <w:tr w:rsidR="00BD3B4E" w:rsidRPr="00104C63" w14:paraId="04A8457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B57CB1A" w14:textId="249990C3"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FITC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2176569" w14:textId="325358F0"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69A3321" w14:textId="4287CFB2" w:rsidR="00F90779" w:rsidRPr="00104C63" w:rsidRDefault="00F90779" w:rsidP="00F90779">
            <w:pPr>
              <w:rPr>
                <w:rFonts w:ascii="Arial" w:hAnsi="Arial" w:cs="Arial"/>
                <w:color w:val="000000"/>
              </w:rPr>
            </w:pPr>
            <w:r w:rsidRPr="00104C63">
              <w:rPr>
                <w:rFonts w:ascii="Arial" w:hAnsi="Arial" w:cs="Arial"/>
                <w:color w:val="000000"/>
              </w:rPr>
              <w:t>Cat#551461</w:t>
            </w:r>
          </w:p>
        </w:tc>
      </w:tr>
      <w:tr w:rsidR="00BD3B4E" w:rsidRPr="00104C63" w14:paraId="1C0E657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A6F1B78" w14:textId="6F37B7B4"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37DB5F8" w14:textId="478F5EA4"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8BAA9BC" w14:textId="622E82EE" w:rsidR="00F90779" w:rsidRPr="00104C63" w:rsidRDefault="00F90779" w:rsidP="00F90779">
            <w:pPr>
              <w:rPr>
                <w:rFonts w:ascii="Arial" w:hAnsi="Arial" w:cs="Arial"/>
                <w:color w:val="000000"/>
              </w:rPr>
            </w:pPr>
            <w:r w:rsidRPr="00104C63">
              <w:rPr>
                <w:rFonts w:ascii="Arial" w:hAnsi="Arial" w:cs="Arial"/>
                <w:color w:val="000000"/>
              </w:rPr>
              <w:t>Cat#560601</w:t>
            </w:r>
          </w:p>
        </w:tc>
      </w:tr>
      <w:tr w:rsidR="00BD3B4E" w:rsidRPr="00104C63" w14:paraId="1AC7A2B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DBD7317" w14:textId="2D61DDFF" w:rsidR="00F90779" w:rsidRPr="00104C63" w:rsidRDefault="00F90779" w:rsidP="00F90779">
            <w:pPr>
              <w:rPr>
                <w:rFonts w:ascii="Arial" w:hAnsi="Arial" w:cs="Arial"/>
                <w:color w:val="000000"/>
              </w:rPr>
            </w:pPr>
            <w:r w:rsidRPr="00104C63">
              <w:rPr>
                <w:rFonts w:ascii="Arial" w:hAnsi="Arial" w:cs="Arial"/>
                <w:color w:val="000000"/>
              </w:rPr>
              <w:t>Anti-mouse Ly6G Monoclonal Antibody (Rat, 1A8),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7F514D7" w14:textId="1E8E4AF1" w:rsidR="00F90779" w:rsidRPr="00104C63" w:rsidRDefault="00F90779"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02D73FD" w14:textId="53DDC815" w:rsidR="00F90779" w:rsidRPr="00104C63" w:rsidRDefault="00F90779" w:rsidP="00F90779">
            <w:pPr>
              <w:rPr>
                <w:rFonts w:ascii="Arial" w:hAnsi="Arial" w:cs="Arial"/>
                <w:color w:val="000000"/>
              </w:rPr>
            </w:pPr>
            <w:r w:rsidRPr="00104C63">
              <w:rPr>
                <w:rFonts w:ascii="Arial" w:hAnsi="Arial" w:cs="Arial"/>
                <w:color w:val="000000"/>
              </w:rPr>
              <w:t>Cat#551559</w:t>
            </w:r>
          </w:p>
        </w:tc>
      </w:tr>
      <w:tr w:rsidR="00BD3B4E" w:rsidRPr="00104C63" w14:paraId="696D000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DD93E21" w14:textId="7E51A0DF"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MafB</w:t>
            </w:r>
            <w:proofErr w:type="spellEnd"/>
            <w:r w:rsidRPr="00104C63">
              <w:rPr>
                <w:rFonts w:ascii="Arial" w:hAnsi="Arial" w:cs="Arial"/>
                <w:color w:val="000000"/>
              </w:rPr>
              <w:t xml:space="preserve"> Recombinant Monoclonal Antibody (Rabbit, BLR046F), unconjugated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23163E2" w14:textId="1C9583A6" w:rsidR="00F90779" w:rsidRPr="00104C63" w:rsidRDefault="00F90779" w:rsidP="00F90779">
            <w:pPr>
              <w:rPr>
                <w:rFonts w:ascii="Arial" w:hAnsi="Arial" w:cs="Arial"/>
                <w:color w:val="000000"/>
              </w:rPr>
            </w:pPr>
            <w:proofErr w:type="spellStart"/>
            <w:r w:rsidRPr="00104C63">
              <w:rPr>
                <w:rFonts w:ascii="Arial" w:hAnsi="Arial" w:cs="Arial"/>
                <w:color w:val="000000"/>
              </w:rPr>
              <w:t>Bethyl</w:t>
            </w:r>
            <w:proofErr w:type="spellEnd"/>
            <w:r w:rsidRPr="00104C63">
              <w:rPr>
                <w:rFonts w:ascii="Arial" w:hAnsi="Arial" w:cs="Arial"/>
                <w:color w:val="000000"/>
              </w:rPr>
              <w:t xml:space="preserve"> Laboratories Inc.</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BD1C485" w14:textId="2EE83BDE" w:rsidR="00F90779" w:rsidRPr="00104C63" w:rsidRDefault="00F90779" w:rsidP="00F90779">
            <w:pPr>
              <w:rPr>
                <w:rFonts w:ascii="Arial" w:hAnsi="Arial" w:cs="Arial"/>
                <w:color w:val="000000"/>
              </w:rPr>
            </w:pPr>
            <w:r w:rsidRPr="00104C63">
              <w:rPr>
                <w:rFonts w:ascii="Arial" w:hAnsi="Arial" w:cs="Arial"/>
                <w:color w:val="000000"/>
              </w:rPr>
              <w:t>Cat#A700-046</w:t>
            </w:r>
          </w:p>
        </w:tc>
      </w:tr>
      <w:tr w:rsidR="00BD3B4E" w:rsidRPr="00104C63" w14:paraId="7D2B73AC"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748DA74" w14:textId="1E4D6ED8" w:rsidR="00F90779" w:rsidRPr="00104C63" w:rsidRDefault="00F90779" w:rsidP="00F90779">
            <w:pPr>
              <w:rPr>
                <w:rFonts w:ascii="Arial" w:hAnsi="Arial" w:cs="Arial"/>
                <w:color w:val="000000"/>
              </w:rPr>
            </w:pPr>
            <w:r w:rsidRPr="00104C63">
              <w:rPr>
                <w:rFonts w:ascii="Arial" w:hAnsi="Arial" w:cs="Arial"/>
                <w:color w:val="000000"/>
              </w:rPr>
              <w:t xml:space="preserve">Anti-mouse </w:t>
            </w:r>
            <w:proofErr w:type="spellStart"/>
            <w:r w:rsidRPr="00104C63">
              <w:rPr>
                <w:rFonts w:ascii="Arial" w:hAnsi="Arial" w:cs="Arial"/>
                <w:color w:val="000000"/>
              </w:rPr>
              <w:t>MerTK</w:t>
            </w:r>
            <w:proofErr w:type="spellEnd"/>
            <w:r w:rsidRPr="00104C63">
              <w:rPr>
                <w:rFonts w:ascii="Arial" w:hAnsi="Arial" w:cs="Arial"/>
                <w:color w:val="000000"/>
              </w:rPr>
              <w:t xml:space="preserve"> Monoclonal Antibody (Rat, DS5MMER), PE-Cy7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30F15DB9" w14:textId="1BA21AFB" w:rsidR="00F90779" w:rsidRPr="00104C63" w:rsidRDefault="00F90779" w:rsidP="00F90779">
            <w:pPr>
              <w:rPr>
                <w:rFonts w:ascii="Arial" w:hAnsi="Arial" w:cs="Arial"/>
                <w:color w:val="000000"/>
              </w:rPr>
            </w:pPr>
            <w:r w:rsidRPr="00104C63">
              <w:rPr>
                <w:rFonts w:ascii="Arial" w:hAnsi="Arial" w:cs="Arial"/>
                <w:color w:val="000000"/>
              </w:rPr>
              <w:t>Thermo Fisher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6A543EC" w14:textId="34F1BFBD" w:rsidR="00F90779" w:rsidRPr="00104C63" w:rsidRDefault="00F90779" w:rsidP="00F90779">
            <w:pPr>
              <w:rPr>
                <w:rFonts w:ascii="Arial" w:hAnsi="Arial" w:cs="Arial"/>
                <w:color w:val="000000"/>
              </w:rPr>
            </w:pPr>
            <w:r w:rsidRPr="00104C63">
              <w:rPr>
                <w:rFonts w:ascii="Arial" w:hAnsi="Arial" w:cs="Arial"/>
                <w:color w:val="000000"/>
              </w:rPr>
              <w:t>Cat#50-112-3384</w:t>
            </w:r>
          </w:p>
        </w:tc>
      </w:tr>
      <w:tr w:rsidR="00BD3B4E" w:rsidRPr="00104C63" w14:paraId="0D5D5A1A"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7B2C4D12" w14:textId="3955841C" w:rsidR="00F90779" w:rsidRPr="00104C63" w:rsidRDefault="00F90779" w:rsidP="00F90779">
            <w:pPr>
              <w:rPr>
                <w:rFonts w:ascii="Arial" w:hAnsi="Arial" w:cs="Arial"/>
                <w:color w:val="000000"/>
              </w:rPr>
            </w:pPr>
            <w:r w:rsidRPr="00104C63">
              <w:rPr>
                <w:rFonts w:ascii="Arial" w:hAnsi="Arial" w:cs="Arial"/>
                <w:color w:val="000000"/>
              </w:rPr>
              <w:t>Anti-mouse XCR-1 Monoclonal Antibody (Mouse, ZET), APC-Cy7 conjugated</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D95B495" w14:textId="20BA06D5" w:rsidR="00F90779" w:rsidRPr="00104C63" w:rsidRDefault="00F90779" w:rsidP="00F90779">
            <w:pPr>
              <w:rPr>
                <w:rFonts w:ascii="Arial" w:hAnsi="Arial" w:cs="Arial"/>
                <w:color w:val="000000"/>
              </w:rPr>
            </w:pPr>
            <w:proofErr w:type="spellStart"/>
            <w:r w:rsidRPr="00104C63">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33D9A83" w14:textId="1BA4D8FF" w:rsidR="00F90779" w:rsidRPr="00104C63" w:rsidRDefault="00F90779" w:rsidP="00F90779">
            <w:pPr>
              <w:rPr>
                <w:rFonts w:ascii="Arial" w:hAnsi="Arial" w:cs="Arial"/>
                <w:color w:val="000000"/>
              </w:rPr>
            </w:pPr>
            <w:r w:rsidRPr="00104C63">
              <w:rPr>
                <w:rFonts w:ascii="Arial" w:hAnsi="Arial" w:cs="Arial"/>
                <w:color w:val="000000"/>
              </w:rPr>
              <w:t>Cat#</w:t>
            </w:r>
            <w:commentRangeStart w:id="0"/>
            <w:r w:rsidRPr="00104C63">
              <w:rPr>
                <w:rFonts w:ascii="Arial" w:hAnsi="Arial" w:cs="Arial"/>
                <w:color w:val="000000"/>
              </w:rPr>
              <w:t>148223</w:t>
            </w:r>
            <w:commentRangeEnd w:id="0"/>
            <w:r w:rsidR="00106897">
              <w:rPr>
                <w:rStyle w:val="CommentReference"/>
              </w:rPr>
              <w:commentReference w:id="0"/>
            </w:r>
          </w:p>
        </w:tc>
      </w:tr>
      <w:tr w:rsidR="00BD3B4E" w:rsidRPr="00104C63" w14:paraId="179EE46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16608BA0" w14:textId="3154B0E2" w:rsidR="00F90779" w:rsidRPr="00104C63" w:rsidRDefault="00E40CCF" w:rsidP="00F90779">
            <w:pPr>
              <w:rPr>
                <w:rFonts w:ascii="Arial" w:hAnsi="Arial" w:cs="Arial"/>
                <w:color w:val="000000"/>
              </w:rPr>
            </w:pPr>
            <w:proofErr w:type="spellStart"/>
            <w:r w:rsidRPr="00E40CCF">
              <w:rPr>
                <w:rFonts w:ascii="Arial" w:hAnsi="Arial" w:cs="Arial"/>
                <w:color w:val="000000"/>
              </w:rPr>
              <w:t>Cre</w:t>
            </w:r>
            <w:proofErr w:type="spellEnd"/>
            <w:r w:rsidRPr="00E40CCF">
              <w:rPr>
                <w:rFonts w:ascii="Arial" w:hAnsi="Arial" w:cs="Arial"/>
                <w:color w:val="000000"/>
              </w:rPr>
              <w:t xml:space="preserve"> Recombinase (D7L7L) XP® Rabbit </w:t>
            </w:r>
            <w:proofErr w:type="spellStart"/>
            <w:r w:rsidRPr="00E40CCF">
              <w:rPr>
                <w:rFonts w:ascii="Arial" w:hAnsi="Arial" w:cs="Arial"/>
                <w:color w:val="000000"/>
              </w:rPr>
              <w:t>mAb</w:t>
            </w:r>
            <w:proofErr w:type="spellEnd"/>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0D92975" w14:textId="06924238" w:rsidR="00F90779" w:rsidRPr="00104C63" w:rsidRDefault="00490081" w:rsidP="00F90779">
            <w:pPr>
              <w:rPr>
                <w:rFonts w:ascii="Arial" w:hAnsi="Arial" w:cs="Arial"/>
                <w:color w:val="000000"/>
              </w:rPr>
            </w:pPr>
            <w:r w:rsidRPr="00490081">
              <w:rPr>
                <w:rFonts w:ascii="Arial" w:hAnsi="Arial" w:cs="Arial"/>
                <w:color w:val="000000"/>
              </w:rPr>
              <w:t>Cell Signaling Technology</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618270C" w14:textId="1D8743D4" w:rsidR="00F90779" w:rsidRPr="00104C63" w:rsidRDefault="00490081" w:rsidP="00F90779">
            <w:pPr>
              <w:rPr>
                <w:rFonts w:ascii="Arial" w:hAnsi="Arial" w:cs="Arial"/>
                <w:color w:val="000000"/>
              </w:rPr>
            </w:pPr>
            <w:r>
              <w:rPr>
                <w:rFonts w:ascii="Arial" w:hAnsi="Arial" w:cs="Arial"/>
                <w:color w:val="000000"/>
              </w:rPr>
              <w:t>Cat#</w:t>
            </w:r>
            <w:r w:rsidRPr="00490081">
              <w:rPr>
                <w:rFonts w:ascii="Arial" w:hAnsi="Arial" w:cs="Arial"/>
                <w:color w:val="000000"/>
              </w:rPr>
              <w:t>15036</w:t>
            </w:r>
          </w:p>
        </w:tc>
      </w:tr>
      <w:tr w:rsidR="00490081" w:rsidRPr="00104C63" w14:paraId="75A4292D"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F5BB9F7" w14:textId="3EAFE1AE" w:rsidR="00490081" w:rsidRPr="00E40CCF" w:rsidRDefault="00490081" w:rsidP="00F90779">
            <w:pPr>
              <w:rPr>
                <w:rFonts w:ascii="Arial" w:hAnsi="Arial" w:cs="Arial"/>
                <w:color w:val="000000"/>
              </w:rPr>
            </w:pPr>
            <w:r w:rsidRPr="00490081">
              <w:rPr>
                <w:rFonts w:ascii="Arial" w:hAnsi="Arial" w:cs="Arial"/>
                <w:color w:val="000000"/>
              </w:rPr>
              <w:t>Purified Rat Anti-Mouse CD16/CD32 (Mouse BD Fc Block™)</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FA12CB" w14:textId="2E0038A2" w:rsidR="00490081" w:rsidRPr="00490081" w:rsidRDefault="00490081" w:rsidP="00F90779">
            <w:pPr>
              <w:rPr>
                <w:rFonts w:ascii="Arial" w:hAnsi="Arial" w:cs="Arial"/>
                <w:color w:val="000000"/>
              </w:rPr>
            </w:pPr>
            <w:r w:rsidRPr="00104C63">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0AFDC54" w14:textId="1FF86AD4" w:rsidR="00490081" w:rsidRDefault="00005A70" w:rsidP="00F90779">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553142</w:t>
            </w:r>
          </w:p>
        </w:tc>
      </w:tr>
      <w:tr w:rsidR="00005A70" w:rsidRPr="00104C63" w14:paraId="26AAB76B"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337B00B5" w14:textId="2C23231E" w:rsidR="00005A70" w:rsidRPr="00490081" w:rsidRDefault="00005A70" w:rsidP="00F90779">
            <w:pPr>
              <w:rPr>
                <w:rFonts w:ascii="Arial" w:hAnsi="Arial" w:cs="Arial"/>
                <w:color w:val="000000"/>
              </w:rPr>
            </w:pPr>
            <w:r w:rsidRPr="00005A70">
              <w:rPr>
                <w:rFonts w:ascii="Arial" w:hAnsi="Arial" w:cs="Arial"/>
                <w:color w:val="000000"/>
              </w:rPr>
              <w:t>FITC Mouse Anti-Ki-67</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10D6F3FA" w14:textId="170C6891" w:rsidR="00005A70" w:rsidRPr="00104C63" w:rsidRDefault="00005A70" w:rsidP="00F90779">
            <w:pPr>
              <w:rPr>
                <w:rFonts w:ascii="Arial" w:hAnsi="Arial" w:cs="Arial"/>
                <w:color w:val="000000"/>
              </w:rPr>
            </w:pPr>
            <w:r>
              <w:rPr>
                <w:rFonts w:ascii="Arial" w:hAnsi="Arial" w:cs="Arial"/>
                <w:color w:val="000000"/>
              </w:rPr>
              <w:t>BD Biosciences</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15A7798" w14:textId="7F9FD34C" w:rsidR="00005A70" w:rsidRDefault="00005A70" w:rsidP="00F90779">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556026</w:t>
            </w:r>
          </w:p>
        </w:tc>
      </w:tr>
      <w:tr w:rsidR="00625E0D" w:rsidRPr="00104C63" w14:paraId="422BC4EA"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42487CCB" w14:textId="7986C120" w:rsidR="00625E0D" w:rsidRPr="00005A70" w:rsidRDefault="00625E0D" w:rsidP="00F90779">
            <w:pPr>
              <w:rPr>
                <w:rFonts w:ascii="Arial" w:hAnsi="Arial" w:cs="Arial"/>
                <w:color w:val="000000"/>
              </w:rPr>
            </w:pPr>
            <w:proofErr w:type="spellStart"/>
            <w:r w:rsidRPr="00625E0D">
              <w:rPr>
                <w:rFonts w:ascii="Arial" w:hAnsi="Arial" w:cs="Arial"/>
                <w:color w:val="000000"/>
              </w:rPr>
              <w:lastRenderedPageBreak/>
              <w:t>TotalSeq</w:t>
            </w:r>
            <w:proofErr w:type="spellEnd"/>
            <w:r w:rsidRPr="00625E0D">
              <w:rPr>
                <w:rFonts w:ascii="Arial" w:hAnsi="Arial" w:cs="Arial"/>
                <w:color w:val="000000"/>
              </w:rPr>
              <w:t>™-A0305 anti-mouse Hashtag 5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1E83F00" w14:textId="5646C569" w:rsidR="00625E0D" w:rsidRDefault="00625E0D" w:rsidP="00F90779">
            <w:pPr>
              <w:rPr>
                <w:rFonts w:ascii="Arial" w:hAnsi="Arial" w:cs="Arial"/>
                <w:color w:val="000000"/>
              </w:rPr>
            </w:pPr>
            <w:bookmarkStart w:id="1" w:name="OLE_LINK52"/>
            <w:bookmarkStart w:id="2" w:name="OLE_LINK53"/>
            <w:proofErr w:type="spellStart"/>
            <w:r>
              <w:rPr>
                <w:rFonts w:ascii="Arial" w:hAnsi="Arial" w:cs="Arial"/>
                <w:color w:val="000000"/>
              </w:rPr>
              <w:t>BioLegend</w:t>
            </w:r>
            <w:bookmarkEnd w:id="1"/>
            <w:bookmarkEnd w:id="2"/>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75C5D93C" w14:textId="41DAFE3A" w:rsidR="00625E0D" w:rsidRDefault="005B6D8F" w:rsidP="00F90779">
            <w:pPr>
              <w:rPr>
                <w:rFonts w:ascii="Arial" w:hAnsi="Arial" w:cs="Arial"/>
                <w:color w:val="000000"/>
              </w:rPr>
            </w:pPr>
            <w:r>
              <w:rPr>
                <w:rFonts w:ascii="Arial" w:hAnsi="Arial" w:cs="Arial"/>
                <w:color w:val="000000"/>
              </w:rPr>
              <w:t>Cat#</w:t>
            </w:r>
            <w:r w:rsidRPr="005B6D8F">
              <w:rPr>
                <w:rFonts w:ascii="Arial" w:hAnsi="Arial" w:cs="Arial"/>
                <w:color w:val="000000"/>
              </w:rPr>
              <w:t>155809</w:t>
            </w:r>
          </w:p>
        </w:tc>
      </w:tr>
      <w:tr w:rsidR="00BD3B4E" w:rsidRPr="00104C63" w14:paraId="49AA40B0"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0FEDB90" w14:textId="560324CF" w:rsidR="00F90779"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™-A0306 anti-mouse Hashtag 6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C3A0A0A" w14:textId="2E3921F8" w:rsidR="00F90779" w:rsidRPr="00104C63" w:rsidRDefault="005B6D8F" w:rsidP="00F90779">
            <w:pPr>
              <w:rPr>
                <w:rFonts w:ascii="Arial" w:hAnsi="Arial" w:cs="Arial"/>
                <w:color w:val="000000"/>
              </w:rPr>
            </w:pPr>
            <w:bookmarkStart w:id="3" w:name="OLE_LINK54"/>
            <w:bookmarkStart w:id="4" w:name="OLE_LINK55"/>
            <w:proofErr w:type="spellStart"/>
            <w:r>
              <w:rPr>
                <w:rFonts w:ascii="Arial" w:hAnsi="Arial" w:cs="Arial"/>
                <w:color w:val="000000"/>
              </w:rPr>
              <w:t>BioLegend</w:t>
            </w:r>
            <w:bookmarkEnd w:id="3"/>
            <w:bookmarkEnd w:id="4"/>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399FFC99" w14:textId="340BDD51" w:rsidR="00F90779" w:rsidRPr="00104C63" w:rsidRDefault="005B6D8F" w:rsidP="00F90779">
            <w:pPr>
              <w:rPr>
                <w:rFonts w:ascii="Arial" w:hAnsi="Arial" w:cs="Arial"/>
                <w:color w:val="000000"/>
              </w:rPr>
            </w:pPr>
            <w:r>
              <w:rPr>
                <w:rFonts w:ascii="Arial" w:hAnsi="Arial" w:cs="Arial"/>
                <w:color w:val="000000"/>
              </w:rPr>
              <w:t>Cat#</w:t>
            </w:r>
            <w:r w:rsidRPr="005B6D8F">
              <w:rPr>
                <w:rFonts w:ascii="Arial" w:hAnsi="Arial" w:cs="Arial"/>
                <w:color w:val="000000"/>
              </w:rPr>
              <w:t>155811</w:t>
            </w:r>
          </w:p>
        </w:tc>
      </w:tr>
      <w:tr w:rsidR="00BD3B4E" w:rsidRPr="00104C63" w14:paraId="23ED9912"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04090839" w14:textId="63AF6778" w:rsidR="00F90779"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™-A0307 anti-mouse Hashtag 7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698D1B04" w14:textId="68A6E0D4" w:rsidR="00F90779" w:rsidRPr="00104C63" w:rsidRDefault="005B6D8F" w:rsidP="00F90779">
            <w:pPr>
              <w:rPr>
                <w:rFonts w:ascii="Arial" w:hAnsi="Arial" w:cs="Arial"/>
                <w:color w:val="000000"/>
              </w:rPr>
            </w:pPr>
            <w:proofErr w:type="spellStart"/>
            <w:r>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65525E03" w14:textId="5AEE82DE" w:rsidR="00F90779" w:rsidRPr="00104C63" w:rsidRDefault="005B6D8F" w:rsidP="00F90779">
            <w:pPr>
              <w:rPr>
                <w:rFonts w:ascii="Arial" w:hAnsi="Arial" w:cs="Arial"/>
                <w:color w:val="000000"/>
              </w:rPr>
            </w:pPr>
            <w:r>
              <w:rPr>
                <w:rFonts w:ascii="Arial" w:hAnsi="Arial" w:cs="Arial"/>
                <w:color w:val="000000"/>
              </w:rPr>
              <w:t>Cat#</w:t>
            </w:r>
            <w:r>
              <w:t xml:space="preserve"> </w:t>
            </w:r>
            <w:r w:rsidRPr="005B6D8F">
              <w:rPr>
                <w:rFonts w:ascii="Arial" w:hAnsi="Arial" w:cs="Arial"/>
                <w:color w:val="000000"/>
              </w:rPr>
              <w:t>155813</w:t>
            </w:r>
          </w:p>
        </w:tc>
      </w:tr>
      <w:tr w:rsidR="005B6D8F" w:rsidRPr="00104C63" w14:paraId="522227A1"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C857428" w14:textId="0351AA0B" w:rsidR="005B6D8F" w:rsidRPr="00104C63" w:rsidRDefault="005B6D8F" w:rsidP="00F90779">
            <w:pPr>
              <w:rPr>
                <w:rFonts w:ascii="Arial" w:hAnsi="Arial" w:cs="Arial"/>
                <w:color w:val="000000"/>
              </w:rPr>
            </w:pPr>
            <w:proofErr w:type="spellStart"/>
            <w:r w:rsidRPr="005B6D8F">
              <w:rPr>
                <w:rFonts w:ascii="Arial" w:hAnsi="Arial" w:cs="Arial"/>
                <w:color w:val="000000"/>
              </w:rPr>
              <w:t>TotalSeq</w:t>
            </w:r>
            <w:proofErr w:type="spellEnd"/>
            <w:r w:rsidRPr="005B6D8F">
              <w:rPr>
                <w:rFonts w:ascii="Arial" w:hAnsi="Arial" w:cs="Arial"/>
                <w:color w:val="000000"/>
              </w:rPr>
              <w:t>™-A0308 anti-mouse Hashtag 8 Antibody</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56C604FC" w14:textId="650C1DA6" w:rsidR="005B6D8F" w:rsidRPr="00104C63" w:rsidRDefault="005B6D8F" w:rsidP="00F90779">
            <w:pPr>
              <w:rPr>
                <w:rFonts w:ascii="Arial" w:hAnsi="Arial" w:cs="Arial"/>
                <w:color w:val="000000"/>
              </w:rPr>
            </w:pPr>
            <w:proofErr w:type="spellStart"/>
            <w:r>
              <w:rPr>
                <w:rFonts w:ascii="Arial" w:hAnsi="Arial" w:cs="Arial"/>
                <w:color w:val="000000"/>
              </w:rPr>
              <w:t>BioLegend</w:t>
            </w:r>
            <w:proofErr w:type="spellEnd"/>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05BA2B77" w14:textId="6473FCAC" w:rsidR="005B6D8F" w:rsidRPr="00104C63" w:rsidRDefault="005B6D8F" w:rsidP="00F90779">
            <w:pPr>
              <w:rPr>
                <w:rFonts w:ascii="Arial" w:hAnsi="Arial" w:cs="Arial"/>
                <w:color w:val="000000"/>
              </w:rPr>
            </w:pPr>
            <w:r>
              <w:rPr>
                <w:rFonts w:ascii="Arial" w:hAnsi="Arial" w:cs="Arial"/>
                <w:color w:val="000000"/>
              </w:rPr>
              <w:t>Cat#</w:t>
            </w:r>
            <w:r>
              <w:t xml:space="preserve"> </w:t>
            </w:r>
            <w:r w:rsidRPr="005B6D8F">
              <w:rPr>
                <w:rFonts w:ascii="Arial" w:hAnsi="Arial" w:cs="Arial"/>
                <w:color w:val="000000"/>
              </w:rPr>
              <w:t>155815</w:t>
            </w:r>
          </w:p>
        </w:tc>
      </w:tr>
      <w:tr w:rsidR="005B6D8F" w:rsidRPr="00104C63" w14:paraId="2D6E9D55"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2EAFB51A" w14:textId="77777777" w:rsidR="005B6D8F" w:rsidRPr="00104C63" w:rsidRDefault="005B6D8F" w:rsidP="00F90779">
            <w:pPr>
              <w:rPr>
                <w:rFonts w:ascii="Arial" w:hAnsi="Arial" w:cs="Arial"/>
                <w:color w:val="000000"/>
              </w:rPr>
            </w:pP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25C360AB" w14:textId="77777777" w:rsidR="005B6D8F" w:rsidRPr="00104C63" w:rsidRDefault="005B6D8F" w:rsidP="00F90779">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536038C4" w14:textId="77777777" w:rsidR="005B6D8F" w:rsidRPr="00104C63" w:rsidRDefault="005B6D8F" w:rsidP="00F90779">
            <w:pPr>
              <w:rPr>
                <w:rFonts w:ascii="Arial" w:hAnsi="Arial" w:cs="Arial"/>
                <w:color w:val="000000"/>
              </w:rPr>
            </w:pPr>
          </w:p>
        </w:tc>
      </w:tr>
      <w:tr w:rsidR="00BD3B4E" w:rsidRPr="00104C63" w14:paraId="3C0F9166" w14:textId="77777777" w:rsidTr="005B6D8F">
        <w:tc>
          <w:tcPr>
            <w:tcW w:w="2973" w:type="dxa"/>
            <w:tcBorders>
              <w:top w:val="nil"/>
              <w:left w:val="nil"/>
              <w:bottom w:val="single" w:sz="18" w:space="0" w:color="0070C0"/>
              <w:right w:val="nil"/>
            </w:tcBorders>
            <w:shd w:val="clear" w:color="auto" w:fill="D0CECE" w:themeFill="background2" w:themeFillShade="E6"/>
            <w:vAlign w:val="bottom"/>
          </w:tcPr>
          <w:p w14:paraId="4DEBA944" w14:textId="4B24E6B8" w:rsidR="00F90779" w:rsidRPr="00104C63" w:rsidRDefault="00F90779" w:rsidP="00F90779">
            <w:pPr>
              <w:rPr>
                <w:rFonts w:ascii="Arial" w:hAnsi="Arial" w:cs="Arial"/>
                <w:color w:val="000000"/>
              </w:rPr>
            </w:pPr>
          </w:p>
        </w:tc>
        <w:tc>
          <w:tcPr>
            <w:tcW w:w="1878" w:type="dxa"/>
            <w:tcBorders>
              <w:top w:val="nil"/>
              <w:left w:val="nil"/>
              <w:bottom w:val="single" w:sz="18" w:space="0" w:color="0070C0"/>
              <w:right w:val="nil"/>
            </w:tcBorders>
            <w:shd w:val="clear" w:color="auto" w:fill="D0CECE" w:themeFill="background2" w:themeFillShade="E6"/>
            <w:vAlign w:val="bottom"/>
          </w:tcPr>
          <w:p w14:paraId="64C98485" w14:textId="0A8C805B" w:rsidR="00F90779" w:rsidRPr="00104C63" w:rsidRDefault="00F90779" w:rsidP="00F90779">
            <w:pPr>
              <w:rPr>
                <w:rFonts w:ascii="Arial" w:hAnsi="Arial" w:cs="Arial"/>
                <w:color w:val="000000"/>
              </w:rPr>
            </w:pPr>
          </w:p>
        </w:tc>
        <w:tc>
          <w:tcPr>
            <w:tcW w:w="4509" w:type="dxa"/>
            <w:tcBorders>
              <w:top w:val="nil"/>
              <w:left w:val="nil"/>
              <w:bottom w:val="single" w:sz="18" w:space="0" w:color="0070C0"/>
              <w:right w:val="nil"/>
            </w:tcBorders>
            <w:shd w:val="clear" w:color="auto" w:fill="D0CECE" w:themeFill="background2" w:themeFillShade="E6"/>
            <w:vAlign w:val="bottom"/>
          </w:tcPr>
          <w:p w14:paraId="21EDD4F5" w14:textId="5E4B51C3" w:rsidR="00F90779" w:rsidRPr="00104C63" w:rsidRDefault="00F90779" w:rsidP="00F90779">
            <w:pPr>
              <w:rPr>
                <w:rFonts w:ascii="Arial" w:hAnsi="Arial" w:cs="Arial"/>
                <w:color w:val="000000"/>
              </w:rPr>
            </w:pPr>
          </w:p>
        </w:tc>
      </w:tr>
      <w:tr w:rsidR="00F90779" w:rsidRPr="00104C63" w14:paraId="4C97C747" w14:textId="77777777" w:rsidTr="00BD3B4E">
        <w:tc>
          <w:tcPr>
            <w:tcW w:w="9360" w:type="dxa"/>
            <w:gridSpan w:val="3"/>
            <w:tcBorders>
              <w:top w:val="single" w:sz="18" w:space="0" w:color="0070C0"/>
              <w:left w:val="nil"/>
              <w:bottom w:val="single" w:sz="8" w:space="0" w:color="0070C0"/>
              <w:right w:val="nil"/>
            </w:tcBorders>
            <w:shd w:val="clear" w:color="auto" w:fill="FFFFFF" w:themeFill="background1"/>
            <w:vAlign w:val="bottom"/>
          </w:tcPr>
          <w:p w14:paraId="72F21836" w14:textId="46991422" w:rsidR="00F90779" w:rsidRPr="00104C63" w:rsidRDefault="00F90779" w:rsidP="00F90779">
            <w:pPr>
              <w:rPr>
                <w:rFonts w:ascii="Arial" w:hAnsi="Arial" w:cs="Arial"/>
                <w:color w:val="000000"/>
              </w:rPr>
            </w:pPr>
            <w:r w:rsidRPr="00104C63">
              <w:rPr>
                <w:rFonts w:ascii="Arial" w:hAnsi="Arial" w:cs="Arial"/>
                <w:color w:val="000000"/>
              </w:rPr>
              <w:t>Chemicals, Peptides and Recombinant Proteins</w:t>
            </w:r>
          </w:p>
        </w:tc>
      </w:tr>
      <w:tr w:rsidR="00BD3B4E" w:rsidRPr="00104C63" w14:paraId="7DA4516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2D7A60" w14:textId="37260EED" w:rsidR="00F90779" w:rsidRPr="00104C63" w:rsidRDefault="00E74598" w:rsidP="00F90779">
            <w:pPr>
              <w:rPr>
                <w:rFonts w:ascii="Arial" w:hAnsi="Arial" w:cs="Arial"/>
                <w:color w:val="000000"/>
              </w:rPr>
            </w:pPr>
            <w:bookmarkStart w:id="5" w:name="_Hlk93528056"/>
            <w:r w:rsidRPr="00E74598">
              <w:rPr>
                <w:rFonts w:ascii="Arial" w:hAnsi="Arial" w:cs="Arial"/>
                <w:color w:val="000000"/>
              </w:rPr>
              <w:t>Diphtheria Toxin</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BCA4BE" w14:textId="4C6E55E4" w:rsidR="00F90779" w:rsidRPr="00104C63" w:rsidRDefault="00E74598" w:rsidP="00F90779">
            <w:pPr>
              <w:rPr>
                <w:rFonts w:ascii="Arial" w:hAnsi="Arial" w:cs="Arial"/>
                <w:color w:val="000000"/>
              </w:rPr>
            </w:pPr>
            <w:r>
              <w:rPr>
                <w:rFonts w:ascii="Arial" w:hAnsi="Arial" w:cs="Arial"/>
                <w:color w:val="000000"/>
              </w:rPr>
              <w:t>List Biological Labs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08EE21" w14:textId="587544D7" w:rsidR="00F90779" w:rsidRPr="00104C63" w:rsidRDefault="00E74598" w:rsidP="00F90779">
            <w:pPr>
              <w:rPr>
                <w:rFonts w:ascii="Arial" w:hAnsi="Arial" w:cs="Arial"/>
                <w:color w:val="000000"/>
              </w:rPr>
            </w:pPr>
            <w:r>
              <w:rPr>
                <w:rFonts w:ascii="Arial" w:hAnsi="Arial" w:cs="Arial"/>
                <w:color w:val="000000"/>
              </w:rPr>
              <w:t>Cat#150</w:t>
            </w:r>
          </w:p>
        </w:tc>
      </w:tr>
      <w:tr w:rsidR="00BD3B4E" w:rsidRPr="00104C63" w14:paraId="277CFB04"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6B955A" w14:textId="48E75410" w:rsidR="00C83951" w:rsidRPr="00104C63" w:rsidRDefault="00E74598" w:rsidP="00F90779">
            <w:pPr>
              <w:rPr>
                <w:rFonts w:ascii="Arial" w:hAnsi="Arial" w:cs="Arial"/>
                <w:color w:val="000000"/>
              </w:rPr>
            </w:pPr>
            <w:r w:rsidRPr="00E74598">
              <w:rPr>
                <w:rFonts w:ascii="Arial" w:hAnsi="Arial" w:cs="Arial"/>
                <w:color w:val="000000"/>
                <w:highlight w:val="yellow"/>
              </w:rPr>
              <w:t>CSF1R inhibitor PLX&gt;&gt;&gt;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94D6EEC" w14:textId="77777777" w:rsidR="00C83951" w:rsidRPr="00104C63" w:rsidRDefault="00C83951" w:rsidP="00F90779">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A50350" w14:textId="77777777" w:rsidR="00C83951" w:rsidRPr="00104C63" w:rsidRDefault="00C83951" w:rsidP="00F90779">
            <w:pPr>
              <w:rPr>
                <w:rFonts w:ascii="Arial" w:hAnsi="Arial" w:cs="Arial"/>
                <w:color w:val="000000"/>
              </w:rPr>
            </w:pPr>
          </w:p>
        </w:tc>
      </w:tr>
      <w:tr w:rsidR="00E74598" w:rsidRPr="00104C63" w14:paraId="25E66FE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10E8D1A" w14:textId="24BB3E57" w:rsidR="00E74598" w:rsidRPr="00E74598" w:rsidRDefault="00E74598" w:rsidP="00F90779">
            <w:pPr>
              <w:rPr>
                <w:rFonts w:ascii="Arial" w:hAnsi="Arial" w:cs="Arial"/>
                <w:color w:val="000000"/>
                <w:highlight w:val="yellow"/>
              </w:rPr>
            </w:pPr>
            <w:r>
              <w:rPr>
                <w:rFonts w:ascii="Arial" w:hAnsi="Arial" w:cs="Arial"/>
                <w:color w:val="000000"/>
                <w:highlight w:val="yellow"/>
              </w:rPr>
              <w:t>Collagenase 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4811D6" w14:textId="2F4A4EBD" w:rsidR="00E74598" w:rsidRPr="00104C63" w:rsidRDefault="00E74598" w:rsidP="00F90779">
            <w:pPr>
              <w:rPr>
                <w:rFonts w:ascii="Arial" w:hAnsi="Arial" w:cs="Arial"/>
                <w:color w:val="000000"/>
              </w:rPr>
            </w:pPr>
            <w:r>
              <w:rPr>
                <w:rFonts w:ascii="Arial" w:hAnsi="Arial" w:cs="Arial"/>
                <w:color w:val="000000"/>
              </w:rPr>
              <w:t>Roche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E10E18" w14:textId="77777777" w:rsidR="00E74598" w:rsidRPr="00104C63" w:rsidRDefault="00E74598" w:rsidP="00F90779">
            <w:pPr>
              <w:rPr>
                <w:rFonts w:ascii="Arial" w:hAnsi="Arial" w:cs="Arial"/>
                <w:color w:val="000000"/>
              </w:rPr>
            </w:pPr>
          </w:p>
        </w:tc>
      </w:tr>
      <w:tr w:rsidR="00E74598" w:rsidRPr="00104C63" w14:paraId="5158466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268C0C" w14:textId="449D0102" w:rsidR="00E74598" w:rsidRPr="00625E0D" w:rsidRDefault="00E74598" w:rsidP="00F90779">
            <w:pPr>
              <w:rPr>
                <w:rFonts w:ascii="Arial" w:hAnsi="Arial" w:cs="Arial"/>
                <w:color w:val="000000"/>
              </w:rPr>
            </w:pPr>
            <w:r w:rsidRPr="00625E0D">
              <w:rPr>
                <w:rFonts w:ascii="Arial" w:hAnsi="Arial" w:cs="Arial"/>
                <w:color w:val="000000"/>
              </w:rPr>
              <w:t>DNase 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D7692C" w14:textId="7B21AC71" w:rsidR="00E74598" w:rsidRPr="00104C63" w:rsidRDefault="00625E0D" w:rsidP="00F90779">
            <w:pPr>
              <w:rPr>
                <w:rFonts w:ascii="Arial" w:hAnsi="Arial" w:cs="Arial"/>
                <w:color w:val="000000"/>
              </w:rPr>
            </w:pPr>
            <w:r>
              <w:rPr>
                <w:rFonts w:ascii="Arial" w:hAnsi="Arial" w:cs="Arial"/>
                <w:color w:val="000000"/>
              </w:rPr>
              <w:t>Sigma</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6EA9B64" w14:textId="29DDB452" w:rsidR="00E74598" w:rsidRPr="00104C63" w:rsidRDefault="00625E0D" w:rsidP="00F90779">
            <w:pPr>
              <w:rPr>
                <w:rFonts w:ascii="Arial" w:hAnsi="Arial" w:cs="Arial"/>
                <w:color w:val="000000"/>
              </w:rPr>
            </w:pPr>
            <w:r>
              <w:rPr>
                <w:rFonts w:ascii="Arial" w:hAnsi="Arial" w:cs="Arial"/>
                <w:color w:val="000000"/>
              </w:rPr>
              <w:t>Cat#</w:t>
            </w:r>
            <w:r>
              <w:t xml:space="preserve"> </w:t>
            </w:r>
            <w:r w:rsidRPr="00625E0D">
              <w:rPr>
                <w:rFonts w:ascii="Arial" w:hAnsi="Arial" w:cs="Arial"/>
                <w:color w:val="000000"/>
              </w:rPr>
              <w:t>11284932001</w:t>
            </w:r>
          </w:p>
        </w:tc>
      </w:tr>
      <w:tr w:rsidR="00625E0D" w:rsidRPr="00104C63" w14:paraId="79AA956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B04E4" w14:textId="59D1E4D5" w:rsidR="00625E0D" w:rsidRPr="00625E0D" w:rsidRDefault="00625E0D" w:rsidP="00F90779">
            <w:pPr>
              <w:rPr>
                <w:rFonts w:ascii="Arial" w:hAnsi="Arial" w:cs="Arial"/>
                <w:color w:val="000000"/>
              </w:rPr>
            </w:pPr>
            <w:proofErr w:type="spellStart"/>
            <w:r>
              <w:rPr>
                <w:rFonts w:ascii="Arial" w:hAnsi="Arial" w:cs="Arial"/>
                <w:color w:val="000000"/>
              </w:rPr>
              <w:t>Trizol</w:t>
            </w:r>
            <w:proofErr w:type="spellEnd"/>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27A0C1" w14:textId="3ABA2056" w:rsidR="00625E0D" w:rsidRDefault="00625E0D" w:rsidP="00F90779">
            <w:pPr>
              <w:rPr>
                <w:rFonts w:ascii="Arial" w:hAnsi="Arial" w:cs="Arial"/>
                <w:color w:val="000000"/>
              </w:rPr>
            </w:pPr>
            <w:bookmarkStart w:id="6" w:name="OLE_LINK63"/>
            <w:bookmarkStart w:id="7" w:name="OLE_LINK64"/>
            <w:proofErr w:type="spellStart"/>
            <w:r w:rsidRPr="00625E0D">
              <w:rPr>
                <w:rFonts w:ascii="Arial" w:hAnsi="Arial" w:cs="Arial"/>
                <w:color w:val="000000"/>
              </w:rPr>
              <w:t>ThermoFisher</w:t>
            </w:r>
            <w:bookmarkEnd w:id="6"/>
            <w:bookmarkEnd w:id="7"/>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C4EE4C0" w14:textId="48697D64" w:rsidR="00625E0D" w:rsidRDefault="00625E0D" w:rsidP="00F90779">
            <w:pPr>
              <w:rPr>
                <w:rFonts w:ascii="Arial" w:hAnsi="Arial" w:cs="Arial"/>
                <w:color w:val="000000"/>
              </w:rPr>
            </w:pPr>
            <w:r>
              <w:rPr>
                <w:rFonts w:ascii="Arial" w:hAnsi="Arial" w:cs="Arial"/>
                <w:color w:val="000000"/>
              </w:rPr>
              <w:t>Cat#</w:t>
            </w:r>
            <w:r>
              <w:t xml:space="preserve"> </w:t>
            </w:r>
            <w:r w:rsidRPr="00625E0D">
              <w:rPr>
                <w:rFonts w:ascii="Arial" w:hAnsi="Arial" w:cs="Arial"/>
                <w:color w:val="000000"/>
              </w:rPr>
              <w:t>10296010</w:t>
            </w:r>
          </w:p>
        </w:tc>
      </w:tr>
      <w:bookmarkEnd w:id="5"/>
      <w:tr w:rsidR="005B6D8F" w:rsidRPr="00104C63" w14:paraId="2E3214A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2F901E" w14:textId="12AE077B" w:rsidR="005B6D8F" w:rsidRDefault="005B6D8F" w:rsidP="005B6D8F">
            <w:pPr>
              <w:rPr>
                <w:rFonts w:ascii="Arial" w:hAnsi="Arial" w:cs="Arial"/>
                <w:color w:val="000000"/>
              </w:rPr>
            </w:pPr>
            <w:r w:rsidRPr="00005A70">
              <w:rPr>
                <w:rFonts w:ascii="Arial" w:hAnsi="Arial" w:cs="Arial"/>
                <w:color w:val="000000"/>
              </w:rPr>
              <w:t>LIVE/DEAD™ Fixable Near-IR Dead Cell Stain Kit, for 633 or 635 nm excitation</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B89C26" w14:textId="3961C1B1" w:rsidR="005B6D8F" w:rsidRPr="00625E0D" w:rsidRDefault="005B6D8F" w:rsidP="005B6D8F">
            <w:pPr>
              <w:rPr>
                <w:rFonts w:ascii="Arial" w:hAnsi="Arial" w:cs="Arial"/>
                <w:color w:val="000000"/>
              </w:rPr>
            </w:pPr>
            <w:r>
              <w:rPr>
                <w:rFonts w:ascii="Arial" w:hAnsi="Arial" w:cs="Arial"/>
                <w:color w:val="000000"/>
              </w:rPr>
              <w:t>Invitrogen</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4B420F" w14:textId="76506C21" w:rsidR="005B6D8F" w:rsidRDefault="005B6D8F" w:rsidP="005B6D8F">
            <w:pPr>
              <w:rPr>
                <w:rFonts w:ascii="Arial" w:hAnsi="Arial" w:cs="Arial"/>
                <w:color w:val="000000"/>
              </w:rPr>
            </w:pPr>
            <w:r>
              <w:rPr>
                <w:rFonts w:ascii="Arial" w:hAnsi="Arial" w:cs="Arial"/>
                <w:color w:val="000000"/>
              </w:rPr>
              <w:t>Cat#</w:t>
            </w:r>
            <w:r>
              <w:t xml:space="preserve"> </w:t>
            </w:r>
            <w:r w:rsidRPr="00005A70">
              <w:rPr>
                <w:rFonts w:ascii="Arial" w:hAnsi="Arial" w:cs="Arial"/>
                <w:color w:val="000000"/>
              </w:rPr>
              <w:t>L34976</w:t>
            </w:r>
          </w:p>
        </w:tc>
      </w:tr>
      <w:tr w:rsidR="005B6D8F" w:rsidRPr="00104C63" w14:paraId="07BFBCB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4FB06A" w14:textId="09813E27" w:rsidR="005B6D8F" w:rsidRPr="00104C63" w:rsidRDefault="007A28AD" w:rsidP="005B6D8F">
            <w:pPr>
              <w:rPr>
                <w:rFonts w:ascii="Arial" w:hAnsi="Arial" w:cs="Arial"/>
                <w:color w:val="000000"/>
              </w:rPr>
            </w:pPr>
            <w:r w:rsidRPr="007A28AD">
              <w:rPr>
                <w:rFonts w:ascii="Arial" w:hAnsi="Arial" w:cs="Arial"/>
                <w:color w:val="000000"/>
              </w:rPr>
              <w:t>Chromium Next GEM Single Cell 3' GEM, Library &amp; Gel Bead Kit v3.1</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F2F8142" w14:textId="1E6A3786" w:rsidR="005B6D8F" w:rsidRPr="007A28AD" w:rsidRDefault="007A28AD" w:rsidP="005B6D8F">
            <w:pPr>
              <w:rPr>
                <w:rFonts w:ascii="Arial" w:hAnsi="Arial" w:cs="Arial"/>
                <w:color w:val="000000"/>
              </w:rPr>
            </w:pPr>
            <w:r>
              <w:rPr>
                <w:rFonts w:ascii="Arial" w:hAnsi="Arial" w:cs="Arial"/>
                <w:color w:val="000000"/>
              </w:rPr>
              <w:t>10X Genomics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C7ECE5D" w14:textId="07331DEF" w:rsidR="005B6D8F" w:rsidRPr="00104C63" w:rsidRDefault="00EF66B9" w:rsidP="005B6D8F">
            <w:pPr>
              <w:rPr>
                <w:rFonts w:ascii="Arial" w:hAnsi="Arial" w:cs="Arial"/>
                <w:color w:val="000000"/>
              </w:rPr>
            </w:pPr>
            <w:r>
              <w:rPr>
                <w:rFonts w:ascii="Arial" w:hAnsi="Arial" w:cs="Arial"/>
                <w:color w:val="000000"/>
              </w:rPr>
              <w:t>Cat#</w:t>
            </w:r>
            <w:r w:rsidR="007A28AD" w:rsidRPr="007A28AD">
              <w:rPr>
                <w:rFonts w:ascii="Arial" w:hAnsi="Arial" w:cs="Arial"/>
                <w:color w:val="000000"/>
              </w:rPr>
              <w:t>1000128</w:t>
            </w:r>
          </w:p>
        </w:tc>
      </w:tr>
      <w:tr w:rsidR="0097611B" w:rsidRPr="00104C63" w14:paraId="09DDF813" w14:textId="77777777" w:rsidTr="005B6D8F">
        <w:trPr>
          <w:ins w:id="8" w:author="Bai Qiang" w:date="2022-01-21T12:43:00Z"/>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04584C" w14:textId="3F3E43F7" w:rsidR="0097611B" w:rsidRPr="007A28AD" w:rsidRDefault="0097611B" w:rsidP="005B6D8F">
            <w:pPr>
              <w:rPr>
                <w:ins w:id="9" w:author="Bai Qiang" w:date="2022-01-21T12:43:00Z"/>
                <w:rFonts w:ascii="Arial" w:hAnsi="Arial" w:cs="Arial"/>
                <w:color w:val="000000"/>
              </w:rPr>
            </w:pPr>
            <w:ins w:id="10" w:author="Bai Qiang" w:date="2022-01-21T12:43:00Z">
              <w:r w:rsidRPr="0097611B">
                <w:rPr>
                  <w:rFonts w:ascii="Arial" w:hAnsi="Arial" w:cs="Arial"/>
                  <w:color w:val="000000"/>
                </w:rPr>
                <w:t>Chromium Next GEM Chip G Single Cell Kit</w:t>
              </w:r>
            </w:ins>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1BC154F" w14:textId="03DAD782" w:rsidR="0097611B" w:rsidRDefault="0097611B" w:rsidP="005B6D8F">
            <w:pPr>
              <w:rPr>
                <w:ins w:id="11" w:author="Bai Qiang" w:date="2022-01-21T12:43:00Z"/>
                <w:rFonts w:ascii="Arial" w:hAnsi="Arial" w:cs="Arial"/>
                <w:color w:val="000000"/>
              </w:rPr>
            </w:pPr>
            <w:ins w:id="12" w:author="Bai Qiang" w:date="2022-01-21T12:43:00Z">
              <w:r>
                <w:rPr>
                  <w:rFonts w:ascii="Arial" w:hAnsi="Arial" w:cs="Arial"/>
                  <w:color w:val="000000"/>
                </w:rPr>
                <w:t>10X Genomics</w:t>
              </w:r>
            </w:ins>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78A25ED" w14:textId="7A0F8E4C" w:rsidR="0097611B" w:rsidRDefault="0097611B" w:rsidP="005B6D8F">
            <w:pPr>
              <w:rPr>
                <w:ins w:id="13" w:author="Bai Qiang" w:date="2022-01-21T12:43:00Z"/>
                <w:rFonts w:ascii="Arial" w:hAnsi="Arial" w:cs="Arial"/>
                <w:color w:val="000000"/>
              </w:rPr>
            </w:pPr>
            <w:ins w:id="14" w:author="Bai Qiang" w:date="2022-01-21T12:43:00Z">
              <w:r>
                <w:rPr>
                  <w:rFonts w:ascii="Arial" w:hAnsi="Arial" w:cs="Arial"/>
                  <w:color w:val="000000"/>
                </w:rPr>
                <w:t>Cat#</w:t>
              </w:r>
              <w:r w:rsidRPr="007A28AD">
                <w:rPr>
                  <w:rFonts w:ascii="Arial" w:hAnsi="Arial" w:cs="Arial"/>
                  <w:color w:val="000000"/>
                </w:rPr>
                <w:t>10001</w:t>
              </w:r>
              <w:r>
                <w:rPr>
                  <w:rFonts w:ascii="Arial" w:hAnsi="Arial" w:cs="Arial"/>
                  <w:color w:val="000000"/>
                </w:rPr>
                <w:t>20</w:t>
              </w:r>
            </w:ins>
          </w:p>
        </w:tc>
      </w:tr>
      <w:tr w:rsidR="005676A5" w:rsidRPr="00104C63" w14:paraId="404FCDCF" w14:textId="77777777" w:rsidTr="005B6D8F">
        <w:trPr>
          <w:ins w:id="15" w:author="Bai Qiang" w:date="2022-01-21T12:50:00Z"/>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27E32B" w14:textId="21A14187" w:rsidR="005676A5" w:rsidRPr="0097611B" w:rsidRDefault="005676A5" w:rsidP="005676A5">
            <w:pPr>
              <w:rPr>
                <w:ins w:id="16" w:author="Bai Qiang" w:date="2022-01-21T12:50:00Z"/>
                <w:rFonts w:ascii="Arial" w:hAnsi="Arial" w:cs="Arial"/>
                <w:color w:val="000000"/>
              </w:rPr>
            </w:pPr>
            <w:ins w:id="17" w:author="Bai Qiang" w:date="2022-01-21T12:51:00Z">
              <w:r w:rsidRPr="005676A5">
                <w:rPr>
                  <w:rFonts w:ascii="Arial" w:hAnsi="Arial" w:cs="Arial"/>
                  <w:color w:val="000000"/>
                </w:rPr>
                <w:t>Single Index Kit T Set A</w:t>
              </w:r>
            </w:ins>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428804" w14:textId="53CAFD69" w:rsidR="005676A5" w:rsidRDefault="005676A5" w:rsidP="005676A5">
            <w:pPr>
              <w:rPr>
                <w:ins w:id="18" w:author="Bai Qiang" w:date="2022-01-21T12:50:00Z"/>
                <w:rFonts w:ascii="Arial" w:hAnsi="Arial" w:cs="Arial"/>
                <w:color w:val="000000"/>
              </w:rPr>
            </w:pPr>
            <w:ins w:id="19" w:author="Bai Qiang" w:date="2022-01-21T12:51:00Z">
              <w:r>
                <w:rPr>
                  <w:rFonts w:ascii="Arial" w:hAnsi="Arial" w:cs="Arial"/>
                  <w:color w:val="000000"/>
                </w:rPr>
                <w:t>10X Genomics</w:t>
              </w:r>
            </w:ins>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68DF6A" w14:textId="6DBBE281" w:rsidR="005676A5" w:rsidRDefault="005676A5" w:rsidP="005676A5">
            <w:pPr>
              <w:rPr>
                <w:ins w:id="20" w:author="Bai Qiang" w:date="2022-01-21T12:50:00Z"/>
                <w:rFonts w:ascii="Arial" w:hAnsi="Arial" w:cs="Arial"/>
                <w:color w:val="000000"/>
              </w:rPr>
            </w:pPr>
            <w:ins w:id="21" w:author="Bai Qiang" w:date="2022-01-21T12:51:00Z">
              <w:r>
                <w:rPr>
                  <w:rFonts w:ascii="Arial" w:hAnsi="Arial" w:cs="Arial"/>
                  <w:color w:val="000000"/>
                </w:rPr>
                <w:t>Cat#</w:t>
              </w:r>
              <w:r w:rsidRPr="007A28AD">
                <w:rPr>
                  <w:rFonts w:ascii="Arial" w:hAnsi="Arial" w:cs="Arial"/>
                  <w:color w:val="000000"/>
                </w:rPr>
                <w:t>1000</w:t>
              </w:r>
              <w:r w:rsidR="0082376C">
                <w:rPr>
                  <w:rFonts w:ascii="Arial" w:hAnsi="Arial" w:cs="Arial"/>
                  <w:color w:val="000000"/>
                </w:rPr>
                <w:t>213</w:t>
              </w:r>
            </w:ins>
          </w:p>
        </w:tc>
      </w:tr>
      <w:tr w:rsidR="005676A5" w:rsidRPr="00104C63" w14:paraId="2AE71A8D"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8F2FD9" w14:textId="67BD3E18" w:rsidR="005676A5" w:rsidRPr="007A28AD" w:rsidRDefault="005676A5" w:rsidP="005676A5">
            <w:pPr>
              <w:rPr>
                <w:rFonts w:ascii="Arial" w:hAnsi="Arial" w:cs="Arial"/>
                <w:color w:val="000000"/>
              </w:rPr>
            </w:pPr>
            <w:r w:rsidRPr="009A0C90">
              <w:rPr>
                <w:rFonts w:ascii="Arial" w:hAnsi="Arial" w:cs="Arial"/>
                <w:color w:val="000000"/>
                <w:highlight w:val="yellow"/>
              </w:rPr>
              <w:t>ketamine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2B3C78" w14:textId="77777777" w:rsidR="005676A5"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1BBC0FA" w14:textId="77777777" w:rsidR="005676A5" w:rsidRPr="007A28AD" w:rsidRDefault="005676A5" w:rsidP="005676A5">
            <w:pPr>
              <w:rPr>
                <w:rFonts w:ascii="Arial" w:hAnsi="Arial" w:cs="Arial"/>
                <w:color w:val="000000"/>
              </w:rPr>
            </w:pPr>
          </w:p>
        </w:tc>
      </w:tr>
      <w:tr w:rsidR="005676A5" w:rsidRPr="00104C63" w14:paraId="24D9A21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F33275" w14:textId="4C2D40AC" w:rsidR="005676A5" w:rsidRPr="009A0C90" w:rsidRDefault="005676A5" w:rsidP="005676A5">
            <w:pPr>
              <w:rPr>
                <w:rFonts w:ascii="Arial" w:hAnsi="Arial" w:cs="Arial"/>
                <w:color w:val="000000"/>
                <w:highlight w:val="yellow"/>
              </w:rPr>
            </w:pPr>
            <w:r w:rsidRPr="009A0C90">
              <w:rPr>
                <w:rFonts w:ascii="Arial" w:hAnsi="Arial" w:cs="Arial"/>
                <w:color w:val="000000"/>
                <w:highlight w:val="yellow"/>
              </w:rPr>
              <w:t>xylazine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3A0CC" w14:textId="77777777" w:rsidR="005676A5"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9C9A56" w14:textId="3060BA59" w:rsidR="005676A5" w:rsidRPr="007A28AD" w:rsidRDefault="005676A5" w:rsidP="005676A5">
            <w:pPr>
              <w:rPr>
                <w:rFonts w:ascii="Arial" w:hAnsi="Arial" w:cs="Arial"/>
                <w:color w:val="000000"/>
              </w:rPr>
            </w:pPr>
          </w:p>
        </w:tc>
      </w:tr>
      <w:tr w:rsidR="005676A5" w:rsidRPr="00104C63" w14:paraId="069614E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2ACC51" w14:textId="211E79D5" w:rsidR="005676A5" w:rsidRPr="009A0C90" w:rsidRDefault="005676A5" w:rsidP="005676A5">
            <w:pPr>
              <w:rPr>
                <w:rFonts w:ascii="Arial" w:hAnsi="Arial" w:cs="Arial"/>
                <w:color w:val="000000"/>
                <w:highlight w:val="yellow"/>
              </w:rPr>
            </w:pPr>
            <w:r w:rsidRPr="00EF66B9">
              <w:rPr>
                <w:rFonts w:ascii="Arial" w:hAnsi="Arial" w:cs="Arial"/>
                <w:color w:val="000000"/>
              </w:rPr>
              <w:t>Click-</w:t>
            </w:r>
            <w:proofErr w:type="spellStart"/>
            <w:r w:rsidRPr="00EF66B9">
              <w:rPr>
                <w:rFonts w:ascii="Arial" w:hAnsi="Arial" w:cs="Arial"/>
                <w:color w:val="000000"/>
              </w:rPr>
              <w:t>iT</w:t>
            </w:r>
            <w:proofErr w:type="spellEnd"/>
            <w:r w:rsidRPr="00EF66B9">
              <w:rPr>
                <w:rFonts w:ascii="Arial" w:hAnsi="Arial" w:cs="Arial"/>
                <w:color w:val="000000"/>
              </w:rPr>
              <w:t xml:space="preserve">™ Plus </w:t>
            </w:r>
            <w:proofErr w:type="spellStart"/>
            <w:r w:rsidRPr="00EF66B9">
              <w:rPr>
                <w:rFonts w:ascii="Arial" w:hAnsi="Arial" w:cs="Arial"/>
                <w:color w:val="000000"/>
              </w:rPr>
              <w:t>EdU</w:t>
            </w:r>
            <w:proofErr w:type="spellEnd"/>
            <w:r w:rsidRPr="00EF66B9">
              <w:rPr>
                <w:rFonts w:ascii="Arial" w:hAnsi="Arial" w:cs="Arial"/>
                <w:color w:val="000000"/>
              </w:rPr>
              <w:t xml:space="preserve"> Alexa Fluor™ 488 Flow Cytometry Assay Kit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ED25DA" w14:textId="100D1980" w:rsidR="005676A5" w:rsidRDefault="005676A5" w:rsidP="005676A5">
            <w:pPr>
              <w:rPr>
                <w:rFonts w:ascii="Arial" w:hAnsi="Arial" w:cs="Arial"/>
                <w:color w:val="000000"/>
              </w:rPr>
            </w:pPr>
            <w:bookmarkStart w:id="22" w:name="OLE_LINK65"/>
            <w:bookmarkStart w:id="23" w:name="OLE_LINK66"/>
            <w:bookmarkStart w:id="24" w:name="OLE_LINK88"/>
            <w:proofErr w:type="spellStart"/>
            <w:r w:rsidRPr="00625E0D">
              <w:rPr>
                <w:rFonts w:ascii="Arial" w:hAnsi="Arial" w:cs="Arial"/>
                <w:color w:val="000000"/>
              </w:rPr>
              <w:t>ThermoFisher</w:t>
            </w:r>
            <w:bookmarkEnd w:id="22"/>
            <w:bookmarkEnd w:id="23"/>
            <w:bookmarkEnd w:id="24"/>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D201A7" w14:textId="604B0A93" w:rsidR="005676A5" w:rsidRPr="007A28AD" w:rsidRDefault="005676A5" w:rsidP="005676A5">
            <w:pPr>
              <w:rPr>
                <w:rFonts w:ascii="Arial" w:hAnsi="Arial" w:cs="Arial"/>
                <w:color w:val="000000"/>
              </w:rPr>
            </w:pPr>
            <w:r w:rsidRPr="00EF66B9">
              <w:rPr>
                <w:rFonts w:ascii="Arial" w:hAnsi="Arial" w:cs="Arial"/>
                <w:color w:val="000000"/>
              </w:rPr>
              <w:t>C</w:t>
            </w:r>
            <w:r>
              <w:rPr>
                <w:rFonts w:ascii="Arial" w:hAnsi="Arial" w:cs="Arial"/>
                <w:color w:val="000000"/>
              </w:rPr>
              <w:t>at#</w:t>
            </w:r>
            <w:r w:rsidRPr="00EF66B9">
              <w:rPr>
                <w:rFonts w:ascii="Arial" w:hAnsi="Arial" w:cs="Arial"/>
                <w:color w:val="000000"/>
              </w:rPr>
              <w:t>10632</w:t>
            </w:r>
          </w:p>
        </w:tc>
      </w:tr>
      <w:tr w:rsidR="005676A5" w:rsidRPr="00104C63" w14:paraId="259559F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16A4675" w14:textId="2CE070B9" w:rsidR="005676A5" w:rsidRPr="00104C63" w:rsidRDefault="005676A5" w:rsidP="005676A5">
            <w:pPr>
              <w:rPr>
                <w:rFonts w:ascii="Arial" w:hAnsi="Arial" w:cs="Arial"/>
                <w:color w:val="000000"/>
              </w:rPr>
            </w:pPr>
            <w:r>
              <w:rPr>
                <w:rFonts w:ascii="Arial" w:hAnsi="Arial" w:cs="Arial"/>
                <w:color w:val="000000"/>
              </w:rPr>
              <w:t>FBS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1DCC39" w14:textId="70835364" w:rsidR="005676A5" w:rsidRPr="00104C63" w:rsidRDefault="005676A5" w:rsidP="005676A5">
            <w:pPr>
              <w:rPr>
                <w:rFonts w:ascii="Arial" w:hAnsi="Arial" w:cs="Arial"/>
                <w:color w:val="000000"/>
              </w:rPr>
            </w:pPr>
            <w:proofErr w:type="spellStart"/>
            <w:r w:rsidRPr="00625E0D">
              <w:rPr>
                <w:rFonts w:ascii="Arial" w:hAnsi="Arial" w:cs="Arial"/>
                <w:color w:val="000000"/>
              </w:rPr>
              <w:t>ThermoFisher</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3078C0" w14:textId="7B9C4BD2" w:rsidR="005676A5" w:rsidRPr="00104C63" w:rsidRDefault="005676A5" w:rsidP="005676A5">
            <w:pPr>
              <w:rPr>
                <w:rFonts w:ascii="Arial" w:hAnsi="Arial" w:cs="Arial"/>
                <w:color w:val="000000"/>
              </w:rPr>
            </w:pPr>
            <w:r>
              <w:rPr>
                <w:rFonts w:ascii="Arial" w:hAnsi="Arial" w:cs="Arial"/>
                <w:color w:val="000000"/>
              </w:rPr>
              <w:t>Cat#</w:t>
            </w:r>
            <w:r w:rsidRPr="00EF66B9">
              <w:rPr>
                <w:rFonts w:ascii="Arial" w:hAnsi="Arial" w:cs="Arial"/>
                <w:color w:val="000000"/>
              </w:rPr>
              <w:t>10270098</w:t>
            </w:r>
          </w:p>
        </w:tc>
      </w:tr>
      <w:tr w:rsidR="005676A5" w:rsidRPr="00104C63" w14:paraId="7E85B2D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9B80FCA" w14:textId="3B238787" w:rsidR="005676A5" w:rsidRDefault="005676A5" w:rsidP="005676A5">
            <w:pPr>
              <w:rPr>
                <w:rFonts w:ascii="Arial" w:hAnsi="Arial" w:cs="Arial"/>
                <w:color w:val="000000"/>
              </w:rPr>
            </w:pPr>
            <w:r w:rsidRPr="00EF66B9">
              <w:rPr>
                <w:rFonts w:ascii="Arial" w:hAnsi="Arial" w:cs="Arial"/>
                <w:color w:val="000000"/>
                <w:highlight w:val="yellow"/>
              </w:rPr>
              <w:t>EDTA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2AAB9" w14:textId="77777777" w:rsidR="005676A5" w:rsidRPr="00625E0D"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9C5C16" w14:textId="77777777" w:rsidR="005676A5" w:rsidRDefault="005676A5" w:rsidP="005676A5">
            <w:pPr>
              <w:rPr>
                <w:rFonts w:ascii="Arial" w:hAnsi="Arial" w:cs="Arial"/>
                <w:color w:val="000000"/>
              </w:rPr>
            </w:pPr>
          </w:p>
        </w:tc>
      </w:tr>
      <w:tr w:rsidR="005676A5" w:rsidRPr="00104C63" w14:paraId="10CD04E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867C36" w14:textId="2B46D1EE" w:rsidR="005676A5" w:rsidRDefault="005676A5" w:rsidP="005676A5">
            <w:pPr>
              <w:rPr>
                <w:rFonts w:ascii="Arial" w:hAnsi="Arial" w:cs="Arial"/>
                <w:color w:val="000000"/>
              </w:rPr>
            </w:pPr>
            <w:r w:rsidRPr="009A0C90">
              <w:rPr>
                <w:rFonts w:ascii="Arial" w:hAnsi="Arial" w:cs="Arial"/>
                <w:color w:val="000000"/>
                <w:highlight w:val="yellow"/>
              </w:rPr>
              <w:t>DTT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557F525" w14:textId="77777777" w:rsidR="005676A5" w:rsidRPr="00625E0D"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643189" w14:textId="77777777" w:rsidR="005676A5" w:rsidRDefault="005676A5" w:rsidP="005676A5">
            <w:pPr>
              <w:rPr>
                <w:rFonts w:ascii="Arial" w:hAnsi="Arial" w:cs="Arial"/>
                <w:color w:val="000000"/>
              </w:rPr>
            </w:pPr>
          </w:p>
        </w:tc>
      </w:tr>
      <w:tr w:rsidR="005676A5" w:rsidRPr="00104C63" w14:paraId="5ACCF79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EFC995" w14:textId="10788A0E" w:rsidR="005676A5" w:rsidRPr="00104C63" w:rsidRDefault="005676A5" w:rsidP="005676A5">
            <w:pPr>
              <w:rPr>
                <w:rFonts w:ascii="Arial" w:hAnsi="Arial" w:cs="Arial"/>
                <w:color w:val="000000"/>
              </w:rPr>
            </w:pPr>
            <w:r w:rsidRPr="002C7097">
              <w:rPr>
                <w:rFonts w:ascii="Arial" w:hAnsi="Arial" w:cs="Arial"/>
                <w:color w:val="000000"/>
              </w:rPr>
              <w:t>KAPA Express Extract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B152542" w14:textId="2C28C0F5" w:rsidR="005676A5" w:rsidRPr="00104C63" w:rsidRDefault="005676A5" w:rsidP="005676A5">
            <w:pPr>
              <w:rPr>
                <w:rFonts w:ascii="Arial" w:hAnsi="Arial" w:cs="Arial"/>
                <w:color w:val="000000"/>
              </w:rPr>
            </w:pPr>
            <w:r>
              <w:rPr>
                <w:rFonts w:ascii="Arial" w:hAnsi="Arial" w:cs="Arial"/>
                <w:color w:val="000000"/>
              </w:rPr>
              <w:t>Merck</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5431D6E" w14:textId="0CDEF775" w:rsidR="005676A5" w:rsidRPr="00104C63" w:rsidRDefault="005676A5" w:rsidP="005676A5">
            <w:pPr>
              <w:rPr>
                <w:rFonts w:ascii="Arial" w:hAnsi="Arial" w:cs="Arial"/>
                <w:color w:val="000000"/>
              </w:rPr>
            </w:pPr>
            <w:r>
              <w:rPr>
                <w:rFonts w:ascii="Arial" w:hAnsi="Arial" w:cs="Arial"/>
                <w:color w:val="000000"/>
              </w:rPr>
              <w:t>Cat#</w:t>
            </w:r>
            <w:r>
              <w:t xml:space="preserve"> </w:t>
            </w:r>
            <w:r w:rsidRPr="002C7097">
              <w:rPr>
                <w:rFonts w:ascii="Arial" w:hAnsi="Arial" w:cs="Arial"/>
                <w:color w:val="000000"/>
              </w:rPr>
              <w:t>KK7100</w:t>
            </w:r>
          </w:p>
        </w:tc>
      </w:tr>
      <w:tr w:rsidR="005676A5" w:rsidRPr="00104C63" w14:paraId="1E75966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8FBF68A" w14:textId="033623B7" w:rsidR="005676A5" w:rsidRPr="00AF6269" w:rsidRDefault="005676A5" w:rsidP="005676A5">
            <w:pPr>
              <w:rPr>
                <w:rFonts w:ascii="Arial" w:hAnsi="Arial" w:cs="Arial"/>
                <w:color w:val="000000"/>
                <w:highlight w:val="yellow"/>
              </w:rPr>
            </w:pPr>
            <w:r w:rsidRPr="00AF6269">
              <w:rPr>
                <w:rFonts w:ascii="Arial" w:hAnsi="Arial" w:cs="Arial"/>
                <w:color w:val="000000"/>
                <w:highlight w:val="yellow"/>
              </w:rPr>
              <w:t>PCR buffer</w:t>
            </w:r>
            <w:r>
              <w:rPr>
                <w:rFonts w:ascii="Arial" w:hAnsi="Arial" w:cs="Arial"/>
                <w:color w:val="000000"/>
                <w:highlight w:val="yellow"/>
              </w:rPr>
              <w:t>(genotyping)</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2DECCB"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DE1E75C" w14:textId="77777777" w:rsidR="005676A5" w:rsidRPr="00104C63" w:rsidRDefault="005676A5" w:rsidP="005676A5">
            <w:pPr>
              <w:rPr>
                <w:rFonts w:ascii="Arial" w:hAnsi="Arial" w:cs="Arial"/>
                <w:color w:val="000000"/>
              </w:rPr>
            </w:pPr>
          </w:p>
        </w:tc>
      </w:tr>
      <w:tr w:rsidR="005676A5" w:rsidRPr="00104C63" w14:paraId="0D42F0E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6749738" w14:textId="06A35319" w:rsidR="005676A5" w:rsidRPr="00104C63" w:rsidRDefault="005676A5" w:rsidP="005676A5">
            <w:pPr>
              <w:rPr>
                <w:rFonts w:ascii="Arial" w:hAnsi="Arial" w:cs="Arial"/>
                <w:color w:val="000000"/>
              </w:rPr>
            </w:pPr>
            <w:r w:rsidRPr="00AF6269">
              <w:rPr>
                <w:rFonts w:ascii="Arial" w:hAnsi="Arial" w:cs="Arial"/>
                <w:color w:val="000000"/>
              </w:rPr>
              <w:t>dNTP</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1D9FE5C" w14:textId="10F04C4A" w:rsidR="005676A5" w:rsidRPr="00104C63" w:rsidRDefault="005676A5" w:rsidP="005676A5">
            <w:pPr>
              <w:rPr>
                <w:rFonts w:ascii="Arial" w:hAnsi="Arial" w:cs="Arial"/>
                <w:color w:val="000000"/>
              </w:rPr>
            </w:pPr>
            <w:proofErr w:type="spellStart"/>
            <w:r w:rsidRPr="00625E0D">
              <w:rPr>
                <w:rFonts w:ascii="Arial" w:hAnsi="Arial" w:cs="Arial"/>
                <w:color w:val="000000"/>
              </w:rPr>
              <w:t>ThermoFisher</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FFE00B" w14:textId="6F10BB98" w:rsidR="005676A5" w:rsidRPr="00104C63" w:rsidRDefault="005676A5" w:rsidP="005676A5">
            <w:pPr>
              <w:rPr>
                <w:rFonts w:ascii="Arial" w:hAnsi="Arial" w:cs="Arial"/>
                <w:color w:val="000000"/>
              </w:rPr>
            </w:pPr>
            <w:r>
              <w:rPr>
                <w:rFonts w:ascii="Arial" w:hAnsi="Arial" w:cs="Arial"/>
                <w:color w:val="000000"/>
              </w:rPr>
              <w:t>Cat#</w:t>
            </w:r>
            <w:r>
              <w:t xml:space="preserve"> </w:t>
            </w:r>
            <w:r w:rsidRPr="00AF6269">
              <w:rPr>
                <w:rFonts w:ascii="Arial" w:hAnsi="Arial" w:cs="Arial"/>
                <w:color w:val="000000"/>
              </w:rPr>
              <w:t>N8080260</w:t>
            </w:r>
          </w:p>
        </w:tc>
      </w:tr>
      <w:tr w:rsidR="005676A5" w:rsidRPr="00104C63" w14:paraId="275BE719"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BB9BC17" w14:textId="19CBCC4F" w:rsidR="005676A5" w:rsidRPr="00AF6269" w:rsidRDefault="005676A5" w:rsidP="005676A5">
            <w:pPr>
              <w:rPr>
                <w:rFonts w:ascii="Arial" w:hAnsi="Arial" w:cs="Arial"/>
                <w:color w:val="000000"/>
                <w:highlight w:val="yellow"/>
              </w:rPr>
            </w:pPr>
            <w:proofErr w:type="spellStart"/>
            <w:r w:rsidRPr="003C3230">
              <w:rPr>
                <w:rFonts w:ascii="Arial" w:hAnsi="Arial" w:cs="Arial"/>
                <w:color w:val="000000"/>
              </w:rPr>
              <w:t>GoTaq</w:t>
            </w:r>
            <w:proofErr w:type="spellEnd"/>
            <w:r w:rsidRPr="003C3230">
              <w:rPr>
                <w:rFonts w:ascii="Arial" w:hAnsi="Arial" w:cs="Arial"/>
                <w:color w:val="000000"/>
              </w:rPr>
              <w:t xml:space="preserve"> G2 Hot Start Taq Polymerase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F719378" w14:textId="2BA7FC89" w:rsidR="005676A5" w:rsidRPr="00104C63" w:rsidRDefault="005676A5" w:rsidP="005676A5">
            <w:pPr>
              <w:rPr>
                <w:rFonts w:ascii="Arial" w:hAnsi="Arial" w:cs="Arial"/>
                <w:color w:val="000000"/>
              </w:rPr>
            </w:pPr>
            <w:r>
              <w:rPr>
                <w:rFonts w:ascii="Arial" w:hAnsi="Arial" w:cs="Arial"/>
                <w:color w:val="000000"/>
              </w:rPr>
              <w:t>Promega</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336FFC" w14:textId="0246329C" w:rsidR="005676A5" w:rsidRPr="00104C63" w:rsidRDefault="005676A5" w:rsidP="005676A5">
            <w:pPr>
              <w:rPr>
                <w:rFonts w:ascii="Arial" w:hAnsi="Arial" w:cs="Arial"/>
                <w:color w:val="000000"/>
              </w:rPr>
            </w:pPr>
            <w:r>
              <w:rPr>
                <w:rFonts w:ascii="Arial" w:hAnsi="Arial" w:cs="Arial"/>
                <w:color w:val="000000"/>
              </w:rPr>
              <w:t>Cat#M7401</w:t>
            </w:r>
          </w:p>
        </w:tc>
      </w:tr>
      <w:tr w:rsidR="005676A5" w:rsidRPr="00104C63" w14:paraId="2491B01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1312C5" w14:textId="77777777" w:rsidR="005676A5" w:rsidRPr="00104C63"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C3CC42"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7FDEC2" w14:textId="77777777" w:rsidR="005676A5" w:rsidRPr="00104C63" w:rsidRDefault="005676A5" w:rsidP="005676A5">
            <w:pPr>
              <w:rPr>
                <w:rFonts w:ascii="Arial" w:hAnsi="Arial" w:cs="Arial"/>
                <w:color w:val="000000"/>
              </w:rPr>
            </w:pPr>
          </w:p>
        </w:tc>
      </w:tr>
      <w:tr w:rsidR="005676A5" w:rsidRPr="00104C63" w14:paraId="4ED7578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195751" w14:textId="77777777" w:rsidR="005676A5" w:rsidRPr="00104C63"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37A7D9"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42F1F79" w14:textId="77777777" w:rsidR="005676A5" w:rsidRPr="00104C63" w:rsidRDefault="005676A5" w:rsidP="005676A5">
            <w:pPr>
              <w:rPr>
                <w:rFonts w:ascii="Arial" w:hAnsi="Arial" w:cs="Arial"/>
                <w:color w:val="000000"/>
              </w:rPr>
            </w:pPr>
          </w:p>
        </w:tc>
      </w:tr>
      <w:tr w:rsidR="005676A5" w:rsidRPr="00104C63" w14:paraId="5DA946BB" w14:textId="77777777" w:rsidTr="00DE24CF">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62C5E9DA" w14:textId="25106010" w:rsidR="005676A5" w:rsidRPr="00104C63" w:rsidRDefault="005676A5" w:rsidP="005676A5">
            <w:pPr>
              <w:rPr>
                <w:rFonts w:ascii="Arial" w:hAnsi="Arial" w:cs="Arial"/>
                <w:color w:val="000000"/>
              </w:rPr>
            </w:pPr>
            <w:r w:rsidRPr="00CE2186">
              <w:rPr>
                <w:rFonts w:ascii="Arial" w:hAnsi="Arial" w:cs="Arial"/>
                <w:color w:val="000000"/>
              </w:rPr>
              <w:t>Deposited data</w:t>
            </w:r>
          </w:p>
        </w:tc>
      </w:tr>
      <w:tr w:rsidR="005676A5" w:rsidRPr="00104C63" w14:paraId="08E87A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19C3DE3" w14:textId="5F4E0306" w:rsidR="005676A5" w:rsidRPr="00104C63" w:rsidRDefault="005676A5" w:rsidP="005676A5">
            <w:pPr>
              <w:rPr>
                <w:rFonts w:ascii="Arial" w:hAnsi="Arial" w:cs="Arial"/>
                <w:color w:val="000000"/>
              </w:rPr>
            </w:pPr>
            <w:ins w:id="25" w:author="Bai Qiang" w:date="2022-01-21T12:35:00Z">
              <w:r>
                <w:rPr>
                  <w:rFonts w:ascii="Arial" w:hAnsi="Arial" w:cs="Arial"/>
                  <w:color w:val="000000"/>
                </w:rPr>
                <w:t xml:space="preserve">Single-cell </w:t>
              </w:r>
              <w:proofErr w:type="spellStart"/>
              <w:r>
                <w:rPr>
                  <w:rFonts w:ascii="Arial" w:hAnsi="Arial" w:cs="Arial"/>
                  <w:color w:val="000000"/>
                </w:rPr>
                <w:t>RNAseq</w:t>
              </w:r>
              <w:proofErr w:type="spellEnd"/>
              <w:r>
                <w:rPr>
                  <w:rFonts w:ascii="Arial" w:hAnsi="Arial" w:cs="Arial"/>
                  <w:color w:val="000000"/>
                </w:rPr>
                <w:t xml:space="preserve"> r</w:t>
              </w:r>
            </w:ins>
            <w:del w:id="26" w:author="Bai Qiang" w:date="2022-01-21T12:35:00Z">
              <w:r w:rsidRPr="00CE2186" w:rsidDel="00C3634F">
                <w:rPr>
                  <w:rFonts w:ascii="Arial" w:hAnsi="Arial" w:cs="Arial"/>
                  <w:color w:val="000000"/>
                </w:rPr>
                <w:delText>R</w:delText>
              </w:r>
            </w:del>
            <w:r w:rsidRPr="00CE2186">
              <w:rPr>
                <w:rFonts w:ascii="Arial" w:hAnsi="Arial" w:cs="Arial"/>
                <w:color w:val="000000"/>
              </w:rPr>
              <w:t>aw and analyzed data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51FEE97C" w14:textId="411B44F3" w:rsidR="005676A5" w:rsidRPr="00104C63" w:rsidRDefault="005676A5" w:rsidP="005676A5">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3B500BFB" w14:textId="006159E2" w:rsidR="005676A5" w:rsidRPr="00104C63" w:rsidRDefault="005676A5" w:rsidP="005676A5">
            <w:pPr>
              <w:rPr>
                <w:rFonts w:ascii="Arial" w:hAnsi="Arial" w:cs="Arial"/>
                <w:color w:val="000000"/>
              </w:rPr>
            </w:pPr>
            <w:r>
              <w:rPr>
                <w:rFonts w:ascii="Arial" w:hAnsi="Arial" w:cs="Arial"/>
                <w:color w:val="000000"/>
              </w:rPr>
              <w:t xml:space="preserve">GEO: </w:t>
            </w:r>
            <w:ins w:id="27" w:author="Bai Qiang" w:date="2022-01-21T12:35:00Z">
              <w:r w:rsidRPr="00C3634F">
                <w:rPr>
                  <w:rFonts w:ascii="Arial" w:hAnsi="Arial" w:cs="Arial"/>
                  <w:color w:val="000000"/>
                </w:rPr>
                <w:t>GSE193891</w:t>
              </w:r>
            </w:ins>
            <w:del w:id="28" w:author="Bai Qiang" w:date="2022-01-21T12:35:00Z">
              <w:r w:rsidRPr="00CE2186" w:rsidDel="00C3634F">
                <w:rPr>
                  <w:rFonts w:ascii="Arial" w:hAnsi="Arial" w:cs="Arial"/>
                  <w:color w:val="000000"/>
                </w:rPr>
                <w:delText>GSE1940</w:delText>
              </w:r>
              <w:commentRangeStart w:id="29"/>
              <w:r w:rsidRPr="00CE2186" w:rsidDel="00C3634F">
                <w:rPr>
                  <w:rFonts w:ascii="Arial" w:hAnsi="Arial" w:cs="Arial"/>
                  <w:color w:val="000000"/>
                </w:rPr>
                <w:delText>21</w:delText>
              </w:r>
              <w:commentRangeEnd w:id="29"/>
              <w:r w:rsidDel="00C3634F">
                <w:rPr>
                  <w:rStyle w:val="CommentReference"/>
                </w:rPr>
                <w:commentReference w:id="29"/>
              </w:r>
            </w:del>
            <w:ins w:id="30" w:author="Bai Qiang" w:date="2022-01-21T12:35:00Z">
              <w:r>
                <w:rPr>
                  <w:rFonts w:ascii="Arial" w:hAnsi="Arial" w:cs="Arial"/>
                  <w:color w:val="000000"/>
                </w:rPr>
                <w:t xml:space="preserve">, </w:t>
              </w:r>
              <w:r w:rsidRPr="00C3634F">
                <w:rPr>
                  <w:rFonts w:ascii="Arial" w:hAnsi="Arial" w:cs="Arial"/>
                  <w:color w:val="000000"/>
                </w:rPr>
                <w:t>GSE193894</w:t>
              </w:r>
              <w:r>
                <w:rPr>
                  <w:rFonts w:ascii="Arial" w:hAnsi="Arial" w:cs="Arial"/>
                  <w:color w:val="000000"/>
                </w:rPr>
                <w:t>,</w:t>
              </w:r>
            </w:ins>
            <w:ins w:id="31" w:author="Bai Qiang" w:date="2022-01-21T12:36:00Z">
              <w:r>
                <w:rPr>
                  <w:rFonts w:ascii="Arial" w:hAnsi="Arial" w:cs="Arial"/>
                  <w:color w:val="000000"/>
                </w:rPr>
                <w:t xml:space="preserve"> </w:t>
              </w:r>
              <w:r w:rsidRPr="00C3634F">
                <w:rPr>
                  <w:rFonts w:ascii="Arial" w:hAnsi="Arial" w:cs="Arial"/>
                  <w:color w:val="000000"/>
                </w:rPr>
                <w:t>GSE193896</w:t>
              </w:r>
            </w:ins>
          </w:p>
        </w:tc>
      </w:tr>
      <w:tr w:rsidR="005676A5" w:rsidRPr="00104C63" w14:paraId="3B3419E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2542BEC6" w14:textId="1462B831" w:rsidR="005676A5" w:rsidRPr="00CE2186" w:rsidRDefault="005676A5" w:rsidP="005676A5">
            <w:pPr>
              <w:rPr>
                <w:rFonts w:ascii="Arial" w:hAnsi="Arial" w:cs="Arial"/>
                <w:color w:val="000000"/>
              </w:rPr>
            </w:pPr>
            <w:ins w:id="32" w:author="Bai Qiang" w:date="2022-01-21T12:34:00Z">
              <w:r>
                <w:rPr>
                  <w:rFonts w:ascii="Arial" w:hAnsi="Arial" w:cs="Arial"/>
                  <w:color w:val="000000"/>
                </w:rPr>
                <w:t>Bulk-</w:t>
              </w:r>
              <w:proofErr w:type="spellStart"/>
              <w:r>
                <w:rPr>
                  <w:rFonts w:ascii="Arial" w:hAnsi="Arial" w:cs="Arial"/>
                  <w:color w:val="000000"/>
                </w:rPr>
                <w:t>RNAseq</w:t>
              </w:r>
              <w:proofErr w:type="spellEnd"/>
              <w:r>
                <w:rPr>
                  <w:rFonts w:ascii="Arial" w:hAnsi="Arial" w:cs="Arial"/>
                  <w:color w:val="000000"/>
                </w:rPr>
                <w:t xml:space="preserve"> raw and analysis data</w:t>
              </w:r>
            </w:ins>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C9D7020" w14:textId="2A7538DE" w:rsidR="005676A5" w:rsidRDefault="005676A5" w:rsidP="005676A5">
            <w:pPr>
              <w:rPr>
                <w:rFonts w:ascii="Arial" w:hAnsi="Arial" w:cs="Arial"/>
                <w:color w:val="000000"/>
              </w:rPr>
            </w:pPr>
            <w:ins w:id="33" w:author="Bai Qiang" w:date="2022-01-21T12:34:00Z">
              <w:r>
                <w:rPr>
                  <w:rFonts w:ascii="Arial" w:hAnsi="Arial" w:cs="Arial"/>
                  <w:color w:val="000000"/>
                </w:rPr>
                <w:t>This paper</w:t>
              </w:r>
            </w:ins>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tcPr>
          <w:p w14:paraId="0EE325F6" w14:textId="4ED90D7C" w:rsidR="005676A5" w:rsidRDefault="005676A5" w:rsidP="005676A5">
            <w:pPr>
              <w:rPr>
                <w:rFonts w:ascii="Arial" w:hAnsi="Arial" w:cs="Arial"/>
                <w:color w:val="000000"/>
              </w:rPr>
            </w:pPr>
            <w:ins w:id="34" w:author="Bai Qiang" w:date="2022-01-21T12:35:00Z">
              <w:r>
                <w:rPr>
                  <w:rFonts w:ascii="Arial" w:hAnsi="Arial" w:cs="Arial"/>
                  <w:color w:val="000000"/>
                </w:rPr>
                <w:t xml:space="preserve">GEO: </w:t>
              </w:r>
              <w:r w:rsidRPr="00C3634F">
                <w:rPr>
                  <w:rFonts w:ascii="Arial" w:hAnsi="Arial" w:cs="Arial"/>
                  <w:color w:val="000000"/>
                </w:rPr>
                <w:t>GSE194020</w:t>
              </w:r>
            </w:ins>
          </w:p>
        </w:tc>
      </w:tr>
      <w:tr w:rsidR="005676A5" w:rsidRPr="00104C63" w14:paraId="7754FA0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C62CEC" w14:textId="06CB90A8" w:rsidR="005676A5" w:rsidRPr="003C3230" w:rsidRDefault="005676A5" w:rsidP="005676A5">
            <w:pPr>
              <w:rPr>
                <w:rFonts w:ascii="Arial" w:hAnsi="Arial" w:cs="Arial"/>
                <w:color w:val="000000"/>
              </w:rPr>
            </w:pPr>
            <w:r w:rsidRPr="003C3230">
              <w:rPr>
                <w:rFonts w:ascii="Arial" w:hAnsi="Arial" w:cs="Arial"/>
                <w:color w:val="000000"/>
              </w:rPr>
              <w:t>Microarray data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8B6068A" w14:textId="5446D24E"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25CDCC" w14:textId="77777777" w:rsidR="005676A5" w:rsidRPr="00104C63" w:rsidRDefault="005676A5" w:rsidP="005676A5">
            <w:pPr>
              <w:rPr>
                <w:rFonts w:ascii="Arial" w:hAnsi="Arial" w:cs="Arial"/>
                <w:color w:val="000000"/>
              </w:rPr>
            </w:pPr>
          </w:p>
        </w:tc>
      </w:tr>
      <w:tr w:rsidR="005676A5" w:rsidRPr="00104C63" w14:paraId="5026842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FE8F14" w14:textId="68E37924" w:rsidR="005676A5" w:rsidRPr="005A0AF4" w:rsidRDefault="005676A5" w:rsidP="005676A5">
            <w:pPr>
              <w:rPr>
                <w:rFonts w:ascii="Arial" w:hAnsi="Arial" w:cs="Arial"/>
                <w:color w:val="000000"/>
                <w:highlight w:val="yellow"/>
              </w:rPr>
            </w:pPr>
            <w:bookmarkStart w:id="35" w:name="_Hlk93526873"/>
            <w:r w:rsidRPr="007F4040">
              <w:rPr>
                <w:rFonts w:ascii="Arial" w:hAnsi="Arial" w:cs="Arial"/>
                <w:color w:val="000000"/>
              </w:rPr>
              <w:lastRenderedPageBreak/>
              <w:t xml:space="preserve">Classical Monocytes MHCII+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3C3B2B4" w14:textId="3BFED1C7"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AB8552" w14:textId="53379C03" w:rsidR="005676A5" w:rsidRPr="00104C63" w:rsidRDefault="005676A5" w:rsidP="005676A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GSM605868</w:t>
            </w:r>
            <w:r>
              <w:rPr>
                <w:rFonts w:ascii="Arial" w:hAnsi="Arial" w:cs="Arial"/>
                <w:color w:val="000000"/>
              </w:rPr>
              <w:t xml:space="preserve">, </w:t>
            </w:r>
            <w:r w:rsidRPr="007F4040">
              <w:rPr>
                <w:rFonts w:ascii="Arial" w:hAnsi="Arial" w:cs="Arial"/>
                <w:color w:val="000000"/>
              </w:rPr>
              <w:t>GSM605870</w:t>
            </w:r>
            <w:r>
              <w:rPr>
                <w:rFonts w:ascii="Arial" w:hAnsi="Arial" w:cs="Arial"/>
                <w:color w:val="000000"/>
              </w:rPr>
              <w:t xml:space="preserve">, </w:t>
            </w:r>
            <w:r w:rsidRPr="007F4040">
              <w:rPr>
                <w:rFonts w:ascii="Arial" w:hAnsi="Arial" w:cs="Arial"/>
                <w:color w:val="000000"/>
              </w:rPr>
              <w:t>GSM605871</w:t>
            </w:r>
          </w:p>
        </w:tc>
      </w:tr>
      <w:tr w:rsidR="005676A5" w:rsidRPr="00104C63" w14:paraId="77A0133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502DE06" w14:textId="00634CF3" w:rsidR="005676A5" w:rsidRPr="00104C63" w:rsidRDefault="005676A5" w:rsidP="005676A5">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bone marrow</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0C51DD" w14:textId="4FC79271"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AD6247" w14:textId="2256E9E1" w:rsidR="005676A5" w:rsidRPr="00104C63" w:rsidRDefault="005676A5" w:rsidP="005676A5">
            <w:pPr>
              <w:rPr>
                <w:rFonts w:ascii="Arial" w:hAnsi="Arial" w:cs="Arial"/>
                <w:color w:val="000000"/>
              </w:rPr>
            </w:pPr>
            <w:r>
              <w:rPr>
                <w:rFonts w:ascii="Arial" w:hAnsi="Arial" w:cs="Arial"/>
                <w:color w:val="000000"/>
              </w:rPr>
              <w:t xml:space="preserve">GEO: </w:t>
            </w:r>
            <w:r w:rsidRPr="007F4040">
              <w:rPr>
                <w:rFonts w:ascii="Arial" w:hAnsi="Arial" w:cs="Arial"/>
                <w:color w:val="000000"/>
              </w:rPr>
              <w:t>GSM854329</w:t>
            </w:r>
            <w:r>
              <w:rPr>
                <w:rFonts w:ascii="Arial" w:hAnsi="Arial" w:cs="Arial"/>
                <w:color w:val="000000"/>
              </w:rPr>
              <w:t xml:space="preserve">, </w:t>
            </w:r>
            <w:r w:rsidRPr="007F4040">
              <w:rPr>
                <w:rFonts w:ascii="Arial" w:hAnsi="Arial" w:cs="Arial"/>
                <w:color w:val="000000"/>
              </w:rPr>
              <w:t>GSM854330</w:t>
            </w:r>
            <w:r>
              <w:rPr>
                <w:rFonts w:ascii="Arial" w:hAnsi="Arial" w:cs="Arial"/>
                <w:color w:val="000000"/>
              </w:rPr>
              <w:t xml:space="preserve">, </w:t>
            </w:r>
            <w:r w:rsidRPr="007F4040">
              <w:rPr>
                <w:rFonts w:ascii="Arial" w:hAnsi="Arial" w:cs="Arial"/>
                <w:color w:val="000000"/>
              </w:rPr>
              <w:t>GSM854331</w:t>
            </w:r>
          </w:p>
        </w:tc>
      </w:tr>
      <w:tr w:rsidR="005676A5" w:rsidRPr="00104C63" w14:paraId="3C2B42B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85E7653" w14:textId="7FEBC2A8" w:rsidR="005676A5" w:rsidRPr="00104C63" w:rsidRDefault="005676A5" w:rsidP="005676A5">
            <w:pPr>
              <w:rPr>
                <w:rFonts w:ascii="Arial" w:hAnsi="Arial" w:cs="Arial"/>
                <w:color w:val="000000"/>
              </w:rPr>
            </w:pPr>
            <w:r w:rsidRPr="007F4040">
              <w:rPr>
                <w:rFonts w:ascii="Arial" w:hAnsi="Arial" w:cs="Arial"/>
                <w:color w:val="000000"/>
              </w:rPr>
              <w:t xml:space="preserve">Classical Monocytes MHCII-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EE1ABA" w14:textId="3649E21A"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8443D7" w14:textId="6E72FCFF" w:rsidR="005676A5" w:rsidRPr="00104C63" w:rsidRDefault="005676A5" w:rsidP="005676A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GSM605872</w:t>
            </w:r>
            <w:r>
              <w:rPr>
                <w:rFonts w:ascii="Arial" w:hAnsi="Arial" w:cs="Arial"/>
                <w:color w:val="000000"/>
              </w:rPr>
              <w:t xml:space="preserve">, </w:t>
            </w:r>
            <w:r w:rsidRPr="007F4040">
              <w:rPr>
                <w:rFonts w:ascii="Arial" w:hAnsi="Arial" w:cs="Arial"/>
                <w:color w:val="000000"/>
              </w:rPr>
              <w:t>GSM605873</w:t>
            </w:r>
            <w:r>
              <w:rPr>
                <w:rFonts w:ascii="Arial" w:hAnsi="Arial" w:cs="Arial"/>
                <w:color w:val="000000"/>
              </w:rPr>
              <w:t xml:space="preserve">, </w:t>
            </w:r>
            <w:r w:rsidRPr="007F4040">
              <w:rPr>
                <w:rFonts w:ascii="Arial" w:hAnsi="Arial" w:cs="Arial"/>
                <w:color w:val="000000"/>
              </w:rPr>
              <w:t>GSM605874</w:t>
            </w:r>
          </w:p>
        </w:tc>
      </w:tr>
      <w:tr w:rsidR="005676A5" w:rsidRPr="00104C63" w14:paraId="2D71220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9D4C87" w14:textId="2051DB31" w:rsidR="005676A5" w:rsidRPr="00104C63" w:rsidRDefault="005676A5" w:rsidP="005676A5">
            <w:pPr>
              <w:rPr>
                <w:rFonts w:ascii="Arial" w:hAnsi="Arial" w:cs="Arial"/>
                <w:color w:val="000000"/>
              </w:rPr>
            </w:pPr>
            <w:r w:rsidRPr="007F4040">
              <w:rPr>
                <w:rFonts w:ascii="Arial" w:hAnsi="Arial" w:cs="Arial"/>
                <w:color w:val="000000"/>
              </w:rPr>
              <w:t>Nonclassical Monocytes, MHCII+</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88D95B0" w14:textId="4B73CC3F"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B42EB8" w14:textId="3E36E43E" w:rsidR="005676A5" w:rsidRPr="00104C63" w:rsidRDefault="005676A5" w:rsidP="005676A5">
            <w:pPr>
              <w:rPr>
                <w:rFonts w:ascii="Arial" w:hAnsi="Arial" w:cs="Arial"/>
                <w:color w:val="000000"/>
              </w:rPr>
            </w:pPr>
            <w:r>
              <w:rPr>
                <w:rFonts w:ascii="Arial" w:hAnsi="Arial" w:cs="Arial"/>
                <w:color w:val="000000"/>
              </w:rPr>
              <w:t xml:space="preserve">GEO: </w:t>
            </w:r>
            <w:r w:rsidRPr="007F4040">
              <w:rPr>
                <w:rFonts w:ascii="Arial" w:hAnsi="Arial" w:cs="Arial"/>
                <w:color w:val="000000"/>
              </w:rPr>
              <w:t>GSM605878</w:t>
            </w:r>
            <w:r>
              <w:rPr>
                <w:rFonts w:ascii="Arial" w:hAnsi="Arial" w:cs="Arial"/>
                <w:color w:val="000000"/>
              </w:rPr>
              <w:t xml:space="preserve">, </w:t>
            </w:r>
            <w:r w:rsidRPr="007F4040">
              <w:rPr>
                <w:rFonts w:ascii="Arial" w:hAnsi="Arial" w:cs="Arial"/>
                <w:color w:val="000000"/>
              </w:rPr>
              <w:t>GSM605879</w:t>
            </w:r>
          </w:p>
        </w:tc>
      </w:tr>
      <w:tr w:rsidR="005676A5" w:rsidRPr="00104C63" w14:paraId="496A825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BA7DB3" w14:textId="3AE6D150" w:rsidR="005676A5" w:rsidRPr="00104C63" w:rsidRDefault="005676A5" w:rsidP="005676A5">
            <w:pPr>
              <w:rPr>
                <w:rFonts w:ascii="Arial" w:hAnsi="Arial" w:cs="Arial"/>
                <w:color w:val="000000"/>
              </w:rPr>
            </w:pPr>
            <w:bookmarkStart w:id="36" w:name="_Hlk93524622"/>
            <w:r w:rsidRPr="007F4040">
              <w:rPr>
                <w:rFonts w:ascii="Arial" w:hAnsi="Arial" w:cs="Arial"/>
                <w:color w:val="000000"/>
              </w:rPr>
              <w:t xml:space="preserve">Nonclassical Monocytes in </w:t>
            </w:r>
            <w:r>
              <w:rPr>
                <w:rFonts w:ascii="Arial" w:hAnsi="Arial" w:cs="Arial"/>
                <w:color w:val="000000"/>
              </w:rPr>
              <w:t>bone marrow</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F74F798" w14:textId="346F6DB2"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4B6B91" w14:textId="35543C2F" w:rsidR="005676A5" w:rsidRPr="00104C63" w:rsidRDefault="005676A5" w:rsidP="005676A5">
            <w:pPr>
              <w:rPr>
                <w:rFonts w:ascii="Arial" w:hAnsi="Arial" w:cs="Arial"/>
                <w:color w:val="000000"/>
              </w:rPr>
            </w:pPr>
            <w:r>
              <w:rPr>
                <w:rFonts w:ascii="Arial" w:hAnsi="Arial" w:cs="Arial"/>
                <w:color w:val="000000"/>
              </w:rPr>
              <w:t xml:space="preserve">GEO: </w:t>
            </w:r>
            <w:r w:rsidRPr="007F4040">
              <w:rPr>
                <w:rFonts w:ascii="Arial" w:hAnsi="Arial" w:cs="Arial"/>
                <w:color w:val="000000"/>
              </w:rPr>
              <w:t>GSM854332</w:t>
            </w:r>
            <w:r>
              <w:rPr>
                <w:rFonts w:ascii="Arial" w:hAnsi="Arial" w:cs="Arial"/>
                <w:color w:val="000000"/>
              </w:rPr>
              <w:t xml:space="preserve">, </w:t>
            </w:r>
            <w:r w:rsidRPr="007F4040">
              <w:rPr>
                <w:rFonts w:ascii="Arial" w:hAnsi="Arial" w:cs="Arial"/>
                <w:color w:val="000000"/>
              </w:rPr>
              <w:t>GSM854333</w:t>
            </w:r>
            <w:r>
              <w:rPr>
                <w:rFonts w:ascii="Arial" w:hAnsi="Arial" w:cs="Arial"/>
                <w:color w:val="000000"/>
              </w:rPr>
              <w:t xml:space="preserve">, </w:t>
            </w:r>
            <w:r w:rsidRPr="007F4040">
              <w:rPr>
                <w:rFonts w:ascii="Arial" w:hAnsi="Arial" w:cs="Arial"/>
                <w:color w:val="000000"/>
              </w:rPr>
              <w:t>GSM854334</w:t>
            </w:r>
          </w:p>
        </w:tc>
      </w:tr>
      <w:tr w:rsidR="005676A5" w:rsidRPr="00104C63" w14:paraId="703A624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66D02E1" w14:textId="3F84F77E" w:rsidR="005676A5" w:rsidRPr="00104C63" w:rsidRDefault="005676A5" w:rsidP="005676A5">
            <w:pPr>
              <w:rPr>
                <w:rFonts w:ascii="Arial" w:hAnsi="Arial" w:cs="Arial"/>
                <w:color w:val="000000"/>
              </w:rPr>
            </w:pPr>
            <w:r w:rsidRPr="007F4040">
              <w:rPr>
                <w:rFonts w:ascii="Arial" w:hAnsi="Arial" w:cs="Arial"/>
                <w:color w:val="000000"/>
              </w:rPr>
              <w:t xml:space="preserve">Nonclassical Monocytes in </w:t>
            </w:r>
            <w:r>
              <w:rPr>
                <w:rFonts w:ascii="Arial" w:hAnsi="Arial" w:cs="Arial"/>
                <w:color w:val="000000"/>
              </w:rPr>
              <w:t>b</w:t>
            </w:r>
            <w:r w:rsidRPr="007F4040">
              <w:rPr>
                <w:rFonts w:ascii="Arial" w:hAnsi="Arial" w:cs="Arial"/>
                <w:color w:val="000000"/>
              </w:rPr>
              <w:t>lood</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1441D7" w14:textId="31D01337"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2E8F41" w14:textId="690BFE85"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GSM605884</w:t>
            </w:r>
            <w:r>
              <w:rPr>
                <w:rFonts w:ascii="Arial" w:hAnsi="Arial" w:cs="Arial"/>
                <w:color w:val="000000"/>
              </w:rPr>
              <w:t xml:space="preserve">, </w:t>
            </w:r>
            <w:r w:rsidRPr="00FD5F41">
              <w:rPr>
                <w:rFonts w:ascii="Arial" w:hAnsi="Arial" w:cs="Arial"/>
                <w:color w:val="000000"/>
              </w:rPr>
              <w:t>GSM605885</w:t>
            </w:r>
          </w:p>
        </w:tc>
      </w:tr>
      <w:tr w:rsidR="005676A5" w:rsidRPr="00104C63" w14:paraId="25E2E60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3CA645" w14:textId="66354148" w:rsidR="005676A5" w:rsidRPr="00104C63" w:rsidRDefault="005676A5" w:rsidP="005676A5">
            <w:pPr>
              <w:rPr>
                <w:rFonts w:ascii="Arial" w:hAnsi="Arial" w:cs="Arial"/>
                <w:color w:val="000000"/>
              </w:rPr>
            </w:pPr>
            <w:r w:rsidRPr="00FD5F41">
              <w:rPr>
                <w:rFonts w:ascii="Arial" w:hAnsi="Arial" w:cs="Arial"/>
                <w:color w:val="000000"/>
              </w:rPr>
              <w:t>Nonclassical Monocytes, MHCII int</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C3A5CB" w14:textId="167DFEBF"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EBC38FB" w14:textId="166BC80D"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GSM605886</w:t>
            </w:r>
            <w:r>
              <w:rPr>
                <w:rFonts w:ascii="Arial" w:hAnsi="Arial" w:cs="Arial"/>
                <w:color w:val="000000"/>
              </w:rPr>
              <w:t xml:space="preserve">, </w:t>
            </w:r>
            <w:r w:rsidRPr="00FD5F41">
              <w:rPr>
                <w:rFonts w:ascii="Arial" w:hAnsi="Arial" w:cs="Arial"/>
                <w:color w:val="000000"/>
              </w:rPr>
              <w:t>GSM605887</w:t>
            </w:r>
            <w:r>
              <w:rPr>
                <w:rFonts w:ascii="Arial" w:hAnsi="Arial" w:cs="Arial"/>
                <w:color w:val="000000"/>
              </w:rPr>
              <w:t xml:space="preserve">, </w:t>
            </w:r>
            <w:r w:rsidRPr="00FD5F41">
              <w:rPr>
                <w:rFonts w:ascii="Arial" w:hAnsi="Arial" w:cs="Arial"/>
                <w:color w:val="000000"/>
              </w:rPr>
              <w:t>GSM605888</w:t>
            </w:r>
            <w:r>
              <w:rPr>
                <w:rFonts w:ascii="Arial" w:hAnsi="Arial" w:cs="Arial"/>
                <w:color w:val="000000"/>
              </w:rPr>
              <w:t xml:space="preserve">, </w:t>
            </w:r>
            <w:r w:rsidRPr="00FD5F41">
              <w:rPr>
                <w:rFonts w:ascii="Arial" w:hAnsi="Arial" w:cs="Arial"/>
                <w:color w:val="000000"/>
              </w:rPr>
              <w:t>GSM605889</w:t>
            </w:r>
            <w:r>
              <w:rPr>
                <w:rFonts w:ascii="Arial" w:hAnsi="Arial" w:cs="Arial"/>
                <w:color w:val="000000"/>
              </w:rPr>
              <w:t xml:space="preserve">, </w:t>
            </w:r>
            <w:r w:rsidRPr="00FD5F41">
              <w:rPr>
                <w:rFonts w:ascii="Arial" w:hAnsi="Arial" w:cs="Arial"/>
                <w:color w:val="000000"/>
              </w:rPr>
              <w:t>GSM605890</w:t>
            </w:r>
          </w:p>
        </w:tc>
      </w:tr>
      <w:tr w:rsidR="005676A5" w:rsidRPr="00104C63" w14:paraId="3648849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896CA9" w14:textId="11CF941F" w:rsidR="005676A5" w:rsidRPr="00104C63" w:rsidRDefault="005676A5" w:rsidP="005676A5">
            <w:pPr>
              <w:rPr>
                <w:rFonts w:ascii="Arial" w:hAnsi="Arial" w:cs="Arial"/>
                <w:color w:val="000000"/>
              </w:rPr>
            </w:pPr>
            <w:r w:rsidRPr="00FD5F41">
              <w:rPr>
                <w:rFonts w:ascii="Arial" w:hAnsi="Arial" w:cs="Arial"/>
                <w:color w:val="000000"/>
              </w:rPr>
              <w:t>Lung CD11b+ CD24- macrophage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1A747A" w14:textId="7AA2B016"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CF32113" w14:textId="0906D4CD"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GSM854271</w:t>
            </w:r>
            <w:r>
              <w:rPr>
                <w:rFonts w:ascii="Arial" w:hAnsi="Arial" w:cs="Arial"/>
                <w:color w:val="000000"/>
              </w:rPr>
              <w:t xml:space="preserve">, </w:t>
            </w:r>
            <w:r w:rsidRPr="00FD5F41">
              <w:rPr>
                <w:rFonts w:ascii="Arial" w:hAnsi="Arial" w:cs="Arial"/>
                <w:color w:val="000000"/>
              </w:rPr>
              <w:t>GSM854272</w:t>
            </w:r>
          </w:p>
        </w:tc>
      </w:tr>
      <w:tr w:rsidR="005676A5" w:rsidRPr="00104C63" w14:paraId="3C30BC0D"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16BE09" w14:textId="33C20BB0" w:rsidR="005676A5" w:rsidRPr="00104C63" w:rsidRDefault="005676A5" w:rsidP="005676A5">
            <w:pPr>
              <w:rPr>
                <w:rFonts w:ascii="Arial" w:hAnsi="Arial" w:cs="Arial"/>
                <w:color w:val="000000"/>
              </w:rPr>
            </w:pPr>
            <w:r w:rsidRPr="00FD5F41">
              <w:rPr>
                <w:rFonts w:ascii="Arial" w:hAnsi="Arial" w:cs="Arial"/>
                <w:color w:val="000000"/>
              </w:rPr>
              <w:t>Small Intestinal Lamina Propria CD11c-hi CD103- CD11b+ MF</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854133" w14:textId="4E4A3FDE"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232AE1" w14:textId="0C8E047F"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GSM854262</w:t>
            </w:r>
            <w:r>
              <w:rPr>
                <w:rFonts w:ascii="Arial" w:hAnsi="Arial" w:cs="Arial"/>
                <w:color w:val="000000"/>
              </w:rPr>
              <w:t xml:space="preserve">, </w:t>
            </w:r>
            <w:r w:rsidRPr="00FD5F41">
              <w:rPr>
                <w:rFonts w:ascii="Arial" w:hAnsi="Arial" w:cs="Arial"/>
                <w:color w:val="000000"/>
              </w:rPr>
              <w:t>GSM854263</w:t>
            </w:r>
            <w:r>
              <w:rPr>
                <w:rFonts w:ascii="Arial" w:hAnsi="Arial" w:cs="Arial"/>
                <w:color w:val="000000"/>
              </w:rPr>
              <w:t xml:space="preserve">, </w:t>
            </w:r>
            <w:r w:rsidRPr="00FD5F41">
              <w:rPr>
                <w:rFonts w:ascii="Arial" w:hAnsi="Arial" w:cs="Arial"/>
                <w:color w:val="000000"/>
              </w:rPr>
              <w:t>GSM854264</w:t>
            </w:r>
            <w:r>
              <w:rPr>
                <w:rFonts w:ascii="Arial" w:hAnsi="Arial" w:cs="Arial"/>
                <w:color w:val="000000"/>
              </w:rPr>
              <w:t xml:space="preserve">, </w:t>
            </w:r>
            <w:r w:rsidRPr="00FD5F41">
              <w:rPr>
                <w:rFonts w:ascii="Arial" w:hAnsi="Arial" w:cs="Arial"/>
                <w:color w:val="000000"/>
              </w:rPr>
              <w:t>GSM854265</w:t>
            </w:r>
            <w:r>
              <w:rPr>
                <w:rFonts w:ascii="Arial" w:hAnsi="Arial" w:cs="Arial"/>
                <w:color w:val="000000"/>
              </w:rPr>
              <w:t xml:space="preserve">, </w:t>
            </w:r>
            <w:r w:rsidRPr="00FD5F41">
              <w:rPr>
                <w:rFonts w:ascii="Arial" w:hAnsi="Arial" w:cs="Arial"/>
                <w:color w:val="000000"/>
              </w:rPr>
              <w:t>GSM854266</w:t>
            </w:r>
            <w:r>
              <w:rPr>
                <w:rFonts w:ascii="Arial" w:hAnsi="Arial" w:cs="Arial"/>
                <w:color w:val="000000"/>
              </w:rPr>
              <w:t xml:space="preserve">, </w:t>
            </w:r>
            <w:r w:rsidRPr="00FD5F41">
              <w:rPr>
                <w:rFonts w:ascii="Arial" w:hAnsi="Arial" w:cs="Arial"/>
                <w:color w:val="000000"/>
              </w:rPr>
              <w:t>GSM854267</w:t>
            </w:r>
            <w:r>
              <w:rPr>
                <w:rFonts w:ascii="Arial" w:hAnsi="Arial" w:cs="Arial"/>
                <w:color w:val="000000"/>
              </w:rPr>
              <w:t xml:space="preserve">, </w:t>
            </w:r>
            <w:r w:rsidRPr="00FD5F41">
              <w:rPr>
                <w:rFonts w:ascii="Arial" w:hAnsi="Arial" w:cs="Arial"/>
                <w:color w:val="000000"/>
              </w:rPr>
              <w:t>GSM854268</w:t>
            </w:r>
          </w:p>
        </w:tc>
      </w:tr>
      <w:tr w:rsidR="005676A5" w:rsidRPr="00104C63" w14:paraId="46245DF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292380" w14:textId="10902AC9" w:rsidR="005676A5" w:rsidRPr="00104C63" w:rsidRDefault="005676A5" w:rsidP="005676A5">
            <w:pPr>
              <w:rPr>
                <w:rFonts w:ascii="Arial" w:hAnsi="Arial" w:cs="Arial"/>
                <w:color w:val="000000"/>
              </w:rPr>
            </w:pPr>
            <w:r w:rsidRPr="00FD5F41">
              <w:rPr>
                <w:rFonts w:ascii="Arial" w:hAnsi="Arial" w:cs="Arial"/>
                <w:color w:val="000000"/>
              </w:rPr>
              <w:t>Bone marrow macrophages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F43BAB2" w14:textId="1180F581"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45E064C" w14:textId="72BD50FB"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GSM854317</w:t>
            </w:r>
            <w:r>
              <w:rPr>
                <w:rFonts w:ascii="Arial" w:hAnsi="Arial" w:cs="Arial"/>
                <w:color w:val="000000"/>
              </w:rPr>
              <w:t xml:space="preserve">, </w:t>
            </w:r>
            <w:r w:rsidRPr="00FD5F41">
              <w:rPr>
                <w:rFonts w:ascii="Arial" w:hAnsi="Arial" w:cs="Arial"/>
                <w:color w:val="000000"/>
              </w:rPr>
              <w:t>GSM854318</w:t>
            </w:r>
            <w:r>
              <w:rPr>
                <w:rFonts w:ascii="Arial" w:hAnsi="Arial" w:cs="Arial"/>
                <w:color w:val="000000"/>
              </w:rPr>
              <w:t xml:space="preserve">, </w:t>
            </w:r>
            <w:r w:rsidRPr="00FD5F41">
              <w:rPr>
                <w:rFonts w:ascii="Arial" w:hAnsi="Arial" w:cs="Arial"/>
                <w:color w:val="000000"/>
              </w:rPr>
              <w:t>GSM854319</w:t>
            </w:r>
          </w:p>
        </w:tc>
      </w:tr>
      <w:tr w:rsidR="005676A5" w:rsidRPr="00104C63" w14:paraId="1BA1837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FEC1E3" w14:textId="656B4C68" w:rsidR="005676A5" w:rsidRPr="00104C63" w:rsidRDefault="005676A5" w:rsidP="005676A5">
            <w:pPr>
              <w:rPr>
                <w:rFonts w:ascii="Arial" w:hAnsi="Arial" w:cs="Arial"/>
                <w:color w:val="000000"/>
              </w:rPr>
            </w:pPr>
            <w:r w:rsidRPr="00FD5F41">
              <w:rPr>
                <w:rFonts w:ascii="Arial" w:hAnsi="Arial" w:cs="Arial"/>
                <w:color w:val="000000"/>
              </w:rPr>
              <w:t xml:space="preserve">Spleen Red Pulp </w:t>
            </w:r>
            <w:r>
              <w:rPr>
                <w:rFonts w:ascii="Arial" w:hAnsi="Arial" w:cs="Arial"/>
                <w:color w:val="000000"/>
              </w:rPr>
              <w:t>macrophages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860DED5" w14:textId="1B56FEC7"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517926" w14:textId="51CBA1FA"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GSM605853</w:t>
            </w:r>
            <w:r>
              <w:rPr>
                <w:rFonts w:ascii="Arial" w:hAnsi="Arial" w:cs="Arial"/>
                <w:color w:val="000000"/>
              </w:rPr>
              <w:t xml:space="preserve">, </w:t>
            </w:r>
            <w:r w:rsidRPr="00FD5F41">
              <w:rPr>
                <w:rFonts w:ascii="Arial" w:hAnsi="Arial" w:cs="Arial"/>
                <w:color w:val="000000"/>
              </w:rPr>
              <w:t>GSM605854</w:t>
            </w:r>
            <w:r>
              <w:rPr>
                <w:rFonts w:ascii="Arial" w:hAnsi="Arial" w:cs="Arial"/>
                <w:color w:val="000000"/>
              </w:rPr>
              <w:t xml:space="preserve">, </w:t>
            </w:r>
            <w:r w:rsidRPr="00FD5F41">
              <w:rPr>
                <w:rFonts w:ascii="Arial" w:hAnsi="Arial" w:cs="Arial"/>
                <w:color w:val="000000"/>
              </w:rPr>
              <w:t>GSM605855</w:t>
            </w:r>
          </w:p>
        </w:tc>
      </w:tr>
      <w:tr w:rsidR="005676A5" w:rsidRPr="00104C63" w14:paraId="52BF78C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09F18" w14:textId="7DCD4373" w:rsidR="005676A5" w:rsidRPr="00104C63" w:rsidRDefault="005676A5" w:rsidP="005676A5">
            <w:pPr>
              <w:rPr>
                <w:rFonts w:ascii="Arial" w:hAnsi="Arial" w:cs="Arial"/>
                <w:color w:val="000000"/>
              </w:rPr>
            </w:pPr>
            <w:r w:rsidRPr="00FD5F41">
              <w:rPr>
                <w:rFonts w:ascii="Arial" w:hAnsi="Arial" w:cs="Arial"/>
                <w:color w:val="000000"/>
              </w:rPr>
              <w:t>Peritoneal macrophage steady state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443CAD" w14:textId="7378D282"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FD89456" w14:textId="6D8DE790"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GSM854294</w:t>
            </w:r>
            <w:r>
              <w:rPr>
                <w:rFonts w:ascii="Arial" w:hAnsi="Arial" w:cs="Arial"/>
                <w:color w:val="000000"/>
              </w:rPr>
              <w:t xml:space="preserve">, </w:t>
            </w:r>
            <w:r w:rsidRPr="00FD5F41">
              <w:rPr>
                <w:rFonts w:ascii="Arial" w:hAnsi="Arial" w:cs="Arial"/>
                <w:color w:val="000000"/>
              </w:rPr>
              <w:t>GSM854295</w:t>
            </w:r>
            <w:r>
              <w:rPr>
                <w:rFonts w:ascii="Arial" w:hAnsi="Arial" w:cs="Arial"/>
                <w:color w:val="000000"/>
              </w:rPr>
              <w:t xml:space="preserve">, </w:t>
            </w:r>
            <w:r w:rsidRPr="00FD5F41">
              <w:rPr>
                <w:rFonts w:ascii="Arial" w:hAnsi="Arial" w:cs="Arial"/>
                <w:color w:val="000000"/>
              </w:rPr>
              <w:t>GSM854296</w:t>
            </w:r>
          </w:p>
        </w:tc>
      </w:tr>
      <w:tr w:rsidR="005676A5" w:rsidRPr="00104C63" w14:paraId="46E78E05"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F5E7801" w14:textId="5C4C147A" w:rsidR="005676A5" w:rsidRPr="00FD5F41" w:rsidRDefault="005676A5" w:rsidP="005676A5">
            <w:pPr>
              <w:rPr>
                <w:rFonts w:ascii="Arial" w:hAnsi="Arial" w:cs="Arial"/>
                <w:color w:val="000000"/>
              </w:rPr>
            </w:pPr>
            <w:r w:rsidRPr="00FD5F41">
              <w:rPr>
                <w:rFonts w:ascii="Arial" w:hAnsi="Arial" w:cs="Arial"/>
                <w:color w:val="000000"/>
              </w:rPr>
              <w:t>Peritoneal cavity macrophages steady state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62EAB16" w14:textId="7D30CA98"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766340D" w14:textId="761C1E4D"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GSM605850</w:t>
            </w:r>
            <w:r>
              <w:rPr>
                <w:rFonts w:ascii="Arial" w:hAnsi="Arial" w:cs="Arial"/>
                <w:color w:val="000000"/>
              </w:rPr>
              <w:t xml:space="preserve">, </w:t>
            </w:r>
            <w:r w:rsidRPr="00FD5F41">
              <w:rPr>
                <w:rFonts w:ascii="Arial" w:hAnsi="Arial" w:cs="Arial"/>
                <w:color w:val="000000"/>
              </w:rPr>
              <w:t>GSM605851</w:t>
            </w:r>
            <w:r>
              <w:rPr>
                <w:rFonts w:ascii="Arial" w:hAnsi="Arial" w:cs="Arial"/>
                <w:color w:val="000000"/>
              </w:rPr>
              <w:t xml:space="preserve">, </w:t>
            </w:r>
            <w:r w:rsidRPr="00FD5F41">
              <w:rPr>
                <w:rFonts w:ascii="Arial" w:hAnsi="Arial" w:cs="Arial"/>
                <w:color w:val="000000"/>
              </w:rPr>
              <w:t>GSM605852</w:t>
            </w:r>
          </w:p>
        </w:tc>
      </w:tr>
      <w:tr w:rsidR="005676A5" w:rsidRPr="00104C63" w14:paraId="529691EC"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2D38C6" w14:textId="67BC5E4C" w:rsidR="005676A5" w:rsidRPr="00FD5F41" w:rsidRDefault="005676A5" w:rsidP="005676A5">
            <w:pPr>
              <w:rPr>
                <w:rFonts w:ascii="Arial" w:hAnsi="Arial" w:cs="Arial"/>
                <w:color w:val="000000"/>
              </w:rPr>
            </w:pPr>
            <w:r w:rsidRPr="00FD5F41">
              <w:rPr>
                <w:rFonts w:ascii="Arial" w:hAnsi="Arial" w:cs="Arial"/>
                <w:color w:val="000000"/>
              </w:rPr>
              <w:t>Medullary macrophages from skin draining lymph nodes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E7DAC5" w14:textId="53D935B5"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DC0A56A" w14:textId="1D239993"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GSM854322</w:t>
            </w:r>
            <w:r>
              <w:rPr>
                <w:rFonts w:ascii="Arial" w:hAnsi="Arial" w:cs="Arial"/>
                <w:color w:val="000000"/>
              </w:rPr>
              <w:t xml:space="preserve">, </w:t>
            </w:r>
            <w:r w:rsidRPr="00FD5F41">
              <w:rPr>
                <w:rFonts w:ascii="Arial" w:hAnsi="Arial" w:cs="Arial"/>
                <w:color w:val="000000"/>
              </w:rPr>
              <w:t>GSM854323</w:t>
            </w:r>
          </w:p>
        </w:tc>
      </w:tr>
      <w:tr w:rsidR="005676A5" w:rsidRPr="00104C63" w14:paraId="5733B3A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5E18F28" w14:textId="6D47DAA1" w:rsidR="005676A5" w:rsidRPr="00FD5F41" w:rsidRDefault="005676A5" w:rsidP="005676A5">
            <w:pPr>
              <w:rPr>
                <w:rFonts w:ascii="Arial" w:hAnsi="Arial" w:cs="Arial"/>
                <w:color w:val="000000"/>
              </w:rPr>
            </w:pPr>
            <w:r w:rsidRPr="00FD5F41">
              <w:rPr>
                <w:rFonts w:ascii="Arial" w:hAnsi="Arial" w:cs="Arial"/>
                <w:color w:val="000000"/>
              </w:rPr>
              <w:t>Central nervous system microglia</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93DAE72" w14:textId="4EEE50C5"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5A3F1B" w14:textId="5180D610"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GSM854326</w:t>
            </w:r>
            <w:r>
              <w:rPr>
                <w:rFonts w:ascii="Arial" w:hAnsi="Arial" w:cs="Arial"/>
                <w:color w:val="000000"/>
              </w:rPr>
              <w:t xml:space="preserve">, </w:t>
            </w:r>
            <w:r w:rsidRPr="00FD5F41">
              <w:rPr>
                <w:rFonts w:ascii="Arial" w:hAnsi="Arial" w:cs="Arial"/>
                <w:color w:val="000000"/>
              </w:rPr>
              <w:t>GSM854327</w:t>
            </w:r>
            <w:r>
              <w:rPr>
                <w:rFonts w:ascii="Arial" w:hAnsi="Arial" w:cs="Arial"/>
                <w:color w:val="000000"/>
              </w:rPr>
              <w:t xml:space="preserve">, </w:t>
            </w:r>
            <w:r w:rsidRPr="00FD5F41">
              <w:rPr>
                <w:rFonts w:ascii="Arial" w:hAnsi="Arial" w:cs="Arial"/>
                <w:color w:val="000000"/>
              </w:rPr>
              <w:t>GSM854328</w:t>
            </w:r>
          </w:p>
        </w:tc>
      </w:tr>
      <w:tr w:rsidR="005676A5" w:rsidRPr="00104C63" w14:paraId="594AEAB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718406" w14:textId="5703B572" w:rsidR="005676A5" w:rsidRPr="00FD5F41" w:rsidRDefault="005676A5" w:rsidP="005676A5">
            <w:pPr>
              <w:rPr>
                <w:rFonts w:ascii="Arial" w:hAnsi="Arial" w:cs="Arial"/>
                <w:color w:val="000000"/>
              </w:rPr>
            </w:pPr>
            <w:r w:rsidRPr="00FD5F41">
              <w:rPr>
                <w:rFonts w:ascii="Arial" w:hAnsi="Arial" w:cs="Arial"/>
                <w:color w:val="000000"/>
              </w:rPr>
              <w:t>CD103+ migratory DC, Mediastinal LN CD103+ DC</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1E2BA3E" w14:textId="279D849D"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20F8AC0" w14:textId="573D1226"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GSM854243</w:t>
            </w:r>
            <w:r>
              <w:rPr>
                <w:rFonts w:ascii="Arial" w:hAnsi="Arial" w:cs="Arial"/>
                <w:color w:val="000000"/>
              </w:rPr>
              <w:t xml:space="preserve">, </w:t>
            </w:r>
            <w:r w:rsidRPr="00FD5F41">
              <w:rPr>
                <w:rFonts w:ascii="Arial" w:hAnsi="Arial" w:cs="Arial"/>
                <w:color w:val="000000"/>
              </w:rPr>
              <w:t>GSM854244</w:t>
            </w:r>
            <w:r>
              <w:rPr>
                <w:rFonts w:ascii="Arial" w:hAnsi="Arial" w:cs="Arial"/>
                <w:color w:val="000000"/>
              </w:rPr>
              <w:t xml:space="preserve">, </w:t>
            </w:r>
            <w:r w:rsidRPr="00FD5F41">
              <w:rPr>
                <w:rFonts w:ascii="Arial" w:hAnsi="Arial" w:cs="Arial"/>
                <w:color w:val="000000"/>
              </w:rPr>
              <w:t>GSM854245</w:t>
            </w:r>
          </w:p>
        </w:tc>
      </w:tr>
      <w:tr w:rsidR="005676A5" w:rsidRPr="00104C63" w14:paraId="238FE5B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F24C441" w14:textId="61A9530F" w:rsidR="005676A5" w:rsidRPr="00FD5F41" w:rsidRDefault="005676A5" w:rsidP="005676A5">
            <w:pPr>
              <w:rPr>
                <w:rFonts w:ascii="Arial" w:hAnsi="Arial" w:cs="Arial"/>
                <w:color w:val="000000"/>
              </w:rPr>
            </w:pPr>
            <w:r w:rsidRPr="00FD5F41">
              <w:rPr>
                <w:rFonts w:ascii="Arial" w:hAnsi="Arial" w:cs="Arial"/>
                <w:color w:val="000000"/>
              </w:rPr>
              <w:t>CD11b+ migratory DC, Mediastinal LN CD11b+ DC</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89BBDE" w14:textId="60F535DA"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EF90DB7" w14:textId="3E4E0272" w:rsidR="005676A5" w:rsidRPr="00104C63" w:rsidRDefault="005676A5" w:rsidP="005676A5">
            <w:pPr>
              <w:rPr>
                <w:rFonts w:ascii="Arial" w:hAnsi="Arial" w:cs="Arial"/>
                <w:color w:val="000000"/>
              </w:rPr>
            </w:pPr>
            <w:r>
              <w:rPr>
                <w:rFonts w:ascii="Arial" w:hAnsi="Arial" w:cs="Arial"/>
                <w:color w:val="000000"/>
              </w:rPr>
              <w:t xml:space="preserve">GEO: </w:t>
            </w:r>
            <w:r w:rsidRPr="00FD5F41">
              <w:rPr>
                <w:rFonts w:ascii="Arial" w:hAnsi="Arial" w:cs="Arial"/>
                <w:color w:val="000000"/>
              </w:rPr>
              <w:t>GSM854255</w:t>
            </w:r>
            <w:r>
              <w:rPr>
                <w:rFonts w:ascii="Arial" w:hAnsi="Arial" w:cs="Arial"/>
                <w:color w:val="000000"/>
              </w:rPr>
              <w:t xml:space="preserve">, </w:t>
            </w:r>
            <w:r w:rsidRPr="00FD5F41">
              <w:rPr>
                <w:rFonts w:ascii="Arial" w:hAnsi="Arial" w:cs="Arial"/>
                <w:color w:val="000000"/>
              </w:rPr>
              <w:t>GSM854256</w:t>
            </w:r>
            <w:r>
              <w:rPr>
                <w:rFonts w:ascii="Arial" w:hAnsi="Arial" w:cs="Arial"/>
                <w:color w:val="000000"/>
              </w:rPr>
              <w:t xml:space="preserve">, </w:t>
            </w:r>
            <w:r w:rsidRPr="00FD5F41">
              <w:rPr>
                <w:rFonts w:ascii="Arial" w:hAnsi="Arial" w:cs="Arial"/>
                <w:color w:val="000000"/>
              </w:rPr>
              <w:t>GSM854257</w:t>
            </w:r>
          </w:p>
        </w:tc>
      </w:tr>
      <w:tr w:rsidR="005676A5" w:rsidRPr="00104C63" w14:paraId="61D33A9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5B4EC2" w14:textId="371DC7BA" w:rsidR="005676A5" w:rsidRPr="00FD5F41" w:rsidRDefault="005676A5" w:rsidP="005676A5">
            <w:pPr>
              <w:rPr>
                <w:rFonts w:ascii="Arial" w:hAnsi="Arial" w:cs="Arial"/>
                <w:color w:val="000000"/>
              </w:rPr>
            </w:pPr>
            <w:r>
              <w:rPr>
                <w:rFonts w:ascii="Arial" w:hAnsi="Arial" w:cs="Arial"/>
                <w:color w:val="000000"/>
              </w:rPr>
              <w:t>L</w:t>
            </w:r>
            <w:r w:rsidRPr="0036119C">
              <w:rPr>
                <w:rFonts w:ascii="Arial" w:hAnsi="Arial" w:cs="Arial"/>
                <w:color w:val="000000"/>
              </w:rPr>
              <w:t>ung CD103+ dendritic cells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94B28" w14:textId="3A1FDC97"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F51FD7" w14:textId="7591F6A7" w:rsidR="005676A5" w:rsidRPr="00104C63" w:rsidRDefault="005676A5" w:rsidP="005676A5">
            <w:pPr>
              <w:rPr>
                <w:rFonts w:ascii="Arial" w:hAnsi="Arial" w:cs="Arial"/>
                <w:color w:val="000000"/>
              </w:rPr>
            </w:pPr>
            <w:r>
              <w:rPr>
                <w:rFonts w:ascii="Arial" w:hAnsi="Arial" w:cs="Arial"/>
                <w:color w:val="000000"/>
              </w:rPr>
              <w:t xml:space="preserve">GEO: </w:t>
            </w:r>
            <w:r w:rsidRPr="0036119C">
              <w:rPr>
                <w:rFonts w:ascii="Arial" w:hAnsi="Arial" w:cs="Arial"/>
                <w:color w:val="000000"/>
              </w:rPr>
              <w:t>GSM538231</w:t>
            </w:r>
            <w:r>
              <w:rPr>
                <w:rFonts w:ascii="Arial" w:hAnsi="Arial" w:cs="Arial"/>
                <w:color w:val="000000"/>
              </w:rPr>
              <w:t xml:space="preserve">, </w:t>
            </w:r>
            <w:r w:rsidRPr="0036119C">
              <w:rPr>
                <w:rFonts w:ascii="Arial" w:hAnsi="Arial" w:cs="Arial"/>
                <w:color w:val="000000"/>
              </w:rPr>
              <w:t>GSM538232</w:t>
            </w:r>
            <w:r>
              <w:rPr>
                <w:rFonts w:ascii="Arial" w:hAnsi="Arial" w:cs="Arial"/>
                <w:color w:val="000000"/>
              </w:rPr>
              <w:t xml:space="preserve">, </w:t>
            </w:r>
            <w:r w:rsidRPr="0036119C">
              <w:rPr>
                <w:rFonts w:ascii="Arial" w:hAnsi="Arial" w:cs="Arial"/>
                <w:color w:val="000000"/>
              </w:rPr>
              <w:t>GSM538233</w:t>
            </w:r>
            <w:r>
              <w:rPr>
                <w:rFonts w:ascii="Arial" w:hAnsi="Arial" w:cs="Arial"/>
                <w:color w:val="000000"/>
              </w:rPr>
              <w:t xml:space="preserve">, </w:t>
            </w:r>
            <w:r w:rsidRPr="0036119C">
              <w:rPr>
                <w:rFonts w:ascii="Arial" w:hAnsi="Arial" w:cs="Arial"/>
                <w:color w:val="000000"/>
              </w:rPr>
              <w:t>GSM854241</w:t>
            </w:r>
            <w:r>
              <w:rPr>
                <w:rFonts w:ascii="Arial" w:hAnsi="Arial" w:cs="Arial"/>
                <w:color w:val="000000"/>
              </w:rPr>
              <w:t xml:space="preserve">, </w:t>
            </w:r>
            <w:r w:rsidRPr="0036119C">
              <w:rPr>
                <w:rFonts w:ascii="Arial" w:hAnsi="Arial" w:cs="Arial"/>
                <w:color w:val="000000"/>
              </w:rPr>
              <w:t>GSM854242</w:t>
            </w:r>
          </w:p>
        </w:tc>
      </w:tr>
      <w:tr w:rsidR="005676A5" w:rsidRPr="00104C63" w14:paraId="55A2386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BFE5EBF" w14:textId="705718D1" w:rsidR="005676A5" w:rsidRPr="00FD5F41" w:rsidRDefault="005676A5" w:rsidP="005676A5">
            <w:pPr>
              <w:rPr>
                <w:rFonts w:ascii="Arial" w:hAnsi="Arial" w:cs="Arial"/>
                <w:color w:val="000000"/>
              </w:rPr>
            </w:pPr>
            <w:r>
              <w:rPr>
                <w:rFonts w:ascii="Arial" w:hAnsi="Arial" w:cs="Arial"/>
                <w:color w:val="000000"/>
              </w:rPr>
              <w:t xml:space="preserve">Lung </w:t>
            </w:r>
            <w:r w:rsidRPr="0036119C">
              <w:rPr>
                <w:rFonts w:ascii="Arial" w:hAnsi="Arial" w:cs="Arial"/>
                <w:color w:val="000000"/>
              </w:rPr>
              <w:t>MHCII+</w:t>
            </w:r>
            <w:r>
              <w:rPr>
                <w:rFonts w:ascii="Arial" w:hAnsi="Arial" w:cs="Arial"/>
                <w:color w:val="000000"/>
              </w:rPr>
              <w:t xml:space="preserve"> </w:t>
            </w:r>
            <w:r w:rsidRPr="0036119C">
              <w:rPr>
                <w:rFonts w:ascii="Arial" w:hAnsi="Arial" w:cs="Arial"/>
                <w:color w:val="000000"/>
              </w:rPr>
              <w:t>CD11c+</w:t>
            </w:r>
            <w:r>
              <w:rPr>
                <w:rFonts w:ascii="Arial" w:hAnsi="Arial" w:cs="Arial"/>
                <w:color w:val="000000"/>
              </w:rPr>
              <w:t xml:space="preserve"> </w:t>
            </w:r>
            <w:r w:rsidRPr="0036119C">
              <w:rPr>
                <w:rFonts w:ascii="Arial" w:hAnsi="Arial" w:cs="Arial"/>
                <w:color w:val="000000"/>
              </w:rPr>
              <w:t>CD103-</w:t>
            </w:r>
            <w:r>
              <w:rPr>
                <w:rFonts w:ascii="Arial" w:hAnsi="Arial" w:cs="Arial"/>
                <w:color w:val="000000"/>
              </w:rPr>
              <w:t xml:space="preserve"> </w:t>
            </w:r>
            <w:r w:rsidRPr="0036119C">
              <w:rPr>
                <w:rFonts w:ascii="Arial" w:hAnsi="Arial" w:cs="Arial"/>
                <w:color w:val="000000"/>
              </w:rPr>
              <w:t>CD11b+</w:t>
            </w:r>
            <w:r>
              <w:rPr>
                <w:rFonts w:ascii="Arial" w:hAnsi="Arial" w:cs="Arial"/>
                <w:color w:val="000000"/>
              </w:rPr>
              <w:t xml:space="preserve"> </w:t>
            </w:r>
            <w:r w:rsidRPr="0036119C">
              <w:rPr>
                <w:rFonts w:ascii="Arial" w:hAnsi="Arial" w:cs="Arial"/>
                <w:color w:val="000000"/>
              </w:rPr>
              <w:t>CD24+</w:t>
            </w:r>
            <w:r>
              <w:rPr>
                <w:rFonts w:ascii="Arial" w:hAnsi="Arial" w:cs="Arial"/>
                <w:color w:val="000000"/>
              </w:rPr>
              <w:t xml:space="preserve"> dendritic cells</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858CB8" w14:textId="735E5203" w:rsidR="005676A5" w:rsidRPr="00104C63" w:rsidRDefault="005676A5" w:rsidP="005676A5">
            <w:pPr>
              <w:rPr>
                <w:rFonts w:ascii="Arial" w:hAnsi="Arial" w:cs="Arial"/>
                <w:color w:val="000000"/>
              </w:rPr>
            </w:pPr>
            <w:proofErr w:type="spellStart"/>
            <w:r>
              <w:rPr>
                <w:rFonts w:ascii="Arial" w:hAnsi="Arial" w:cs="Arial"/>
                <w:color w:val="000000"/>
              </w:rPr>
              <w:t>ImmGen</w:t>
            </w:r>
            <w:proofErr w:type="spellEnd"/>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67445B0" w14:textId="362C1652" w:rsidR="005676A5" w:rsidRPr="00104C63" w:rsidRDefault="005676A5" w:rsidP="005676A5">
            <w:pPr>
              <w:rPr>
                <w:rFonts w:ascii="Arial" w:hAnsi="Arial" w:cs="Arial"/>
                <w:color w:val="000000"/>
              </w:rPr>
            </w:pPr>
            <w:r>
              <w:rPr>
                <w:rFonts w:ascii="Arial" w:hAnsi="Arial" w:cs="Arial"/>
                <w:color w:val="000000"/>
              </w:rPr>
              <w:t xml:space="preserve">GEO: </w:t>
            </w:r>
            <w:r w:rsidRPr="0036119C">
              <w:rPr>
                <w:rFonts w:ascii="Arial" w:hAnsi="Arial" w:cs="Arial"/>
                <w:color w:val="000000"/>
              </w:rPr>
              <w:t>GSM854269</w:t>
            </w:r>
            <w:r>
              <w:rPr>
                <w:rFonts w:ascii="Arial" w:hAnsi="Arial" w:cs="Arial"/>
                <w:color w:val="000000"/>
              </w:rPr>
              <w:t xml:space="preserve">, </w:t>
            </w:r>
            <w:r w:rsidRPr="0036119C">
              <w:rPr>
                <w:rFonts w:ascii="Arial" w:hAnsi="Arial" w:cs="Arial"/>
                <w:color w:val="000000"/>
              </w:rPr>
              <w:t>GSM854270</w:t>
            </w:r>
          </w:p>
        </w:tc>
      </w:tr>
      <w:tr w:rsidR="005676A5" w:rsidRPr="00104C63" w14:paraId="6C7B868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44B6BE" w14:textId="24B6C269" w:rsidR="005676A5" w:rsidRPr="00FD5F41" w:rsidRDefault="005676A5" w:rsidP="005676A5">
            <w:pPr>
              <w:rPr>
                <w:rFonts w:ascii="Arial" w:hAnsi="Arial" w:cs="Arial"/>
                <w:color w:val="000000"/>
              </w:rPr>
            </w:pPr>
            <w:r w:rsidRPr="0036119C">
              <w:rPr>
                <w:rFonts w:ascii="Arial" w:hAnsi="Arial" w:cs="Arial"/>
                <w:color w:val="000000"/>
              </w:rPr>
              <w:t xml:space="preserve">Lung </w:t>
            </w:r>
            <w:r>
              <w:rPr>
                <w:rFonts w:ascii="Arial" w:hAnsi="Arial" w:cs="Arial"/>
                <w:color w:val="000000"/>
              </w:rPr>
              <w:t>IMs, Ly6C+ monocytes and alveolar macrophages</w:t>
            </w:r>
          </w:p>
        </w:tc>
        <w:sdt>
          <w:sdtPr>
            <w:rPr>
              <w:rFonts w:ascii="Arial" w:hAnsi="Arial" w:cs="Arial"/>
              <w:color w:val="000000"/>
            </w:rPr>
            <w:tag w:val="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
            <w:id w:val="1287938720"/>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2384A6" w14:textId="5DCADE28" w:rsidR="005676A5" w:rsidRPr="00104C63" w:rsidRDefault="005676A5" w:rsidP="005676A5">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Sabatel</w:t>
                </w:r>
                <w:proofErr w:type="spellEnd"/>
                <w:r w:rsidRPr="00745429">
                  <w:rPr>
                    <w:rFonts w:ascii="Arial" w:hAnsi="Arial" w:cs="Arial"/>
                    <w:color w:val="000000"/>
                  </w:rPr>
                  <w:t xml:space="preserve"> et al., 2017)</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A47DD1" w14:textId="159E9CB1" w:rsidR="005676A5" w:rsidRPr="00104C63" w:rsidRDefault="005676A5" w:rsidP="005676A5">
            <w:pPr>
              <w:rPr>
                <w:rFonts w:ascii="Arial" w:hAnsi="Arial" w:cs="Arial"/>
                <w:color w:val="000000"/>
              </w:rPr>
            </w:pPr>
            <w:r>
              <w:rPr>
                <w:rFonts w:ascii="Arial" w:hAnsi="Arial" w:cs="Arial"/>
                <w:color w:val="000000"/>
              </w:rPr>
              <w:t xml:space="preserve">EMBL-EBI: </w:t>
            </w:r>
            <w:r w:rsidRPr="00A9368E">
              <w:rPr>
                <w:rFonts w:ascii="Arial" w:hAnsi="Arial" w:cs="Arial"/>
                <w:color w:val="000000"/>
              </w:rPr>
              <w:t>E-MTAB-5012</w:t>
            </w:r>
          </w:p>
        </w:tc>
      </w:tr>
      <w:tr w:rsidR="005676A5" w:rsidRPr="00104C63" w14:paraId="70BE760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D2C9361" w14:textId="77777777" w:rsidR="005676A5" w:rsidRPr="00FD5F41"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1EA990"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5BAB10" w14:textId="77777777" w:rsidR="005676A5" w:rsidRPr="00104C63" w:rsidRDefault="005676A5" w:rsidP="005676A5">
            <w:pPr>
              <w:rPr>
                <w:rFonts w:ascii="Arial" w:hAnsi="Arial" w:cs="Arial"/>
                <w:color w:val="000000"/>
              </w:rPr>
            </w:pPr>
          </w:p>
        </w:tc>
      </w:tr>
      <w:tr w:rsidR="005676A5" w:rsidRPr="00104C63" w14:paraId="2573CDC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4FFEA4" w14:textId="77777777" w:rsidR="005676A5" w:rsidRPr="00FD5F41"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E8B00B"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0B6875C" w14:textId="77777777" w:rsidR="005676A5" w:rsidRPr="00104C63" w:rsidRDefault="005676A5" w:rsidP="005676A5">
            <w:pPr>
              <w:rPr>
                <w:rFonts w:ascii="Arial" w:hAnsi="Arial" w:cs="Arial"/>
                <w:color w:val="000000"/>
              </w:rPr>
            </w:pPr>
          </w:p>
        </w:tc>
      </w:tr>
      <w:tr w:rsidR="005676A5" w:rsidRPr="00104C63" w14:paraId="7D5A59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8512800" w14:textId="4F657813" w:rsidR="005676A5" w:rsidRPr="00104C63"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784D3C"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37CA58" w14:textId="77777777" w:rsidR="005676A5" w:rsidRPr="00104C63" w:rsidRDefault="005676A5" w:rsidP="005676A5">
            <w:pPr>
              <w:rPr>
                <w:rFonts w:ascii="Arial" w:hAnsi="Arial" w:cs="Arial"/>
                <w:color w:val="000000"/>
              </w:rPr>
            </w:pPr>
          </w:p>
        </w:tc>
      </w:tr>
      <w:tr w:rsidR="005676A5" w:rsidRPr="00104C63" w14:paraId="258EB11F" w14:textId="77777777" w:rsidTr="00EB2750">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1E6BB86B" w14:textId="04FB40FE" w:rsidR="005676A5" w:rsidRPr="00104C63" w:rsidRDefault="005676A5" w:rsidP="005676A5">
            <w:pPr>
              <w:rPr>
                <w:rFonts w:ascii="Arial" w:hAnsi="Arial" w:cs="Arial"/>
                <w:color w:val="000000"/>
              </w:rPr>
            </w:pPr>
            <w:r w:rsidRPr="00EB2750">
              <w:rPr>
                <w:rFonts w:ascii="Arial" w:hAnsi="Arial" w:cs="Arial"/>
                <w:color w:val="000000"/>
              </w:rPr>
              <w:t>Software and algorithms</w:t>
            </w:r>
          </w:p>
        </w:tc>
      </w:tr>
      <w:tr w:rsidR="005676A5" w:rsidRPr="00104C63" w14:paraId="5723B8A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0E55FA" w14:textId="196ADB5B" w:rsidR="005676A5" w:rsidRPr="00104C63" w:rsidRDefault="005676A5" w:rsidP="005676A5">
            <w:pPr>
              <w:rPr>
                <w:rFonts w:ascii="Arial" w:hAnsi="Arial" w:cs="Arial"/>
                <w:color w:val="000000"/>
              </w:rPr>
            </w:pPr>
            <w:proofErr w:type="spellStart"/>
            <w:r>
              <w:rPr>
                <w:rFonts w:ascii="Arial" w:hAnsi="Arial" w:cs="Arial"/>
                <w:color w:val="000000"/>
              </w:rPr>
              <w:t>Flowjo</w:t>
            </w:r>
            <w:proofErr w:type="spellEnd"/>
            <w:r>
              <w:rPr>
                <w:rFonts w:ascii="Arial" w:hAnsi="Arial" w:cs="Arial"/>
                <w:color w:val="000000"/>
              </w:rPr>
              <w:t xml:space="preserve"> </w:t>
            </w:r>
            <w:r w:rsidRPr="00D5666F">
              <w:rPr>
                <w:rFonts w:ascii="Arial" w:hAnsi="Arial" w:cs="Arial"/>
                <w:color w:val="000000"/>
              </w:rPr>
              <w:t>v10.8.1</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05497D" w14:textId="1BEE6878" w:rsidR="005676A5" w:rsidRPr="00104C63" w:rsidRDefault="005676A5" w:rsidP="005676A5">
            <w:pPr>
              <w:rPr>
                <w:rFonts w:ascii="Arial" w:hAnsi="Arial" w:cs="Arial"/>
                <w:color w:val="000000"/>
              </w:rPr>
            </w:pPr>
            <w:r>
              <w:rPr>
                <w:rFonts w:ascii="Arial" w:hAnsi="Arial" w:cs="Arial"/>
                <w:color w:val="000000"/>
              </w:rPr>
              <w:t>BD</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FE10904" w14:textId="4C15DF5D" w:rsidR="005676A5" w:rsidRPr="00104C63" w:rsidRDefault="005676A5" w:rsidP="005676A5">
            <w:pPr>
              <w:rPr>
                <w:rFonts w:ascii="Arial" w:hAnsi="Arial" w:cs="Arial"/>
                <w:color w:val="000000"/>
              </w:rPr>
            </w:pPr>
            <w:r w:rsidRPr="00D5666F">
              <w:rPr>
                <w:rFonts w:ascii="Arial" w:hAnsi="Arial" w:cs="Arial"/>
                <w:color w:val="000000"/>
              </w:rPr>
              <w:t>https://www.flowjo.com/</w:t>
            </w:r>
          </w:p>
        </w:tc>
      </w:tr>
      <w:tr w:rsidR="005676A5" w:rsidRPr="00104C63" w14:paraId="213C9DD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C72D44F" w14:textId="098AB9CF" w:rsidR="005676A5" w:rsidRPr="00104C63" w:rsidRDefault="005676A5" w:rsidP="005676A5">
            <w:pPr>
              <w:rPr>
                <w:rFonts w:ascii="Arial" w:hAnsi="Arial" w:cs="Arial"/>
                <w:color w:val="000000"/>
              </w:rPr>
            </w:pPr>
            <w:r>
              <w:rPr>
                <w:rFonts w:ascii="Arial" w:hAnsi="Arial" w:cs="Arial"/>
                <w:color w:val="000000"/>
              </w:rPr>
              <w:lastRenderedPageBreak/>
              <w:t>Prism 9</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479B70" w14:textId="75A983BA" w:rsidR="005676A5" w:rsidRPr="00104C63" w:rsidRDefault="005676A5" w:rsidP="005676A5">
            <w:pPr>
              <w:rPr>
                <w:rFonts w:ascii="Arial" w:hAnsi="Arial" w:cs="Arial"/>
                <w:color w:val="000000"/>
              </w:rPr>
            </w:pPr>
            <w:r w:rsidRPr="00D5666F">
              <w:rPr>
                <w:rFonts w:ascii="Arial" w:hAnsi="Arial" w:cs="Arial"/>
                <w:color w:val="000000"/>
              </w:rPr>
              <w:t>GraphPad Software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222EF21" w14:textId="421ED2D6" w:rsidR="005676A5" w:rsidRPr="00104C63" w:rsidRDefault="005676A5" w:rsidP="005676A5">
            <w:pPr>
              <w:rPr>
                <w:rFonts w:ascii="Arial" w:hAnsi="Arial" w:cs="Arial"/>
                <w:color w:val="000000"/>
              </w:rPr>
            </w:pPr>
            <w:r w:rsidRPr="00D5666F">
              <w:rPr>
                <w:rFonts w:ascii="Arial" w:hAnsi="Arial" w:cs="Arial"/>
                <w:color w:val="000000"/>
              </w:rPr>
              <w:t>https://www.graphpad.com/scientific-software/prism/</w:t>
            </w:r>
          </w:p>
        </w:tc>
      </w:tr>
      <w:tr w:rsidR="005676A5" w:rsidRPr="00104C63" w14:paraId="73A5F61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5BBBCE" w14:textId="454B2094" w:rsidR="005676A5" w:rsidRPr="00104C63" w:rsidRDefault="005676A5" w:rsidP="005676A5">
            <w:pPr>
              <w:rPr>
                <w:rFonts w:ascii="Arial" w:hAnsi="Arial" w:cs="Arial"/>
                <w:color w:val="000000"/>
              </w:rPr>
            </w:pPr>
            <w:r>
              <w:rPr>
                <w:rFonts w:ascii="Arial" w:hAnsi="Arial" w:cs="Arial"/>
                <w:color w:val="000000"/>
              </w:rPr>
              <w:t>Adobe Illustrator 2022</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40964C" w14:textId="710AE1F6" w:rsidR="005676A5" w:rsidRPr="00104C63" w:rsidRDefault="005676A5" w:rsidP="005676A5">
            <w:pPr>
              <w:rPr>
                <w:rFonts w:ascii="Arial" w:hAnsi="Arial" w:cs="Arial"/>
                <w:color w:val="000000"/>
              </w:rPr>
            </w:pPr>
            <w:r>
              <w:rPr>
                <w:rFonts w:ascii="Arial" w:hAnsi="Arial" w:cs="Arial"/>
                <w:color w:val="000000"/>
              </w:rPr>
              <w:t>Adobe</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D28786" w14:textId="160E19E0" w:rsidR="005676A5" w:rsidRPr="00104C63" w:rsidRDefault="005676A5" w:rsidP="005676A5">
            <w:pPr>
              <w:rPr>
                <w:rFonts w:ascii="Arial" w:hAnsi="Arial" w:cs="Arial"/>
                <w:color w:val="000000"/>
              </w:rPr>
            </w:pPr>
          </w:p>
        </w:tc>
      </w:tr>
      <w:tr w:rsidR="005676A5" w:rsidRPr="00104C63" w14:paraId="634A528B"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9EA2D6C" w14:textId="5F8BB256" w:rsidR="005676A5" w:rsidRPr="00104C63" w:rsidRDefault="005676A5" w:rsidP="005676A5">
            <w:pPr>
              <w:rPr>
                <w:rFonts w:ascii="Arial" w:hAnsi="Arial" w:cs="Arial"/>
                <w:color w:val="000000"/>
              </w:rPr>
            </w:pPr>
            <w:r>
              <w:rPr>
                <w:rFonts w:ascii="Arial" w:hAnsi="Arial" w:cs="Arial"/>
                <w:color w:val="000000"/>
              </w:rPr>
              <w:t>R</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DD4992" w14:textId="3F673B0A" w:rsidR="005676A5" w:rsidRPr="00104C63" w:rsidRDefault="005676A5" w:rsidP="005676A5">
            <w:pPr>
              <w:rPr>
                <w:rFonts w:ascii="Arial" w:hAnsi="Arial" w:cs="Arial"/>
                <w:color w:val="000000"/>
              </w:rPr>
            </w:pPr>
            <w:r w:rsidRPr="00234E5F">
              <w:rPr>
                <w:rFonts w:ascii="Arial" w:hAnsi="Arial" w:cs="Arial"/>
                <w:color w:val="000000"/>
              </w:rPr>
              <w:t>The R Foundation</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F5C4EDE" w14:textId="5F4F1DDF" w:rsidR="005676A5" w:rsidRPr="00104C63" w:rsidRDefault="005676A5" w:rsidP="005676A5">
            <w:pPr>
              <w:rPr>
                <w:rFonts w:ascii="Arial" w:hAnsi="Arial" w:cs="Arial"/>
                <w:color w:val="000000"/>
              </w:rPr>
            </w:pPr>
            <w:r w:rsidRPr="005A0AF4">
              <w:rPr>
                <w:rFonts w:ascii="Arial" w:hAnsi="Arial" w:cs="Arial"/>
                <w:color w:val="000000"/>
              </w:rPr>
              <w:t>https://www.r-project.org/</w:t>
            </w:r>
          </w:p>
        </w:tc>
      </w:tr>
      <w:tr w:rsidR="005676A5" w:rsidRPr="00104C63" w14:paraId="570B3EE4"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3EA69D8" w14:textId="233D0358" w:rsidR="005676A5" w:rsidRPr="00104C63" w:rsidRDefault="005676A5" w:rsidP="005676A5">
            <w:pPr>
              <w:rPr>
                <w:rFonts w:ascii="Arial" w:hAnsi="Arial" w:cs="Arial"/>
                <w:color w:val="000000"/>
              </w:rPr>
            </w:pPr>
            <w:r w:rsidRPr="00234E5F">
              <w:rPr>
                <w:rFonts w:ascii="Arial" w:hAnsi="Arial" w:cs="Arial"/>
                <w:color w:val="000000"/>
              </w:rPr>
              <w:t>Bioconductor</w:t>
            </w:r>
          </w:p>
        </w:tc>
        <w:sdt>
          <w:sdtPr>
            <w:rPr>
              <w:rFonts w:ascii="Arial" w:hAnsi="Arial" w:cs="Arial"/>
              <w:color w:val="000000"/>
            </w:rPr>
            <w:tag w:val="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
            <w:id w:val="-922018873"/>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EB4A21" w14:textId="3DFD2903" w:rsidR="005676A5" w:rsidRPr="00104C63" w:rsidRDefault="005676A5" w:rsidP="005676A5">
                <w:pPr>
                  <w:rPr>
                    <w:rFonts w:ascii="Arial" w:hAnsi="Arial" w:cs="Arial"/>
                    <w:color w:val="000000"/>
                  </w:rPr>
                </w:pPr>
                <w:r w:rsidRPr="00745429">
                  <w:rPr>
                    <w:rFonts w:ascii="Arial" w:hAnsi="Arial" w:cs="Arial"/>
                    <w:color w:val="000000"/>
                  </w:rPr>
                  <w:t>(Huber et al., 2015)</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787927A" w14:textId="414C96F2" w:rsidR="005676A5" w:rsidRPr="00104C63" w:rsidRDefault="005676A5" w:rsidP="005676A5">
            <w:pPr>
              <w:rPr>
                <w:rFonts w:ascii="Arial" w:hAnsi="Arial" w:cs="Arial"/>
                <w:color w:val="000000"/>
              </w:rPr>
            </w:pPr>
            <w:r w:rsidRPr="00234E5F">
              <w:rPr>
                <w:rFonts w:ascii="Arial" w:hAnsi="Arial" w:cs="Arial"/>
                <w:color w:val="000000"/>
              </w:rPr>
              <w:t>https://www.bioconductor.org/</w:t>
            </w:r>
          </w:p>
        </w:tc>
      </w:tr>
      <w:tr w:rsidR="005676A5" w:rsidRPr="00104C63" w14:paraId="2D1CF15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5E978" w14:textId="41EA2CE7" w:rsidR="005676A5" w:rsidRPr="00104C63" w:rsidRDefault="005676A5" w:rsidP="005676A5">
            <w:pPr>
              <w:rPr>
                <w:rFonts w:ascii="Arial" w:hAnsi="Arial" w:cs="Arial"/>
                <w:color w:val="000000"/>
              </w:rPr>
            </w:pPr>
            <w:r>
              <w:rPr>
                <w:rFonts w:ascii="Arial" w:hAnsi="Arial" w:cs="Arial"/>
                <w:color w:val="000000"/>
              </w:rPr>
              <w:t>Cell Ranger</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5AA78DD" w14:textId="6F29B564" w:rsidR="005676A5" w:rsidRPr="00104C63" w:rsidRDefault="005676A5" w:rsidP="005676A5">
            <w:pPr>
              <w:rPr>
                <w:rFonts w:ascii="Arial" w:hAnsi="Arial" w:cs="Arial"/>
                <w:color w:val="000000"/>
              </w:rPr>
            </w:pPr>
            <w:r>
              <w:rPr>
                <w:rFonts w:ascii="Arial" w:hAnsi="Arial" w:cs="Arial"/>
                <w:color w:val="000000"/>
              </w:rPr>
              <w:t>10x Genomics</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EB68B6" w14:textId="77777777" w:rsidR="005676A5" w:rsidRPr="00104C63" w:rsidRDefault="005676A5" w:rsidP="005676A5">
            <w:pPr>
              <w:rPr>
                <w:rFonts w:ascii="Arial" w:hAnsi="Arial" w:cs="Arial"/>
                <w:color w:val="000000"/>
              </w:rPr>
            </w:pPr>
          </w:p>
        </w:tc>
      </w:tr>
      <w:tr w:rsidR="005676A5" w:rsidRPr="00104C63" w14:paraId="67A904B6"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973CEAA" w14:textId="143AB008" w:rsidR="005676A5" w:rsidRPr="00104C63" w:rsidRDefault="005676A5" w:rsidP="005676A5">
            <w:pPr>
              <w:rPr>
                <w:rFonts w:ascii="Arial" w:hAnsi="Arial" w:cs="Arial"/>
                <w:color w:val="000000"/>
              </w:rPr>
            </w:pPr>
            <w:r>
              <w:rPr>
                <w:rFonts w:ascii="Arial" w:hAnsi="Arial" w:cs="Arial"/>
                <w:color w:val="000000"/>
              </w:rPr>
              <w:t>DESeq2</w:t>
            </w:r>
          </w:p>
        </w:tc>
        <w:sdt>
          <w:sdtPr>
            <w:rPr>
              <w:rFonts w:ascii="Arial" w:hAnsi="Arial" w:cs="Arial"/>
              <w:color w:val="000000"/>
            </w:rPr>
            <w:tag w:val="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
            <w:id w:val="-1227215848"/>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ACC1EE1" w14:textId="6F54F26E" w:rsidR="005676A5" w:rsidRPr="00104C63" w:rsidRDefault="005676A5" w:rsidP="005676A5">
                <w:pPr>
                  <w:rPr>
                    <w:rFonts w:ascii="Arial" w:hAnsi="Arial" w:cs="Arial"/>
                    <w:color w:val="000000"/>
                  </w:rPr>
                </w:pPr>
                <w:r w:rsidRPr="00745429">
                  <w:rPr>
                    <w:rFonts w:ascii="Arial" w:hAnsi="Arial" w:cs="Arial"/>
                    <w:color w:val="000000"/>
                  </w:rPr>
                  <w:t>(Love et al., 2014)</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996C0" w14:textId="77777777" w:rsidR="005676A5" w:rsidRPr="00104C63" w:rsidRDefault="005676A5" w:rsidP="005676A5">
            <w:pPr>
              <w:rPr>
                <w:rFonts w:ascii="Arial" w:hAnsi="Arial" w:cs="Arial"/>
                <w:color w:val="000000"/>
              </w:rPr>
            </w:pPr>
          </w:p>
        </w:tc>
      </w:tr>
      <w:tr w:rsidR="005676A5" w:rsidRPr="00104C63" w14:paraId="56F3DFF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06022F9" w14:textId="216EA069" w:rsidR="005676A5" w:rsidRPr="00104C63" w:rsidRDefault="005676A5" w:rsidP="005676A5">
            <w:pPr>
              <w:rPr>
                <w:rFonts w:ascii="Arial" w:hAnsi="Arial" w:cs="Arial"/>
                <w:color w:val="000000"/>
              </w:rPr>
            </w:pPr>
            <w:bookmarkStart w:id="37" w:name="OLE_LINK46"/>
            <w:bookmarkStart w:id="38" w:name="OLE_LINK47"/>
            <w:r>
              <w:rPr>
                <w:rFonts w:ascii="Arial" w:hAnsi="Arial" w:cs="Arial"/>
                <w:color w:val="000000"/>
              </w:rPr>
              <w:t>Seurat</w:t>
            </w:r>
            <w:bookmarkEnd w:id="37"/>
            <w:bookmarkEnd w:id="38"/>
          </w:p>
        </w:tc>
        <w:sdt>
          <w:sdtPr>
            <w:rPr>
              <w:rFonts w:ascii="Arial" w:hAnsi="Arial" w:cs="Arial"/>
              <w:color w:val="000000"/>
            </w:rPr>
            <w:tag w:val="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
            <w:id w:val="-2067792940"/>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32A75AF" w14:textId="2A03A77C" w:rsidR="005676A5" w:rsidRPr="00104C63" w:rsidRDefault="005676A5" w:rsidP="005676A5">
                <w:pPr>
                  <w:rPr>
                    <w:rFonts w:ascii="Arial" w:hAnsi="Arial" w:cs="Arial"/>
                    <w:color w:val="000000"/>
                  </w:rPr>
                </w:pPr>
                <w:r w:rsidRPr="00745429">
                  <w:rPr>
                    <w:rFonts w:ascii="Arial" w:hAnsi="Arial" w:cs="Arial"/>
                    <w:color w:val="000000"/>
                  </w:rPr>
                  <w:t>(Hao et al., 2020)</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EF1A280" w14:textId="6B89605C" w:rsidR="005676A5" w:rsidRPr="00104C63" w:rsidRDefault="005676A5" w:rsidP="005676A5">
            <w:pPr>
              <w:rPr>
                <w:rFonts w:ascii="Arial" w:hAnsi="Arial" w:cs="Arial"/>
                <w:color w:val="000000"/>
              </w:rPr>
            </w:pPr>
            <w:r w:rsidRPr="00C520D3">
              <w:rPr>
                <w:rFonts w:ascii="Arial" w:hAnsi="Arial" w:cs="Arial"/>
                <w:color w:val="000000"/>
              </w:rPr>
              <w:t>https://satijalab.org/seurat/</w:t>
            </w:r>
          </w:p>
        </w:tc>
      </w:tr>
      <w:tr w:rsidR="005676A5" w:rsidRPr="00104C63" w14:paraId="563AB6D0"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CC9FB90" w14:textId="60F960DC" w:rsidR="005676A5" w:rsidRPr="00104C63" w:rsidRDefault="005676A5" w:rsidP="005676A5">
            <w:pPr>
              <w:rPr>
                <w:rFonts w:ascii="Arial" w:hAnsi="Arial" w:cs="Arial"/>
                <w:color w:val="000000"/>
              </w:rPr>
            </w:pPr>
            <w:bookmarkStart w:id="39" w:name="OLE_LINK42"/>
            <w:bookmarkStart w:id="40" w:name="OLE_LINK43"/>
            <w:proofErr w:type="spellStart"/>
            <w:r>
              <w:rPr>
                <w:rFonts w:ascii="Arial" w:hAnsi="Arial" w:cs="Arial"/>
                <w:color w:val="000000"/>
              </w:rPr>
              <w:t>SingleR</w:t>
            </w:r>
            <w:bookmarkEnd w:id="39"/>
            <w:bookmarkEnd w:id="40"/>
            <w:proofErr w:type="spellEnd"/>
          </w:p>
        </w:tc>
        <w:sdt>
          <w:sdtPr>
            <w:rPr>
              <w:rFonts w:ascii="Arial" w:hAnsi="Arial" w:cs="Arial"/>
              <w:color w:val="000000"/>
            </w:rPr>
            <w:tag w:val="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
            <w:id w:val="-525407268"/>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BC4A5D8" w14:textId="154AC5ED" w:rsidR="005676A5" w:rsidRPr="00104C63" w:rsidRDefault="005676A5" w:rsidP="005676A5">
                <w:pPr>
                  <w:rPr>
                    <w:rFonts w:ascii="Arial" w:hAnsi="Arial" w:cs="Arial"/>
                    <w:color w:val="000000"/>
                  </w:rPr>
                </w:pPr>
                <w:r w:rsidRPr="00745429">
                  <w:rPr>
                    <w:rFonts w:ascii="Arial" w:hAnsi="Arial" w:cs="Arial"/>
                    <w:color w:val="000000"/>
                  </w:rPr>
                  <w:t>(Aran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21B23D7" w14:textId="1A4C9762" w:rsidR="005676A5" w:rsidRPr="00104C63" w:rsidRDefault="005676A5" w:rsidP="005676A5">
            <w:pPr>
              <w:rPr>
                <w:rFonts w:ascii="Arial" w:hAnsi="Arial" w:cs="Arial"/>
                <w:color w:val="000000"/>
              </w:rPr>
            </w:pPr>
            <w:r w:rsidRPr="00C520D3">
              <w:rPr>
                <w:rFonts w:ascii="Arial" w:hAnsi="Arial" w:cs="Arial"/>
                <w:color w:val="000000"/>
              </w:rPr>
              <w:t>https://github.com/dviraran/SingleR</w:t>
            </w:r>
          </w:p>
        </w:tc>
      </w:tr>
      <w:tr w:rsidR="005676A5" w:rsidRPr="00104C63" w14:paraId="764DA46E"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5D7A9B0" w14:textId="301DAC48" w:rsidR="005676A5" w:rsidRPr="00104C63" w:rsidRDefault="005676A5" w:rsidP="005676A5">
            <w:pPr>
              <w:rPr>
                <w:rFonts w:ascii="Arial" w:hAnsi="Arial" w:cs="Arial"/>
                <w:color w:val="000000"/>
              </w:rPr>
            </w:pPr>
            <w:bookmarkStart w:id="41" w:name="OLE_LINK44"/>
            <w:bookmarkStart w:id="42" w:name="OLE_LINK45"/>
            <w:proofErr w:type="spellStart"/>
            <w:r w:rsidRPr="005810CA">
              <w:rPr>
                <w:rFonts w:ascii="Arial" w:hAnsi="Arial" w:cs="Arial"/>
              </w:rPr>
              <w:t>clusterProfiler</w:t>
            </w:r>
            <w:bookmarkEnd w:id="41"/>
            <w:bookmarkEnd w:id="42"/>
            <w:proofErr w:type="spellEnd"/>
          </w:p>
        </w:tc>
        <w:sdt>
          <w:sdtPr>
            <w:rPr>
              <w:rFonts w:ascii="Arial" w:hAnsi="Arial" w:cs="Arial"/>
              <w:color w:val="000000"/>
            </w:rPr>
            <w:tag w:val="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
            <w:id w:val="1350754212"/>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D95A2AC" w14:textId="139CB82B" w:rsidR="005676A5" w:rsidRPr="00104C63" w:rsidRDefault="005676A5" w:rsidP="005676A5">
                <w:pPr>
                  <w:rPr>
                    <w:rFonts w:ascii="Arial" w:hAnsi="Arial" w:cs="Arial"/>
                    <w:color w:val="000000"/>
                  </w:rPr>
                </w:pPr>
                <w:r w:rsidRPr="00745429">
                  <w:rPr>
                    <w:rFonts w:ascii="Arial" w:hAnsi="Arial" w:cs="Arial"/>
                    <w:color w:val="000000"/>
                  </w:rPr>
                  <w:t>(Wu et al., 2021)</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08E833E" w14:textId="69FD352C" w:rsidR="005676A5" w:rsidRPr="00104C63" w:rsidRDefault="005676A5" w:rsidP="005676A5">
            <w:pPr>
              <w:rPr>
                <w:rFonts w:ascii="Arial" w:hAnsi="Arial" w:cs="Arial"/>
                <w:color w:val="000000"/>
              </w:rPr>
            </w:pPr>
            <w:r w:rsidRPr="00C520D3">
              <w:rPr>
                <w:rFonts w:ascii="Arial" w:hAnsi="Arial" w:cs="Arial"/>
                <w:color w:val="000000"/>
              </w:rPr>
              <w:t>https://github.com/YuLab-SMU/clusterProfiler</w:t>
            </w:r>
          </w:p>
        </w:tc>
      </w:tr>
      <w:tr w:rsidR="005676A5" w:rsidRPr="00104C63" w14:paraId="4EDD8082"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1A4F4F5" w14:textId="1F1CD802" w:rsidR="005676A5" w:rsidRPr="00104C63" w:rsidRDefault="005676A5" w:rsidP="005676A5">
            <w:pPr>
              <w:rPr>
                <w:rFonts w:ascii="Arial" w:hAnsi="Arial" w:cs="Arial"/>
                <w:color w:val="000000"/>
              </w:rPr>
            </w:pPr>
            <w:proofErr w:type="spellStart"/>
            <w:r>
              <w:rPr>
                <w:rFonts w:ascii="Arial" w:hAnsi="Arial" w:cs="Arial"/>
                <w:color w:val="000000"/>
              </w:rPr>
              <w:t>velocyto</w:t>
            </w:r>
            <w:proofErr w:type="spellEnd"/>
          </w:p>
        </w:tc>
        <w:sdt>
          <w:sdtPr>
            <w:rPr>
              <w:rFonts w:ascii="Arial" w:hAnsi="Arial" w:cs="Arial"/>
              <w:color w:val="000000"/>
            </w:rPr>
            <w:tag w:val="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
            <w:id w:val="10504659"/>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0564EC4" w14:textId="5265790A" w:rsidR="005676A5" w:rsidRPr="00104C63" w:rsidRDefault="005676A5" w:rsidP="005676A5">
                <w:pPr>
                  <w:rPr>
                    <w:rFonts w:ascii="Arial" w:hAnsi="Arial" w:cs="Arial"/>
                    <w:color w:val="000000"/>
                  </w:rPr>
                </w:pPr>
                <w:r w:rsidRPr="00745429">
                  <w:rPr>
                    <w:rFonts w:ascii="Arial" w:hAnsi="Arial" w:cs="Arial"/>
                    <w:color w:val="000000"/>
                  </w:rPr>
                  <w:t>(</w:t>
                </w:r>
                <w:proofErr w:type="gramStart"/>
                <w:r w:rsidRPr="00745429">
                  <w:rPr>
                    <w:rFonts w:ascii="Arial" w:hAnsi="Arial" w:cs="Arial"/>
                    <w:color w:val="000000"/>
                  </w:rPr>
                  <w:t>la</w:t>
                </w:r>
                <w:proofErr w:type="gramEnd"/>
                <w:r w:rsidRPr="00745429">
                  <w:rPr>
                    <w:rFonts w:ascii="Arial" w:hAnsi="Arial" w:cs="Arial"/>
                    <w:color w:val="000000"/>
                  </w:rPr>
                  <w:t xml:space="preserve"> </w:t>
                </w:r>
                <w:proofErr w:type="spellStart"/>
                <w:r w:rsidRPr="00745429">
                  <w:rPr>
                    <w:rFonts w:ascii="Arial" w:hAnsi="Arial" w:cs="Arial"/>
                    <w:color w:val="000000"/>
                  </w:rPr>
                  <w:t>Manno</w:t>
                </w:r>
                <w:proofErr w:type="spellEnd"/>
                <w:r w:rsidRPr="00745429">
                  <w:rPr>
                    <w:rFonts w:ascii="Arial" w:hAnsi="Arial" w:cs="Arial"/>
                    <w:color w:val="000000"/>
                  </w:rPr>
                  <w:t xml:space="preserve"> et al., 2018)</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A18A777" w14:textId="6181CF55" w:rsidR="005676A5" w:rsidRPr="00104C63" w:rsidRDefault="005676A5" w:rsidP="005676A5">
            <w:pPr>
              <w:rPr>
                <w:rFonts w:ascii="Arial" w:hAnsi="Arial" w:cs="Arial"/>
                <w:color w:val="000000"/>
              </w:rPr>
            </w:pPr>
            <w:r w:rsidRPr="00C520D3">
              <w:rPr>
                <w:rFonts w:ascii="Arial" w:hAnsi="Arial" w:cs="Arial"/>
                <w:color w:val="000000"/>
              </w:rPr>
              <w:t>http://velocyto.org/</w:t>
            </w:r>
          </w:p>
        </w:tc>
      </w:tr>
      <w:tr w:rsidR="005676A5" w:rsidRPr="00104C63" w14:paraId="79A6360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40483BF" w14:textId="3269BCDB" w:rsidR="005676A5" w:rsidRPr="00104C63" w:rsidRDefault="005676A5" w:rsidP="005676A5">
            <w:pPr>
              <w:rPr>
                <w:rFonts w:ascii="Arial" w:hAnsi="Arial" w:cs="Arial"/>
                <w:color w:val="000000"/>
              </w:rPr>
            </w:pPr>
            <w:proofErr w:type="spellStart"/>
            <w:r>
              <w:rPr>
                <w:rFonts w:ascii="Arial" w:hAnsi="Arial" w:cs="Arial"/>
                <w:color w:val="000000"/>
              </w:rPr>
              <w:t>scVelo</w:t>
            </w:r>
            <w:proofErr w:type="spellEnd"/>
          </w:p>
        </w:tc>
        <w:sdt>
          <w:sdtPr>
            <w:rPr>
              <w:rFonts w:ascii="Arial" w:hAnsi="Arial" w:cs="Arial"/>
              <w:color w:val="000000"/>
            </w:rPr>
            <w:tag w:val="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
            <w:id w:val="567461247"/>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C3F11E0" w14:textId="5B3339EC" w:rsidR="005676A5" w:rsidRPr="00104C63" w:rsidRDefault="005676A5" w:rsidP="005676A5">
                <w:pPr>
                  <w:rPr>
                    <w:rFonts w:ascii="Arial" w:hAnsi="Arial" w:cs="Arial"/>
                    <w:color w:val="000000"/>
                  </w:rPr>
                </w:pPr>
                <w:r w:rsidRPr="00745429">
                  <w:rPr>
                    <w:rFonts w:ascii="Arial" w:hAnsi="Arial" w:cs="Arial"/>
                    <w:color w:val="000000"/>
                  </w:rPr>
                  <w:t>(Bergen et al., 2020)</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9D8FE6" w14:textId="5692859B" w:rsidR="005676A5" w:rsidRPr="00104C63" w:rsidRDefault="005676A5" w:rsidP="005676A5">
            <w:pPr>
              <w:rPr>
                <w:rFonts w:ascii="Arial" w:hAnsi="Arial" w:cs="Arial"/>
                <w:color w:val="000000"/>
              </w:rPr>
            </w:pPr>
            <w:r w:rsidRPr="00C520D3">
              <w:rPr>
                <w:rFonts w:ascii="Arial" w:hAnsi="Arial" w:cs="Arial"/>
                <w:color w:val="000000"/>
              </w:rPr>
              <w:t>https://scvelo.readthedocs.io/</w:t>
            </w:r>
          </w:p>
        </w:tc>
      </w:tr>
      <w:tr w:rsidR="005676A5" w:rsidRPr="00104C63" w14:paraId="0F43BE03"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8C8B584" w14:textId="6BB6EAA8" w:rsidR="005676A5" w:rsidRPr="00104C63" w:rsidRDefault="005676A5" w:rsidP="005676A5">
            <w:pPr>
              <w:rPr>
                <w:rFonts w:ascii="Arial" w:hAnsi="Arial" w:cs="Arial"/>
                <w:color w:val="000000"/>
              </w:rPr>
            </w:pPr>
            <w:r>
              <w:rPr>
                <w:rFonts w:ascii="Arial" w:hAnsi="Arial" w:cs="Arial"/>
                <w:color w:val="000000"/>
              </w:rPr>
              <w:t>SCENIC</w:t>
            </w:r>
          </w:p>
        </w:tc>
        <w:sdt>
          <w:sdtPr>
            <w:rPr>
              <w:rFonts w:ascii="Arial" w:hAnsi="Arial" w:cs="Arial"/>
              <w:color w:val="000000"/>
            </w:rPr>
            <w:tag w:val="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
            <w:id w:val="1077248029"/>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E89212" w14:textId="5153935C" w:rsidR="005676A5" w:rsidRPr="00104C63" w:rsidRDefault="005676A5" w:rsidP="005676A5">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Aibar</w:t>
                </w:r>
                <w:proofErr w:type="spellEnd"/>
                <w:r w:rsidRPr="00745429">
                  <w:rPr>
                    <w:rFonts w:ascii="Arial" w:hAnsi="Arial" w:cs="Arial"/>
                    <w:color w:val="000000"/>
                  </w:rPr>
                  <w:t xml:space="preserve"> et al., 2017)</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338A5F6" w14:textId="0E01319C" w:rsidR="005676A5" w:rsidRPr="00104C63" w:rsidRDefault="005676A5" w:rsidP="005676A5">
            <w:pPr>
              <w:rPr>
                <w:rFonts w:ascii="Arial" w:hAnsi="Arial" w:cs="Arial"/>
                <w:color w:val="000000"/>
              </w:rPr>
            </w:pPr>
            <w:r w:rsidRPr="00C520D3">
              <w:rPr>
                <w:rFonts w:ascii="Arial" w:hAnsi="Arial" w:cs="Arial"/>
                <w:color w:val="000000"/>
              </w:rPr>
              <w:t>https://scenic.aertslab.org/</w:t>
            </w:r>
          </w:p>
        </w:tc>
      </w:tr>
      <w:tr w:rsidR="005676A5" w:rsidRPr="00104C63" w14:paraId="21E01867"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477147A" w14:textId="05A8013A" w:rsidR="005676A5" w:rsidRPr="00104C63" w:rsidRDefault="005676A5" w:rsidP="005676A5">
            <w:pPr>
              <w:rPr>
                <w:rFonts w:ascii="Arial" w:hAnsi="Arial" w:cs="Arial"/>
                <w:color w:val="000000"/>
              </w:rPr>
            </w:pPr>
            <w:r>
              <w:rPr>
                <w:rFonts w:ascii="Arial" w:hAnsi="Arial" w:cs="Arial"/>
                <w:color w:val="000000"/>
              </w:rPr>
              <w:t>Monocle3</w:t>
            </w:r>
          </w:p>
        </w:tc>
        <w:sdt>
          <w:sdtPr>
            <w:rPr>
              <w:rFonts w:ascii="Arial" w:hAnsi="Arial" w:cs="Arial"/>
              <w:color w:val="000000"/>
            </w:rPr>
            <w:tag w:val="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
            <w:id w:val="1498311919"/>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7595839" w14:textId="0B15A801" w:rsidR="005676A5" w:rsidRPr="00104C63" w:rsidRDefault="005676A5" w:rsidP="005676A5">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Trapnell</w:t>
                </w:r>
                <w:proofErr w:type="spellEnd"/>
                <w:r w:rsidRPr="00745429">
                  <w:rPr>
                    <w:rFonts w:ascii="Arial" w:hAnsi="Arial" w:cs="Arial"/>
                    <w:color w:val="000000"/>
                  </w:rPr>
                  <w:t xml:space="preserve"> et al., 2014)</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99A5C9F" w14:textId="64D53A85" w:rsidR="005676A5" w:rsidRPr="00104C63" w:rsidRDefault="005676A5" w:rsidP="005676A5">
            <w:pPr>
              <w:rPr>
                <w:rFonts w:ascii="Arial" w:hAnsi="Arial" w:cs="Arial"/>
                <w:color w:val="000000"/>
              </w:rPr>
            </w:pPr>
            <w:r w:rsidRPr="00C520D3">
              <w:rPr>
                <w:rFonts w:ascii="Arial" w:hAnsi="Arial" w:cs="Arial"/>
                <w:color w:val="000000"/>
              </w:rPr>
              <w:t>https://cole-trapnell-lab.github.io/monocle3/</w:t>
            </w:r>
          </w:p>
        </w:tc>
      </w:tr>
      <w:tr w:rsidR="005676A5" w:rsidRPr="00C3634F" w14:paraId="1710506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BA6BAB1" w14:textId="2E8E362C" w:rsidR="005676A5" w:rsidRPr="00104C63" w:rsidRDefault="005676A5" w:rsidP="005676A5">
            <w:pPr>
              <w:rPr>
                <w:rFonts w:ascii="Arial" w:hAnsi="Arial" w:cs="Arial"/>
                <w:color w:val="000000"/>
              </w:rPr>
            </w:pPr>
            <w:proofErr w:type="spellStart"/>
            <w:r>
              <w:rPr>
                <w:rFonts w:ascii="Arial" w:hAnsi="Arial" w:cs="Arial"/>
                <w:color w:val="000000"/>
              </w:rPr>
              <w:t>TradeSeq</w:t>
            </w:r>
            <w:proofErr w:type="spellEnd"/>
          </w:p>
        </w:tc>
        <w:sdt>
          <w:sdtPr>
            <w:rPr>
              <w:rFonts w:ascii="Arial" w:hAnsi="Arial" w:cs="Arial"/>
              <w:color w:val="000000"/>
            </w:rPr>
            <w:tag w:val="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
            <w:id w:val="295798358"/>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65523F8" w14:textId="4A857568" w:rsidR="005676A5" w:rsidRPr="00D451C7" w:rsidRDefault="005676A5" w:rsidP="005676A5">
                <w:pPr>
                  <w:rPr>
                    <w:rFonts w:ascii="Arial" w:hAnsi="Arial" w:cs="Arial"/>
                    <w:color w:val="000000"/>
                    <w:lang w:val="nl-NL"/>
                  </w:rPr>
                </w:pPr>
                <w:r w:rsidRPr="00745429">
                  <w:rPr>
                    <w:rFonts w:ascii="Arial" w:hAnsi="Arial" w:cs="Arial"/>
                    <w:color w:val="000000"/>
                    <w:lang w:val="nl-NL"/>
                  </w:rPr>
                  <w:t>(</w:t>
                </w:r>
                <w:proofErr w:type="gramStart"/>
                <w:r w:rsidRPr="00745429">
                  <w:rPr>
                    <w:rFonts w:ascii="Arial" w:hAnsi="Arial" w:cs="Arial"/>
                    <w:color w:val="000000"/>
                    <w:lang w:val="nl-NL"/>
                  </w:rPr>
                  <w:t>van</w:t>
                </w:r>
                <w:proofErr w:type="gramEnd"/>
                <w:r w:rsidRPr="00745429">
                  <w:rPr>
                    <w:rFonts w:ascii="Arial" w:hAnsi="Arial" w:cs="Arial"/>
                    <w:color w:val="000000"/>
                    <w:lang w:val="nl-NL"/>
                  </w:rPr>
                  <w:t xml:space="preserve"> den Berge et al.)</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B51AABF" w14:textId="24F2EB97" w:rsidR="005676A5" w:rsidRPr="00D451C7" w:rsidRDefault="005676A5" w:rsidP="005676A5">
            <w:pPr>
              <w:rPr>
                <w:rFonts w:ascii="Arial" w:hAnsi="Arial" w:cs="Arial"/>
                <w:color w:val="000000"/>
                <w:lang w:val="nl-NL"/>
              </w:rPr>
            </w:pPr>
            <w:proofErr w:type="gramStart"/>
            <w:r w:rsidRPr="00D451C7">
              <w:rPr>
                <w:rFonts w:ascii="Arial" w:hAnsi="Arial" w:cs="Arial"/>
                <w:color w:val="000000"/>
                <w:lang w:val="nl-NL"/>
              </w:rPr>
              <w:t>https://github.com/statOmics/tradeSeq</w:t>
            </w:r>
            <w:proofErr w:type="gramEnd"/>
          </w:p>
        </w:tc>
      </w:tr>
      <w:tr w:rsidR="005676A5" w:rsidRPr="00104C63" w14:paraId="0A05C8DA"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73B802" w14:textId="41263E83" w:rsidR="005676A5" w:rsidRPr="00104C63" w:rsidRDefault="005676A5" w:rsidP="005676A5">
            <w:pPr>
              <w:rPr>
                <w:rFonts w:ascii="Arial" w:hAnsi="Arial" w:cs="Arial"/>
                <w:color w:val="000000"/>
              </w:rPr>
            </w:pPr>
            <w:proofErr w:type="spellStart"/>
            <w:r w:rsidRPr="00E73367">
              <w:rPr>
                <w:rFonts w:ascii="Arial" w:hAnsi="Arial" w:cs="Arial"/>
                <w:color w:val="000000"/>
              </w:rPr>
              <w:t>ComplexHeatmap</w:t>
            </w:r>
            <w:proofErr w:type="spellEnd"/>
          </w:p>
        </w:tc>
        <w:sdt>
          <w:sdtPr>
            <w:rPr>
              <w:rFonts w:ascii="Arial" w:hAnsi="Arial" w:cs="Arial"/>
              <w:color w:val="000000"/>
            </w:rPr>
            <w:tag w:val="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
            <w:id w:val="1004483090"/>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66FF2B" w14:textId="7BD3A487" w:rsidR="005676A5" w:rsidRPr="00104C63" w:rsidRDefault="005676A5" w:rsidP="005676A5">
                <w:pPr>
                  <w:rPr>
                    <w:rFonts w:ascii="Arial" w:hAnsi="Arial" w:cs="Arial"/>
                    <w:color w:val="000000"/>
                  </w:rPr>
                </w:pPr>
                <w:r w:rsidRPr="00745429">
                  <w:rPr>
                    <w:rFonts w:ascii="Arial" w:hAnsi="Arial" w:cs="Arial"/>
                    <w:color w:val="000000"/>
                  </w:rPr>
                  <w:t>(Gu et al., 2016)</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E57D14F" w14:textId="2549A2D0" w:rsidR="005676A5" w:rsidRPr="00104C63" w:rsidRDefault="005676A5" w:rsidP="005676A5">
            <w:pPr>
              <w:rPr>
                <w:rFonts w:ascii="Arial" w:hAnsi="Arial" w:cs="Arial"/>
                <w:color w:val="000000"/>
              </w:rPr>
            </w:pPr>
            <w:r w:rsidRPr="00E73367">
              <w:rPr>
                <w:rFonts w:ascii="Arial" w:hAnsi="Arial" w:cs="Arial"/>
                <w:color w:val="000000"/>
              </w:rPr>
              <w:t>https://jokergoo.github.io/ComplexHeatmap-reference/book/</w:t>
            </w:r>
          </w:p>
        </w:tc>
      </w:tr>
      <w:tr w:rsidR="005676A5" w:rsidRPr="00104C63" w14:paraId="5BA36591"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1C56B88" w14:textId="3F7B69F1" w:rsidR="005676A5" w:rsidRPr="00104C63" w:rsidRDefault="005676A5" w:rsidP="005676A5">
            <w:pPr>
              <w:rPr>
                <w:rFonts w:ascii="Arial" w:hAnsi="Arial" w:cs="Arial"/>
                <w:color w:val="000000"/>
              </w:rPr>
            </w:pPr>
            <w:r>
              <w:rPr>
                <w:rFonts w:ascii="Arial" w:hAnsi="Arial" w:cs="Arial"/>
                <w:color w:val="000000"/>
              </w:rPr>
              <w:t>VISION</w:t>
            </w:r>
          </w:p>
        </w:tc>
        <w:sdt>
          <w:sdtPr>
            <w:rPr>
              <w:rFonts w:ascii="Arial" w:hAnsi="Arial" w:cs="Arial"/>
              <w:color w:val="000000"/>
            </w:rPr>
            <w:tag w:val="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
            <w:id w:val="-1807160388"/>
            <w:placeholder>
              <w:docPart w:val="768E4B14FB72B848BC4AD37EEA57DC54"/>
            </w:placeholder>
          </w:sdt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DBB39B6" w14:textId="3A02F0AF" w:rsidR="005676A5" w:rsidRPr="00104C63" w:rsidRDefault="005676A5" w:rsidP="005676A5">
                <w:pPr>
                  <w:rPr>
                    <w:rFonts w:ascii="Arial" w:hAnsi="Arial" w:cs="Arial"/>
                    <w:color w:val="000000"/>
                  </w:rPr>
                </w:pPr>
                <w:r w:rsidRPr="00745429">
                  <w:rPr>
                    <w:rFonts w:ascii="Arial" w:hAnsi="Arial" w:cs="Arial"/>
                    <w:color w:val="000000"/>
                  </w:rPr>
                  <w:t>(</w:t>
                </w:r>
                <w:proofErr w:type="spellStart"/>
                <w:r w:rsidRPr="00745429">
                  <w:rPr>
                    <w:rFonts w:ascii="Arial" w:hAnsi="Arial" w:cs="Arial"/>
                    <w:color w:val="000000"/>
                  </w:rPr>
                  <w:t>DeTomaso</w:t>
                </w:r>
                <w:proofErr w:type="spellEnd"/>
                <w:r w:rsidRPr="00745429">
                  <w:rPr>
                    <w:rFonts w:ascii="Arial" w:hAnsi="Arial" w:cs="Arial"/>
                    <w:color w:val="000000"/>
                  </w:rPr>
                  <w:t xml:space="preserve">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2A1FE3E" w14:textId="0CA0B281" w:rsidR="005676A5" w:rsidRPr="00104C63" w:rsidRDefault="005676A5" w:rsidP="005676A5">
            <w:pPr>
              <w:rPr>
                <w:rFonts w:ascii="Arial" w:hAnsi="Arial" w:cs="Arial"/>
                <w:color w:val="000000"/>
              </w:rPr>
            </w:pPr>
            <w:r w:rsidRPr="00E73367">
              <w:rPr>
                <w:rFonts w:ascii="Arial" w:hAnsi="Arial" w:cs="Arial"/>
                <w:color w:val="000000"/>
              </w:rPr>
              <w:t>https://github.com/YosefLab/VISION</w:t>
            </w:r>
          </w:p>
        </w:tc>
      </w:tr>
      <w:tr w:rsidR="005676A5" w:rsidRPr="00104C63" w14:paraId="4F93C7BF"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A6E7DC8" w14:textId="77777777" w:rsidR="005676A5" w:rsidRPr="00104C63"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BDC3D72"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B2E0573" w14:textId="77777777" w:rsidR="005676A5" w:rsidRPr="00104C63" w:rsidRDefault="005676A5" w:rsidP="005676A5">
            <w:pPr>
              <w:rPr>
                <w:rFonts w:ascii="Arial" w:hAnsi="Arial" w:cs="Arial"/>
                <w:color w:val="000000"/>
              </w:rPr>
            </w:pPr>
          </w:p>
        </w:tc>
      </w:tr>
      <w:tr w:rsidR="005676A5" w:rsidRPr="00104C63" w14:paraId="6C1B1748" w14:textId="77777777" w:rsidTr="005B6D8F">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03A98D" w14:textId="77777777" w:rsidR="005676A5" w:rsidRPr="00104C63" w:rsidRDefault="005676A5" w:rsidP="005676A5">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08C83CE" w14:textId="77777777" w:rsidR="005676A5" w:rsidRPr="00104C63" w:rsidRDefault="005676A5" w:rsidP="005676A5">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9A939CB" w14:textId="77777777" w:rsidR="005676A5" w:rsidRPr="00104C63" w:rsidRDefault="005676A5" w:rsidP="005676A5">
            <w:pPr>
              <w:rPr>
                <w:rFonts w:ascii="Arial" w:hAnsi="Arial" w:cs="Arial"/>
                <w:color w:val="000000"/>
              </w:rPr>
            </w:pPr>
          </w:p>
        </w:tc>
      </w:tr>
      <w:tr w:rsidR="005676A5" w:rsidRPr="00104C63" w14:paraId="53BEB9FE" w14:textId="77777777" w:rsidTr="005B6D8F">
        <w:tc>
          <w:tcPr>
            <w:tcW w:w="2973" w:type="dxa"/>
            <w:tcBorders>
              <w:top w:val="nil"/>
              <w:left w:val="nil"/>
              <w:bottom w:val="single" w:sz="8" w:space="0" w:color="FFFFFF" w:themeColor="background1"/>
              <w:right w:val="nil"/>
            </w:tcBorders>
            <w:shd w:val="clear" w:color="auto" w:fill="D0CECE" w:themeFill="background2" w:themeFillShade="E6"/>
            <w:vAlign w:val="bottom"/>
          </w:tcPr>
          <w:p w14:paraId="54150CD4" w14:textId="0133A423" w:rsidR="005676A5" w:rsidRPr="00104C63" w:rsidRDefault="005676A5" w:rsidP="005676A5">
            <w:pPr>
              <w:rPr>
                <w:rFonts w:ascii="Arial" w:hAnsi="Arial" w:cs="Arial"/>
                <w:color w:val="000000"/>
              </w:rPr>
            </w:pPr>
            <w:bookmarkStart w:id="43" w:name="_Hlk93524646"/>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4699F3E3" w14:textId="50C47BD3" w:rsidR="005676A5" w:rsidRPr="00104C63" w:rsidRDefault="005676A5" w:rsidP="005676A5">
            <w:pPr>
              <w:rPr>
                <w:rFonts w:ascii="Arial" w:hAnsi="Arial" w:cs="Arial"/>
                <w:color w:val="000000"/>
              </w:rPr>
            </w:pP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1B2E2143" w14:textId="61B3FB81" w:rsidR="005676A5" w:rsidRPr="00104C63" w:rsidRDefault="005676A5" w:rsidP="005676A5">
            <w:pPr>
              <w:rPr>
                <w:rFonts w:ascii="Arial" w:hAnsi="Arial" w:cs="Arial"/>
                <w:color w:val="000000"/>
              </w:rPr>
            </w:pPr>
          </w:p>
        </w:tc>
      </w:tr>
      <w:bookmarkEnd w:id="35"/>
      <w:bookmarkEnd w:id="36"/>
      <w:bookmarkEnd w:id="43"/>
    </w:tbl>
    <w:p w14:paraId="62868D0D" w14:textId="36F4A898" w:rsidR="00A75E34" w:rsidRPr="00A75E34" w:rsidRDefault="00A75E34" w:rsidP="00A75E34">
      <w:pPr>
        <w:pStyle w:val="CommentText"/>
        <w:rPr>
          <w:highlight w:val="yellow"/>
        </w:rPr>
      </w:pPr>
    </w:p>
    <w:tbl>
      <w:tblPr>
        <w:tblStyle w:val="TableGrid"/>
        <w:tblW w:w="9579"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3"/>
        <w:gridCol w:w="1878"/>
        <w:gridCol w:w="4509"/>
        <w:gridCol w:w="219"/>
      </w:tblGrid>
      <w:tr w:rsidR="00A75E34" w:rsidRPr="003C67F3" w14:paraId="0AACE744" w14:textId="77777777" w:rsidTr="0045283C">
        <w:trPr>
          <w:cantSplit/>
          <w:trHeight w:val="259"/>
        </w:trPr>
        <w:tc>
          <w:tcPr>
            <w:tcW w:w="9579" w:type="dxa"/>
            <w:gridSpan w:val="4"/>
            <w:tcBorders>
              <w:top w:val="single" w:sz="12" w:space="0" w:color="000000"/>
              <w:bottom w:val="single" w:sz="12" w:space="0" w:color="000000"/>
            </w:tcBorders>
            <w:shd w:val="clear" w:color="auto" w:fill="auto"/>
          </w:tcPr>
          <w:p w14:paraId="5EDE2135" w14:textId="77777777" w:rsidR="00A75E34" w:rsidRPr="002C7097" w:rsidRDefault="00A75E34" w:rsidP="00CA54BE">
            <w:pPr>
              <w:rPr>
                <w:rFonts w:ascii="Arial" w:hAnsi="Arial" w:cs="Arial"/>
                <w:sz w:val="20"/>
                <w:szCs w:val="20"/>
              </w:rPr>
            </w:pPr>
            <w:r w:rsidRPr="002C7097">
              <w:rPr>
                <w:rFonts w:ascii="Arial" w:hAnsi="Arial" w:cs="Arial"/>
                <w:sz w:val="20"/>
                <w:szCs w:val="20"/>
              </w:rPr>
              <w:t>Experimental models: Organisms/strains</w:t>
            </w:r>
            <w:r w:rsidRPr="002C7097">
              <w:rPr>
                <w:rFonts w:ascii="Arial" w:hAnsi="Arial" w:cs="Arial"/>
                <w:noProof/>
                <w:sz w:val="20"/>
                <w:szCs w:val="20"/>
              </w:rPr>
              <w:t xml:space="preserve">: </w:t>
            </w:r>
          </w:p>
        </w:tc>
      </w:tr>
      <w:tr w:rsidR="002C7097" w:rsidRPr="00104C63" w14:paraId="1F3FFFAB"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E41015" w14:textId="4B5CD3BF" w:rsidR="002C7097" w:rsidRPr="00104C63" w:rsidRDefault="002C7097" w:rsidP="002C7097">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Tmem119-Cre</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49C20E" w14:textId="433428C5" w:rsidR="002C7097" w:rsidRPr="00104C63" w:rsidRDefault="002C7097" w:rsidP="002C7097">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AA6776A" w14:textId="430CD400" w:rsidR="002C7097" w:rsidRPr="00104C63" w:rsidRDefault="002C7097" w:rsidP="002C7097">
            <w:pPr>
              <w:rPr>
                <w:rFonts w:ascii="Arial" w:hAnsi="Arial" w:cs="Arial"/>
                <w:color w:val="000000"/>
              </w:rPr>
            </w:pPr>
            <w:r>
              <w:rPr>
                <w:rFonts w:ascii="Arial" w:hAnsi="Arial" w:cs="Arial"/>
                <w:color w:val="000000"/>
              </w:rPr>
              <w:t>N/A</w:t>
            </w:r>
          </w:p>
        </w:tc>
      </w:tr>
      <w:tr w:rsidR="002C7097" w:rsidRPr="00104C63" w14:paraId="3CF12176"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72A7023" w14:textId="5E2DD3F2" w:rsidR="002C7097" w:rsidRPr="00104C63" w:rsidRDefault="002C7097" w:rsidP="002C7097">
            <w:pPr>
              <w:rPr>
                <w:rFonts w:ascii="Arial" w:hAnsi="Arial" w:cs="Arial"/>
                <w:color w:val="000000"/>
              </w:rPr>
            </w:pPr>
            <w:r>
              <w:rPr>
                <w:rFonts w:ascii="Arial" w:hAnsi="Arial" w:cs="Arial"/>
                <w:color w:val="000000"/>
              </w:rPr>
              <w:t xml:space="preserve">Mouse: </w:t>
            </w:r>
            <w:bookmarkStart w:id="44" w:name="OLE_LINK91"/>
            <w:bookmarkStart w:id="45" w:name="OLE_LINK92"/>
            <w:bookmarkStart w:id="46" w:name="OLE_LINK93"/>
            <w:r w:rsidRPr="00D311E0">
              <w:rPr>
                <w:rFonts w:ascii="Arial" w:hAnsi="Arial" w:cs="Arial"/>
                <w:i/>
                <w:iCs/>
                <w:color w:val="000000"/>
              </w:rPr>
              <w:t>Cx3cr1-LSL-DTR</w:t>
            </w:r>
            <w:bookmarkEnd w:id="44"/>
            <w:bookmarkEnd w:id="45"/>
            <w:bookmarkEnd w:id="46"/>
          </w:p>
        </w:tc>
        <w:sdt>
          <w:sdtPr>
            <w:rPr>
              <w:rFonts w:ascii="Arial" w:hAnsi="Arial" w:cs="Arial"/>
              <w:color w:val="000000"/>
            </w:rPr>
            <w:tag w:val="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
            <w:id w:val="-1990778415"/>
            <w:placeholder>
              <w:docPart w:val="DefaultPlaceholder_-1854013440"/>
            </w:placeholder>
          </w:sdtPr>
          <w:sdtEnd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21CA6EA" w14:textId="302E9ECE" w:rsidR="002C7097" w:rsidRPr="00104C63" w:rsidRDefault="00745429" w:rsidP="002C7097">
                <w:pPr>
                  <w:rPr>
                    <w:rFonts w:ascii="Arial" w:hAnsi="Arial" w:cs="Arial"/>
                    <w:color w:val="000000"/>
                  </w:rPr>
                </w:pPr>
                <w:r w:rsidRPr="00745429">
                  <w:rPr>
                    <w:rFonts w:ascii="Arial" w:hAnsi="Arial" w:cs="Arial"/>
                    <w:color w:val="000000"/>
                  </w:rPr>
                  <w:t>(Diehl et al., 2013)</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03C1B54" w14:textId="561D2ACB" w:rsidR="002C7097" w:rsidRPr="00104C63" w:rsidRDefault="002C7097" w:rsidP="002C7097">
            <w:pPr>
              <w:rPr>
                <w:rFonts w:ascii="Arial" w:hAnsi="Arial" w:cs="Arial"/>
                <w:color w:val="000000"/>
              </w:rPr>
            </w:pPr>
            <w:r>
              <w:rPr>
                <w:rFonts w:ascii="Arial" w:hAnsi="Arial" w:cs="Arial"/>
                <w:color w:val="000000"/>
              </w:rPr>
              <w:t xml:space="preserve">JAX </w:t>
            </w:r>
            <w:r w:rsidR="00745429" w:rsidRPr="00745429">
              <w:rPr>
                <w:rFonts w:ascii="Arial" w:hAnsi="Arial" w:cs="Arial"/>
                <w:color w:val="000000"/>
              </w:rPr>
              <w:t>025629</w:t>
            </w:r>
          </w:p>
        </w:tc>
      </w:tr>
      <w:tr w:rsidR="002C7097" w:rsidRPr="00104C63" w14:paraId="22F3180A"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162240D" w14:textId="7EB9DC1D" w:rsidR="002C7097" w:rsidRPr="00104C63" w:rsidRDefault="002C7097" w:rsidP="002C7097">
            <w:pPr>
              <w:rPr>
                <w:rFonts w:ascii="Arial" w:hAnsi="Arial" w:cs="Arial"/>
                <w:color w:val="000000"/>
              </w:rPr>
            </w:pPr>
            <w:bookmarkStart w:id="47" w:name="OLE_LINK94"/>
            <w:bookmarkStart w:id="48" w:name="OLE_LINK95"/>
            <w:r>
              <w:rPr>
                <w:rFonts w:ascii="Arial" w:hAnsi="Arial" w:cs="Arial"/>
                <w:color w:val="000000"/>
              </w:rPr>
              <w:t>Mouse</w:t>
            </w:r>
            <w:bookmarkEnd w:id="47"/>
            <w:bookmarkEnd w:id="48"/>
            <w:r>
              <w:rPr>
                <w:rFonts w:ascii="Arial" w:hAnsi="Arial" w:cs="Arial"/>
                <w:color w:val="000000"/>
              </w:rPr>
              <w:t>: CD45.1+ C57BL6</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D0DB76C" w14:textId="77777777" w:rsidR="002C7097" w:rsidRPr="00104C63" w:rsidRDefault="002C7097" w:rsidP="002C7097">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242ACFD" w14:textId="3B3E2E09" w:rsidR="002C7097" w:rsidRPr="00104C63" w:rsidRDefault="002C7097" w:rsidP="002C7097">
            <w:pPr>
              <w:rPr>
                <w:rFonts w:ascii="Arial" w:hAnsi="Arial" w:cs="Arial"/>
                <w:color w:val="000000"/>
              </w:rPr>
            </w:pPr>
            <w:r>
              <w:rPr>
                <w:rFonts w:ascii="Arial" w:hAnsi="Arial" w:cs="Arial"/>
                <w:color w:val="000000"/>
              </w:rPr>
              <w:t xml:space="preserve">JAX </w:t>
            </w:r>
            <w:r w:rsidRPr="005B6990">
              <w:rPr>
                <w:rFonts w:ascii="Arial" w:hAnsi="Arial" w:cs="Arial"/>
                <w:color w:val="000000"/>
              </w:rPr>
              <w:t>002014</w:t>
            </w:r>
          </w:p>
        </w:tc>
      </w:tr>
      <w:tr w:rsidR="007A6D97" w:rsidRPr="00104C63" w14:paraId="6AB84A67"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7865196" w14:textId="6CF877A7" w:rsidR="007A6D97" w:rsidRDefault="007A6D97" w:rsidP="002C7097">
            <w:pPr>
              <w:rPr>
                <w:rFonts w:ascii="Arial" w:hAnsi="Arial" w:cs="Arial"/>
                <w:color w:val="000000"/>
              </w:rPr>
            </w:pPr>
            <w:r>
              <w:rPr>
                <w:rFonts w:ascii="Arial" w:hAnsi="Arial" w:cs="Arial"/>
                <w:color w:val="000000"/>
              </w:rPr>
              <w:t xml:space="preserve">Mouse: </w:t>
            </w:r>
            <w:bookmarkStart w:id="49" w:name="OLE_LINK96"/>
            <w:bookmarkStart w:id="50" w:name="OLE_LINK97"/>
            <w:bookmarkStart w:id="51" w:name="OLE_LINK98"/>
            <w:r>
              <w:rPr>
                <w:rFonts w:ascii="Arial" w:hAnsi="Arial" w:cs="Arial"/>
                <w:color w:val="000000"/>
              </w:rPr>
              <w:t>Mafb</w:t>
            </w:r>
            <w:r w:rsidRPr="007A6D97">
              <w:rPr>
                <w:rFonts w:ascii="Arial" w:hAnsi="Arial" w:cs="Arial"/>
                <w:color w:val="000000"/>
                <w:vertAlign w:val="superscript"/>
              </w:rPr>
              <w:t>fl/fl</w:t>
            </w:r>
            <w:bookmarkEnd w:id="49"/>
            <w:bookmarkEnd w:id="50"/>
            <w:bookmarkEnd w:id="51"/>
          </w:p>
        </w:tc>
        <w:sdt>
          <w:sdtPr>
            <w:rPr>
              <w:rFonts w:ascii="Arial" w:hAnsi="Arial" w:cs="Arial"/>
              <w:color w:val="000000"/>
            </w:rPr>
            <w:tag w:val="MENDELEY_CITATION_v3_eyJjaXRhdGlvbklEIjoiTUVOREVMRVlfQ0lUQVRJT05fNGFlYzgwYzMtMTdkYS00NDNlLWIzMzAtNGVkZjlkZDY5YTJhIiwicHJvcGVydGllcyI6eyJub3RlSW5kZXgiOjB9LCJpc0VkaXRlZCI6ZmFsc2UsIm1hbnVhbE92ZXJyaWRlIjp7ImlzTWFudWFsbHlPdmVycmlkZGVuIjpmYWxzZSwiY2l0ZXByb2NUZXh0IjoiKFl1IGV0IGFsLiwgMjAxMykiLCJtYW51YWxPdmVycmlkZVRleHQiOi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
            <w:id w:val="1743991460"/>
            <w:placeholder>
              <w:docPart w:val="DefaultPlaceholder_-1854013440"/>
            </w:placeholder>
          </w:sdtPr>
          <w:sdtEnd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6F4D975" w14:textId="1BA72383" w:rsidR="007A6D97" w:rsidRPr="00104C63" w:rsidRDefault="00745429" w:rsidP="002C7097">
                <w:pPr>
                  <w:rPr>
                    <w:rFonts w:ascii="Arial" w:hAnsi="Arial" w:cs="Arial"/>
                    <w:color w:val="000000"/>
                  </w:rPr>
                </w:pPr>
                <w:r w:rsidRPr="00745429">
                  <w:rPr>
                    <w:rFonts w:ascii="Arial" w:hAnsi="Arial" w:cs="Arial"/>
                    <w:color w:val="000000"/>
                  </w:rPr>
                  <w:t>(Yu et al., 2013)</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A4741E9" w14:textId="004DCDBC" w:rsidR="007A6D97" w:rsidRPr="00745429" w:rsidRDefault="00745429" w:rsidP="002C7097">
            <w:pPr>
              <w:rPr>
                <w:rFonts w:ascii="Arial" w:hAnsi="Arial" w:cs="Arial"/>
                <w:color w:val="000000"/>
                <w:highlight w:val="yellow"/>
              </w:rPr>
            </w:pPr>
            <w:r w:rsidRPr="00745429">
              <w:rPr>
                <w:rFonts w:ascii="Arial" w:hAnsi="Arial" w:cs="Arial"/>
                <w:color w:val="000000"/>
                <w:highlight w:val="yellow"/>
              </w:rPr>
              <w:t>N/A</w:t>
            </w:r>
          </w:p>
        </w:tc>
      </w:tr>
      <w:tr w:rsidR="007A6D97" w:rsidRPr="00104C63" w14:paraId="4C496443"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411AB49" w14:textId="31829EC2" w:rsidR="007A6D97" w:rsidRDefault="007A6D97" w:rsidP="002C7097">
            <w:pPr>
              <w:rPr>
                <w:rFonts w:ascii="Arial" w:hAnsi="Arial" w:cs="Arial"/>
                <w:color w:val="000000"/>
              </w:rPr>
            </w:pPr>
            <w:r>
              <w:rPr>
                <w:rFonts w:ascii="Arial" w:hAnsi="Arial" w:cs="Arial"/>
                <w:color w:val="000000"/>
              </w:rPr>
              <w:t>Mouse: cMaf</w:t>
            </w:r>
            <w:r w:rsidRPr="007A6D97">
              <w:rPr>
                <w:rFonts w:ascii="Arial" w:hAnsi="Arial" w:cs="Arial"/>
                <w:color w:val="000000"/>
                <w:vertAlign w:val="superscript"/>
              </w:rPr>
              <w:t>fl/fl</w:t>
            </w:r>
          </w:p>
        </w:tc>
        <w:sdt>
          <w:sdtPr>
            <w:rPr>
              <w:rFonts w:ascii="Arial" w:hAnsi="Arial" w:cs="Arial"/>
              <w:color w:val="000000"/>
            </w:rPr>
            <w:tag w:val="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
            <w:id w:val="562223237"/>
            <w:placeholder>
              <w:docPart w:val="DefaultPlaceholder_-1854013440"/>
            </w:placeholder>
          </w:sdtPr>
          <w:sdtEnd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4E4C59E" w14:textId="20D72FFF" w:rsidR="007A6D97" w:rsidRPr="00104C63" w:rsidRDefault="00745429" w:rsidP="002C7097">
                <w:pPr>
                  <w:rPr>
                    <w:rFonts w:ascii="Arial" w:hAnsi="Arial" w:cs="Arial"/>
                    <w:color w:val="000000"/>
                  </w:rPr>
                </w:pPr>
                <w:r w:rsidRPr="00745429">
                  <w:rPr>
                    <w:rFonts w:ascii="Arial" w:hAnsi="Arial" w:cs="Arial"/>
                    <w:color w:val="000000"/>
                  </w:rPr>
                  <w:t>(Wende et al., 2012)</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477E1DC8" w14:textId="3A8CDB03" w:rsidR="007A6D97" w:rsidRPr="00745429" w:rsidRDefault="00745429" w:rsidP="002C7097">
            <w:pPr>
              <w:rPr>
                <w:rFonts w:ascii="Arial" w:hAnsi="Arial" w:cs="Arial"/>
                <w:color w:val="000000"/>
                <w:highlight w:val="yellow"/>
              </w:rPr>
            </w:pPr>
            <w:commentRangeStart w:id="52"/>
            <w:r w:rsidRPr="00745429">
              <w:rPr>
                <w:rFonts w:ascii="Arial" w:hAnsi="Arial" w:cs="Arial"/>
                <w:color w:val="000000"/>
                <w:highlight w:val="yellow"/>
              </w:rPr>
              <w:t>N/A</w:t>
            </w:r>
            <w:commentRangeEnd w:id="52"/>
            <w:r>
              <w:rPr>
                <w:rStyle w:val="CommentReference"/>
              </w:rPr>
              <w:commentReference w:id="52"/>
            </w:r>
          </w:p>
        </w:tc>
      </w:tr>
      <w:tr w:rsidR="00745429" w:rsidRPr="00104C63" w14:paraId="31A62959"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D132D8B" w14:textId="5007246F" w:rsidR="00745429" w:rsidRDefault="00745429" w:rsidP="00745429">
            <w:pPr>
              <w:rPr>
                <w:rFonts w:ascii="Arial" w:hAnsi="Arial" w:cs="Arial"/>
                <w:color w:val="000000"/>
              </w:rPr>
            </w:pPr>
            <w:r>
              <w:rPr>
                <w:rFonts w:ascii="Arial" w:hAnsi="Arial" w:cs="Arial"/>
                <w:color w:val="000000"/>
              </w:rPr>
              <w:t xml:space="preserve">Mouse: </w:t>
            </w:r>
            <w:r w:rsidRPr="00D311E0">
              <w:rPr>
                <w:rFonts w:ascii="Arial" w:hAnsi="Arial" w:cs="Arial"/>
                <w:i/>
                <w:iCs/>
                <w:color w:val="000000"/>
              </w:rPr>
              <w:t>Ms4a3-Cre</w:t>
            </w:r>
          </w:p>
        </w:tc>
        <w:sdt>
          <w:sdtPr>
            <w:rPr>
              <w:rFonts w:ascii="Arial" w:hAnsi="Arial" w:cs="Arial"/>
              <w:color w:val="000000"/>
            </w:rPr>
            <w:tag w:val="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
            <w:id w:val="1426855207"/>
            <w:placeholder>
              <w:docPart w:val="D74DAD4FCD45414DBC398BBDAE3B157A"/>
            </w:placeholder>
          </w:sdtPr>
          <w:sdtEndPr/>
          <w:sdtContent>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3C70085" w14:textId="0D8BA62D" w:rsidR="00745429" w:rsidRPr="00104C63" w:rsidRDefault="00745429" w:rsidP="00745429">
                <w:pPr>
                  <w:rPr>
                    <w:rFonts w:ascii="Arial" w:hAnsi="Arial" w:cs="Arial"/>
                    <w:color w:val="000000"/>
                  </w:rPr>
                </w:pPr>
                <w:r w:rsidRPr="00745429">
                  <w:rPr>
                    <w:rFonts w:ascii="Arial" w:hAnsi="Arial" w:cs="Arial"/>
                    <w:color w:val="000000"/>
                  </w:rPr>
                  <w:t>(Liu et al., 2019)</w:t>
                </w:r>
              </w:p>
            </w:tc>
          </w:sdtContent>
        </w:sdt>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06403EB8" w14:textId="77777777" w:rsidR="00745429" w:rsidRPr="005B6990" w:rsidRDefault="00745429" w:rsidP="00745429">
            <w:pPr>
              <w:rPr>
                <w:rFonts w:ascii="Arial" w:hAnsi="Arial" w:cs="Arial"/>
                <w:color w:val="000000"/>
              </w:rPr>
            </w:pPr>
          </w:p>
          <w:p w14:paraId="046BABB0" w14:textId="69B2D037" w:rsidR="00745429" w:rsidRDefault="00745429" w:rsidP="00745429">
            <w:pPr>
              <w:rPr>
                <w:rFonts w:ascii="Arial" w:hAnsi="Arial" w:cs="Arial"/>
                <w:color w:val="000000"/>
              </w:rPr>
            </w:pPr>
            <w:r>
              <w:rPr>
                <w:rFonts w:ascii="Arial" w:hAnsi="Arial" w:cs="Arial"/>
                <w:color w:val="000000"/>
                <w:highlight w:val="yellow"/>
              </w:rPr>
              <w:t xml:space="preserve">N/A or </w:t>
            </w:r>
            <w:r w:rsidRPr="005B6990">
              <w:rPr>
                <w:rFonts w:ascii="Arial" w:hAnsi="Arial" w:cs="Arial"/>
                <w:color w:val="000000"/>
                <w:highlight w:val="yellow"/>
              </w:rPr>
              <w:t xml:space="preserve">Florent </w:t>
            </w:r>
            <w:proofErr w:type="spellStart"/>
            <w:r w:rsidRPr="005B6990">
              <w:rPr>
                <w:rFonts w:ascii="Arial" w:hAnsi="Arial" w:cs="Arial"/>
                <w:color w:val="000000"/>
                <w:highlight w:val="yellow"/>
              </w:rPr>
              <w:t>Ginhoux’s</w:t>
            </w:r>
            <w:proofErr w:type="spellEnd"/>
            <w:r w:rsidRPr="005B6990">
              <w:rPr>
                <w:rFonts w:ascii="Arial" w:hAnsi="Arial" w:cs="Arial"/>
                <w:color w:val="000000"/>
                <w:highlight w:val="yellow"/>
              </w:rPr>
              <w:t xml:space="preserve"> lab</w:t>
            </w:r>
          </w:p>
        </w:tc>
      </w:tr>
      <w:tr w:rsidR="00745429" w:rsidRPr="00104C63" w14:paraId="74530391"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C036A8A" w14:textId="2BD489FE" w:rsidR="00745429" w:rsidRPr="00104C63" w:rsidRDefault="00745429" w:rsidP="00745429">
            <w:pPr>
              <w:rPr>
                <w:rFonts w:ascii="Arial" w:hAnsi="Arial" w:cs="Arial"/>
                <w:color w:val="000000"/>
              </w:rPr>
            </w:pP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A1B1C41" w14:textId="4BA26B9B" w:rsidR="00745429" w:rsidRPr="00104C63" w:rsidRDefault="00745429" w:rsidP="00745429">
            <w:pPr>
              <w:rPr>
                <w:rFonts w:ascii="Arial" w:hAnsi="Arial" w:cs="Arial"/>
                <w:color w:val="000000"/>
              </w:rPr>
            </w:pP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D17C7A6" w14:textId="5C0875F7" w:rsidR="00745429" w:rsidRPr="00104C63" w:rsidRDefault="00745429" w:rsidP="00745429">
            <w:pPr>
              <w:rPr>
                <w:rFonts w:ascii="Arial" w:hAnsi="Arial" w:cs="Arial"/>
                <w:color w:val="000000"/>
              </w:rPr>
            </w:pPr>
          </w:p>
        </w:tc>
      </w:tr>
      <w:tr w:rsidR="00745429" w:rsidRPr="00104C63" w14:paraId="6231A2AE" w14:textId="77777777" w:rsidTr="004528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9360" w:type="dxa"/>
            <w:gridSpan w:val="3"/>
            <w:tcBorders>
              <w:top w:val="single" w:sz="8" w:space="0" w:color="FFFFFF" w:themeColor="background1"/>
              <w:left w:val="nil"/>
              <w:bottom w:val="single" w:sz="8" w:space="0" w:color="FFFFFF" w:themeColor="background1"/>
              <w:right w:val="nil"/>
            </w:tcBorders>
            <w:shd w:val="clear" w:color="auto" w:fill="auto"/>
            <w:vAlign w:val="bottom"/>
          </w:tcPr>
          <w:p w14:paraId="373E0AD0" w14:textId="42985C66" w:rsidR="00745429" w:rsidRPr="00104C63" w:rsidRDefault="00745429" w:rsidP="00745429">
            <w:pPr>
              <w:rPr>
                <w:rFonts w:ascii="Arial" w:hAnsi="Arial" w:cs="Arial"/>
                <w:color w:val="000000"/>
              </w:rPr>
            </w:pPr>
            <w:r w:rsidRPr="0045283C">
              <w:rPr>
                <w:rFonts w:ascii="Arial" w:hAnsi="Arial" w:cs="Arial"/>
                <w:color w:val="000000"/>
              </w:rPr>
              <w:t>Oligonucleotides</w:t>
            </w:r>
          </w:p>
        </w:tc>
      </w:tr>
      <w:tr w:rsidR="00745429" w:rsidRPr="00104C63" w14:paraId="38AC476A"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DEC38B4" w14:textId="2D094066" w:rsidR="00745429" w:rsidRPr="00104C63" w:rsidRDefault="00745429" w:rsidP="00745429">
            <w:pPr>
              <w:rPr>
                <w:rFonts w:ascii="Arial" w:hAnsi="Arial" w:cs="Arial"/>
                <w:color w:val="000000"/>
              </w:rPr>
            </w:pPr>
            <w:bookmarkStart w:id="53" w:name="OLE_LINK72"/>
            <w:bookmarkStart w:id="54" w:name="OLE_LINK73"/>
            <w:bookmarkStart w:id="55" w:name="_Hlk93607309"/>
            <w:r w:rsidRPr="0045283C">
              <w:rPr>
                <w:rFonts w:ascii="Arial" w:hAnsi="Arial" w:cs="Arial"/>
                <w:i/>
                <w:iCs/>
                <w:color w:val="000000"/>
              </w:rPr>
              <w:t>Tmem119-Cre</w:t>
            </w:r>
            <w:r>
              <w:rPr>
                <w:rFonts w:ascii="Arial" w:hAnsi="Arial" w:cs="Arial"/>
                <w:color w:val="000000"/>
              </w:rPr>
              <w:t xml:space="preserve"> genotyping primer 1: </w:t>
            </w:r>
            <w:bookmarkEnd w:id="53"/>
            <w:bookmarkEnd w:id="54"/>
            <w:r w:rsidRPr="0045283C">
              <w:rPr>
                <w:rFonts w:ascii="Arial" w:hAnsi="Arial" w:cs="Arial"/>
                <w:color w:val="000000"/>
              </w:rPr>
              <w:t xml:space="preserve">5’- </w:t>
            </w:r>
            <w:r w:rsidRPr="0045283C">
              <w:rPr>
                <w:rFonts w:ascii="Arial" w:hAnsi="Arial" w:cs="Arial"/>
                <w:color w:val="000000"/>
              </w:rPr>
              <w:lastRenderedPageBreak/>
              <w:t>TCCGTAACCTGGATAGTGAAACAG -3’</w:t>
            </w:r>
            <w:r>
              <w:rPr>
                <w:rFonts w:ascii="Arial" w:hAnsi="Arial" w:cs="Arial"/>
                <w:color w:val="000000"/>
              </w:rPr>
              <w:tab/>
            </w:r>
            <w:r>
              <w:rPr>
                <w:rFonts w:ascii="Arial" w:hAnsi="Arial" w:cs="Arial"/>
                <w:color w:val="000000"/>
              </w:rPr>
              <w:tab/>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A48217E" w14:textId="0DD19A5F" w:rsidR="00745429" w:rsidRPr="00104C63" w:rsidRDefault="00745429" w:rsidP="00745429">
            <w:pPr>
              <w:rPr>
                <w:rFonts w:ascii="Arial" w:hAnsi="Arial" w:cs="Arial"/>
                <w:color w:val="000000"/>
              </w:rPr>
            </w:pPr>
            <w:r>
              <w:rPr>
                <w:rFonts w:ascii="Arial" w:hAnsi="Arial" w:cs="Arial"/>
                <w:color w:val="000000"/>
              </w:rPr>
              <w:lastRenderedPageBreak/>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2C3998EB" w14:textId="27B10AE6" w:rsidR="00745429" w:rsidRPr="00104C63" w:rsidRDefault="00745429" w:rsidP="00745429">
            <w:pPr>
              <w:rPr>
                <w:rFonts w:ascii="Arial" w:hAnsi="Arial" w:cs="Arial"/>
                <w:color w:val="000000"/>
              </w:rPr>
            </w:pPr>
            <w:bookmarkStart w:id="56" w:name="OLE_LINK78"/>
            <w:bookmarkStart w:id="57" w:name="OLE_LINK79"/>
            <w:r>
              <w:rPr>
                <w:rFonts w:ascii="Arial" w:hAnsi="Arial" w:cs="Arial"/>
                <w:color w:val="000000"/>
              </w:rPr>
              <w:t xml:space="preserve">Synthesized by </w:t>
            </w:r>
            <w:r w:rsidRPr="002C7097">
              <w:rPr>
                <w:rFonts w:ascii="Arial" w:hAnsi="Arial" w:cs="Arial"/>
                <w:color w:val="000000"/>
              </w:rPr>
              <w:t>Integrated DNA Technologies</w:t>
            </w:r>
            <w:bookmarkEnd w:id="56"/>
            <w:bookmarkEnd w:id="57"/>
          </w:p>
        </w:tc>
      </w:tr>
      <w:bookmarkEnd w:id="55"/>
      <w:tr w:rsidR="00745429" w:rsidRPr="00104C63" w14:paraId="2F6F6F51"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753FF4A5" w14:textId="518E00CB" w:rsidR="00745429" w:rsidRPr="00104C63" w:rsidRDefault="00745429" w:rsidP="00745429">
            <w:pPr>
              <w:rPr>
                <w:rFonts w:ascii="Arial" w:hAnsi="Arial" w:cs="Arial"/>
                <w:color w:val="000000"/>
              </w:rPr>
            </w:pPr>
            <w:r w:rsidRPr="0045283C">
              <w:rPr>
                <w:rFonts w:ascii="Arial" w:hAnsi="Arial" w:cs="Arial"/>
                <w:i/>
                <w:iCs/>
                <w:color w:val="000000"/>
              </w:rPr>
              <w:t>Tmem119-Cre</w:t>
            </w:r>
            <w:r>
              <w:rPr>
                <w:rFonts w:ascii="Arial" w:hAnsi="Arial" w:cs="Arial"/>
                <w:color w:val="000000"/>
              </w:rPr>
              <w:t xml:space="preserve"> genotyping primer 2: </w:t>
            </w:r>
            <w:r w:rsidRPr="0045283C">
              <w:rPr>
                <w:rFonts w:ascii="Arial" w:hAnsi="Arial" w:cs="Arial"/>
                <w:color w:val="000000"/>
              </w:rPr>
              <w:t>5’- ATATGTCCTTCCGAGTGAGAGAC -3’</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3199609E" w14:textId="081B4A75"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41C5ED8" w14:textId="6E522B16"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r w:rsidR="00745429" w:rsidRPr="00104C63" w14:paraId="49BCF669"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1ADE736C" w14:textId="28693D29" w:rsidR="00745429" w:rsidRPr="00104C63" w:rsidRDefault="00745429" w:rsidP="00745429">
            <w:pPr>
              <w:rPr>
                <w:rFonts w:ascii="Arial" w:hAnsi="Arial" w:cs="Arial"/>
                <w:color w:val="000000"/>
              </w:rPr>
            </w:pPr>
            <w:bookmarkStart w:id="58" w:name="OLE_LINK74"/>
            <w:bookmarkStart w:id="59" w:name="OLE_LINK75"/>
            <w:r w:rsidRPr="0045283C">
              <w:rPr>
                <w:rFonts w:ascii="Arial" w:hAnsi="Arial" w:cs="Arial"/>
                <w:i/>
                <w:iCs/>
                <w:color w:val="000000"/>
              </w:rPr>
              <w:t>Tmem119-Cre</w:t>
            </w:r>
            <w:r>
              <w:rPr>
                <w:rFonts w:ascii="Arial" w:hAnsi="Arial" w:cs="Arial"/>
                <w:color w:val="000000"/>
              </w:rPr>
              <w:t xml:space="preserve"> genotyping primer 3:</w:t>
            </w:r>
            <w:bookmarkEnd w:id="58"/>
            <w:bookmarkEnd w:id="59"/>
            <w:r>
              <w:rPr>
                <w:rFonts w:ascii="Arial" w:hAnsi="Arial" w:cs="Arial"/>
                <w:color w:val="000000"/>
              </w:rPr>
              <w:t xml:space="preserve"> </w:t>
            </w:r>
            <w:r w:rsidRPr="0045283C">
              <w:rPr>
                <w:rFonts w:ascii="Arial" w:hAnsi="Arial" w:cs="Arial"/>
                <w:color w:val="000000"/>
              </w:rPr>
              <w:t>5’- ACCGAGGACAGAAATGAATAAGATG -3’</w:t>
            </w:r>
          </w:p>
        </w:tc>
        <w:tc>
          <w:tcPr>
            <w:tcW w:w="1878"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62FEA896" w14:textId="0FAEB137"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single" w:sz="8" w:space="0" w:color="FFFFFF" w:themeColor="background1"/>
              <w:left w:val="nil"/>
              <w:bottom w:val="single" w:sz="8" w:space="0" w:color="FFFFFF" w:themeColor="background1"/>
              <w:right w:val="nil"/>
            </w:tcBorders>
            <w:shd w:val="clear" w:color="auto" w:fill="D0CECE" w:themeFill="background2" w:themeFillShade="E6"/>
            <w:vAlign w:val="bottom"/>
          </w:tcPr>
          <w:p w14:paraId="5E965EBA" w14:textId="614BEF3D"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r w:rsidR="00745429" w:rsidRPr="00104C63" w14:paraId="63310F07" w14:textId="77777777" w:rsidTr="0000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19" w:type="dxa"/>
        </w:trPr>
        <w:tc>
          <w:tcPr>
            <w:tcW w:w="2973" w:type="dxa"/>
            <w:tcBorders>
              <w:top w:val="nil"/>
              <w:left w:val="nil"/>
              <w:bottom w:val="single" w:sz="8" w:space="0" w:color="FFFFFF" w:themeColor="background1"/>
              <w:right w:val="nil"/>
            </w:tcBorders>
            <w:shd w:val="clear" w:color="auto" w:fill="D0CECE" w:themeFill="background2" w:themeFillShade="E6"/>
            <w:vAlign w:val="bottom"/>
          </w:tcPr>
          <w:p w14:paraId="610E5103" w14:textId="246CFBDD" w:rsidR="00745429" w:rsidRPr="00104C63" w:rsidRDefault="00745429" w:rsidP="00745429">
            <w:pPr>
              <w:rPr>
                <w:rFonts w:ascii="Arial" w:hAnsi="Arial" w:cs="Arial"/>
                <w:color w:val="000000"/>
              </w:rPr>
            </w:pPr>
            <w:r w:rsidRPr="0045283C">
              <w:rPr>
                <w:rFonts w:ascii="Arial" w:hAnsi="Arial" w:cs="Arial"/>
                <w:i/>
                <w:iCs/>
                <w:color w:val="000000"/>
              </w:rPr>
              <w:t>Tmem119-Cre</w:t>
            </w:r>
            <w:r>
              <w:rPr>
                <w:rFonts w:ascii="Arial" w:hAnsi="Arial" w:cs="Arial"/>
                <w:color w:val="000000"/>
              </w:rPr>
              <w:t xml:space="preserve"> genotyping primer 4: </w:t>
            </w:r>
            <w:r w:rsidRPr="0045283C">
              <w:rPr>
                <w:rFonts w:ascii="Arial" w:hAnsi="Arial" w:cs="Arial"/>
                <w:color w:val="000000"/>
              </w:rPr>
              <w:t>5’- AGGGAACGAGGATGGGTAGTAG -3’</w:t>
            </w:r>
          </w:p>
        </w:tc>
        <w:tc>
          <w:tcPr>
            <w:tcW w:w="1878" w:type="dxa"/>
            <w:tcBorders>
              <w:top w:val="nil"/>
              <w:left w:val="nil"/>
              <w:bottom w:val="single" w:sz="8" w:space="0" w:color="FFFFFF" w:themeColor="background1"/>
              <w:right w:val="nil"/>
            </w:tcBorders>
            <w:shd w:val="clear" w:color="auto" w:fill="D0CECE" w:themeFill="background2" w:themeFillShade="E6"/>
            <w:vAlign w:val="bottom"/>
          </w:tcPr>
          <w:p w14:paraId="7D46D114" w14:textId="1A987BE2" w:rsidR="00745429" w:rsidRPr="00104C63" w:rsidRDefault="00745429" w:rsidP="00745429">
            <w:pPr>
              <w:rPr>
                <w:rFonts w:ascii="Arial" w:hAnsi="Arial" w:cs="Arial"/>
                <w:color w:val="000000"/>
              </w:rPr>
            </w:pPr>
            <w:r>
              <w:rPr>
                <w:rFonts w:ascii="Arial" w:hAnsi="Arial" w:cs="Arial"/>
                <w:color w:val="000000"/>
              </w:rPr>
              <w:t>This paper</w:t>
            </w:r>
          </w:p>
        </w:tc>
        <w:tc>
          <w:tcPr>
            <w:tcW w:w="4509" w:type="dxa"/>
            <w:tcBorders>
              <w:top w:val="nil"/>
              <w:left w:val="nil"/>
              <w:bottom w:val="single" w:sz="8" w:space="0" w:color="FFFFFF" w:themeColor="background1"/>
              <w:right w:val="nil"/>
            </w:tcBorders>
            <w:shd w:val="clear" w:color="auto" w:fill="D0CECE" w:themeFill="background2" w:themeFillShade="E6"/>
            <w:vAlign w:val="bottom"/>
          </w:tcPr>
          <w:p w14:paraId="20CFE92C" w14:textId="3925E7EE" w:rsidR="00745429" w:rsidRPr="00104C63" w:rsidRDefault="00745429" w:rsidP="00745429">
            <w:pPr>
              <w:rPr>
                <w:rFonts w:ascii="Arial" w:hAnsi="Arial" w:cs="Arial"/>
                <w:color w:val="000000"/>
              </w:rPr>
            </w:pPr>
            <w:r>
              <w:rPr>
                <w:rFonts w:ascii="Arial" w:hAnsi="Arial" w:cs="Arial"/>
                <w:color w:val="000000"/>
              </w:rPr>
              <w:t xml:space="preserve">Synthesized by </w:t>
            </w:r>
            <w:r w:rsidRPr="002C7097">
              <w:rPr>
                <w:rFonts w:ascii="Arial" w:hAnsi="Arial" w:cs="Arial"/>
                <w:color w:val="000000"/>
              </w:rPr>
              <w:t>Integrated DNA Technologies</w:t>
            </w:r>
          </w:p>
        </w:tc>
      </w:tr>
    </w:tbl>
    <w:p w14:paraId="1031AACC" w14:textId="77777777" w:rsidR="00106897" w:rsidRPr="00104C63" w:rsidRDefault="00106897">
      <w:pPr>
        <w:rPr>
          <w:rFonts w:ascii="Arial" w:hAnsi="Arial" w:cs="Arial"/>
        </w:rPr>
      </w:pPr>
    </w:p>
    <w:p w14:paraId="1F3DE010" w14:textId="4D55F44E" w:rsidR="00012921" w:rsidRPr="00181285" w:rsidRDefault="00012921" w:rsidP="00012921">
      <w:pPr>
        <w:rPr>
          <w:rFonts w:ascii="Arial" w:hAnsi="Arial" w:cs="Arial"/>
          <w:b/>
        </w:rPr>
      </w:pPr>
    </w:p>
    <w:sectPr w:rsidR="00012921" w:rsidRPr="0018128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Marichal" w:date="2022-01-20T15:22:00Z" w:initials="TM">
    <w:p w14:paraId="306B39D0" w14:textId="1CCDE8C5" w:rsidR="00106897" w:rsidRDefault="00106897">
      <w:pPr>
        <w:pStyle w:val="CommentText"/>
      </w:pPr>
      <w:r>
        <w:rPr>
          <w:rStyle w:val="CommentReference"/>
        </w:rPr>
        <w:annotationRef/>
      </w:r>
      <w:r>
        <w:t xml:space="preserve">Antibody against </w:t>
      </w:r>
      <w:proofErr w:type="spellStart"/>
      <w:r>
        <w:t>cre</w:t>
      </w:r>
      <w:proofErr w:type="spellEnd"/>
      <w:r>
        <w:t>?</w:t>
      </w:r>
    </w:p>
  </w:comment>
  <w:comment w:id="29" w:author="Thomas Marichal" w:date="2022-01-20T15:23:00Z" w:initials="TM">
    <w:p w14:paraId="3736BD72" w14:textId="4C661E3F" w:rsidR="005676A5" w:rsidRDefault="005676A5">
      <w:pPr>
        <w:pStyle w:val="CommentText"/>
      </w:pPr>
      <w:r>
        <w:rPr>
          <w:rStyle w:val="CommentReference"/>
        </w:rPr>
        <w:annotationRef/>
      </w:r>
      <w:r>
        <w:t xml:space="preserve">Includes both </w:t>
      </w:r>
      <w:proofErr w:type="spellStart"/>
      <w:r>
        <w:t>sc</w:t>
      </w:r>
      <w:proofErr w:type="spellEnd"/>
      <w:r>
        <w:t xml:space="preserve"> and bulk RNA-seq?</w:t>
      </w:r>
    </w:p>
  </w:comment>
  <w:comment w:id="52" w:author="Bai Qiang" w:date="2022-01-20T22:10:00Z" w:initials="BQ">
    <w:p w14:paraId="79FCC22D" w14:textId="382F6E1E" w:rsidR="00745429" w:rsidRDefault="00745429">
      <w:pPr>
        <w:pStyle w:val="CommentText"/>
      </w:pPr>
      <w:r>
        <w:rPr>
          <w:rStyle w:val="CommentReference"/>
        </w:rPr>
        <w:annotationRef/>
      </w:r>
      <w:r>
        <w:t xml:space="preserve">Not </w:t>
      </w:r>
      <w:proofErr w:type="spellStart"/>
      <w:r>
        <w:t>jax</w:t>
      </w:r>
      <w:proofErr w:type="spellEnd"/>
      <w:r>
        <w:t xml:space="preserve"> mice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6B39D0" w15:done="0"/>
  <w15:commentEx w15:paraId="3736BD72" w15:done="0"/>
  <w15:commentEx w15:paraId="79FCC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FCC8" w16cex:dateUtc="2022-01-20T14:22:00Z"/>
  <w16cex:commentExtensible w16cex:durableId="2593FCF2" w16cex:dateUtc="2022-01-20T14:23:00Z"/>
  <w16cex:commentExtensible w16cex:durableId="25945C46" w16cex:dateUtc="2022-01-20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6B39D0" w16cid:durableId="2593FCC8"/>
  <w16cid:commentId w16cid:paraId="3736BD72" w16cid:durableId="2593FCF2"/>
  <w16cid:commentId w16cid:paraId="79FCC22D" w16cid:durableId="25945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4C"/>
    <w:multiLevelType w:val="multilevel"/>
    <w:tmpl w:val="351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Marichal">
    <w15:presenceInfo w15:providerId="Windows Live" w15:userId="b848df31e1c690c2"/>
  </w15:person>
  <w15:person w15:author="Bai Qiang">
    <w15:presenceInfo w15:providerId="AD" w15:userId="S::qiang.bai@uliege.be::0be10041-71d5-4b5a-a0c7-9697510280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E5F"/>
    <w:rsid w:val="00005A70"/>
    <w:rsid w:val="00012921"/>
    <w:rsid w:val="000263E8"/>
    <w:rsid w:val="000872AC"/>
    <w:rsid w:val="000F0985"/>
    <w:rsid w:val="00104C63"/>
    <w:rsid w:val="00106897"/>
    <w:rsid w:val="00140B2E"/>
    <w:rsid w:val="00181285"/>
    <w:rsid w:val="001F11EC"/>
    <w:rsid w:val="00233E5F"/>
    <w:rsid w:val="00234292"/>
    <w:rsid w:val="00234E5F"/>
    <w:rsid w:val="00270808"/>
    <w:rsid w:val="0027279B"/>
    <w:rsid w:val="00281255"/>
    <w:rsid w:val="00282CBF"/>
    <w:rsid w:val="002B0521"/>
    <w:rsid w:val="002C7097"/>
    <w:rsid w:val="002D2F77"/>
    <w:rsid w:val="002D69F3"/>
    <w:rsid w:val="00336E67"/>
    <w:rsid w:val="0034007A"/>
    <w:rsid w:val="003528AB"/>
    <w:rsid w:val="003554F8"/>
    <w:rsid w:val="0036119C"/>
    <w:rsid w:val="00364E38"/>
    <w:rsid w:val="0039542B"/>
    <w:rsid w:val="0039591F"/>
    <w:rsid w:val="003B7D78"/>
    <w:rsid w:val="003C3230"/>
    <w:rsid w:val="003F0B5E"/>
    <w:rsid w:val="003F102F"/>
    <w:rsid w:val="003F69D0"/>
    <w:rsid w:val="004170A6"/>
    <w:rsid w:val="004375C4"/>
    <w:rsid w:val="00441D15"/>
    <w:rsid w:val="0045283C"/>
    <w:rsid w:val="00463F74"/>
    <w:rsid w:val="00490081"/>
    <w:rsid w:val="00512B26"/>
    <w:rsid w:val="00515225"/>
    <w:rsid w:val="00532422"/>
    <w:rsid w:val="005335D3"/>
    <w:rsid w:val="00534183"/>
    <w:rsid w:val="00562C29"/>
    <w:rsid w:val="005676A5"/>
    <w:rsid w:val="005810CA"/>
    <w:rsid w:val="00581419"/>
    <w:rsid w:val="005A0AF4"/>
    <w:rsid w:val="005A616D"/>
    <w:rsid w:val="005B2BBA"/>
    <w:rsid w:val="005B6D8F"/>
    <w:rsid w:val="005F037F"/>
    <w:rsid w:val="00625E0D"/>
    <w:rsid w:val="00662976"/>
    <w:rsid w:val="00681E13"/>
    <w:rsid w:val="00684D6B"/>
    <w:rsid w:val="006B22AB"/>
    <w:rsid w:val="006C70F7"/>
    <w:rsid w:val="006F7029"/>
    <w:rsid w:val="00715BA3"/>
    <w:rsid w:val="00724990"/>
    <w:rsid w:val="00745429"/>
    <w:rsid w:val="00765758"/>
    <w:rsid w:val="007964FC"/>
    <w:rsid w:val="007A28AD"/>
    <w:rsid w:val="007A6D97"/>
    <w:rsid w:val="007F4040"/>
    <w:rsid w:val="007F52B0"/>
    <w:rsid w:val="0082376C"/>
    <w:rsid w:val="00827868"/>
    <w:rsid w:val="00842DF9"/>
    <w:rsid w:val="00846788"/>
    <w:rsid w:val="0088086E"/>
    <w:rsid w:val="00894AF1"/>
    <w:rsid w:val="00912E95"/>
    <w:rsid w:val="00933EE7"/>
    <w:rsid w:val="0095115F"/>
    <w:rsid w:val="009607FD"/>
    <w:rsid w:val="00963687"/>
    <w:rsid w:val="0097611B"/>
    <w:rsid w:val="00984D35"/>
    <w:rsid w:val="009941A7"/>
    <w:rsid w:val="009A0C90"/>
    <w:rsid w:val="009C6801"/>
    <w:rsid w:val="00A0379E"/>
    <w:rsid w:val="00A049B0"/>
    <w:rsid w:val="00A453E2"/>
    <w:rsid w:val="00A75E34"/>
    <w:rsid w:val="00A85907"/>
    <w:rsid w:val="00A9368E"/>
    <w:rsid w:val="00AA01ED"/>
    <w:rsid w:val="00AC539A"/>
    <w:rsid w:val="00AF0186"/>
    <w:rsid w:val="00AF6269"/>
    <w:rsid w:val="00B375D2"/>
    <w:rsid w:val="00B66297"/>
    <w:rsid w:val="00B71893"/>
    <w:rsid w:val="00BD3B4E"/>
    <w:rsid w:val="00BE531E"/>
    <w:rsid w:val="00C30B0F"/>
    <w:rsid w:val="00C3634F"/>
    <w:rsid w:val="00C45A97"/>
    <w:rsid w:val="00C520D3"/>
    <w:rsid w:val="00C67255"/>
    <w:rsid w:val="00C74C19"/>
    <w:rsid w:val="00C83951"/>
    <w:rsid w:val="00C877B8"/>
    <w:rsid w:val="00CB6AB1"/>
    <w:rsid w:val="00CC5644"/>
    <w:rsid w:val="00CE2186"/>
    <w:rsid w:val="00CF6321"/>
    <w:rsid w:val="00D451C7"/>
    <w:rsid w:val="00D51DC7"/>
    <w:rsid w:val="00D5666F"/>
    <w:rsid w:val="00DD3590"/>
    <w:rsid w:val="00DD65F8"/>
    <w:rsid w:val="00DF1D1D"/>
    <w:rsid w:val="00E40CCF"/>
    <w:rsid w:val="00E51D27"/>
    <w:rsid w:val="00E73367"/>
    <w:rsid w:val="00E74598"/>
    <w:rsid w:val="00E9481D"/>
    <w:rsid w:val="00EB2750"/>
    <w:rsid w:val="00EF30EC"/>
    <w:rsid w:val="00EF66B9"/>
    <w:rsid w:val="00F175F0"/>
    <w:rsid w:val="00F34A3F"/>
    <w:rsid w:val="00F43993"/>
    <w:rsid w:val="00F51573"/>
    <w:rsid w:val="00F61DA1"/>
    <w:rsid w:val="00F71231"/>
    <w:rsid w:val="00F81B06"/>
    <w:rsid w:val="00F90779"/>
    <w:rsid w:val="00FA62CC"/>
    <w:rsid w:val="00FB6042"/>
    <w:rsid w:val="00FD5F41"/>
    <w:rsid w:val="00FD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FBC3"/>
  <w15:chartTrackingRefBased/>
  <w15:docId w15:val="{459A1FE0-48E8-4A88-A5DD-B047262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1893"/>
    <w:rPr>
      <w:sz w:val="16"/>
      <w:szCs w:val="16"/>
    </w:rPr>
  </w:style>
  <w:style w:type="paragraph" w:styleId="CommentText">
    <w:name w:val="annotation text"/>
    <w:basedOn w:val="Normal"/>
    <w:link w:val="CommentTextChar"/>
    <w:uiPriority w:val="99"/>
    <w:semiHidden/>
    <w:unhideWhenUsed/>
    <w:rsid w:val="00B71893"/>
    <w:pPr>
      <w:spacing w:line="240" w:lineRule="auto"/>
    </w:pPr>
    <w:rPr>
      <w:sz w:val="20"/>
      <w:szCs w:val="20"/>
    </w:rPr>
  </w:style>
  <w:style w:type="character" w:customStyle="1" w:styleId="CommentTextChar">
    <w:name w:val="Comment Text Char"/>
    <w:basedOn w:val="DefaultParagraphFont"/>
    <w:link w:val="CommentText"/>
    <w:uiPriority w:val="99"/>
    <w:semiHidden/>
    <w:rsid w:val="00B71893"/>
    <w:rPr>
      <w:sz w:val="20"/>
      <w:szCs w:val="20"/>
    </w:rPr>
  </w:style>
  <w:style w:type="paragraph" w:styleId="CommentSubject">
    <w:name w:val="annotation subject"/>
    <w:basedOn w:val="CommentText"/>
    <w:next w:val="CommentText"/>
    <w:link w:val="CommentSubjectChar"/>
    <w:uiPriority w:val="99"/>
    <w:semiHidden/>
    <w:unhideWhenUsed/>
    <w:rsid w:val="00B71893"/>
    <w:rPr>
      <w:b/>
      <w:bCs/>
    </w:rPr>
  </w:style>
  <w:style w:type="character" w:customStyle="1" w:styleId="CommentSubjectChar">
    <w:name w:val="Comment Subject Char"/>
    <w:basedOn w:val="CommentTextChar"/>
    <w:link w:val="CommentSubject"/>
    <w:uiPriority w:val="99"/>
    <w:semiHidden/>
    <w:rsid w:val="00B71893"/>
    <w:rPr>
      <w:b/>
      <w:bCs/>
      <w:sz w:val="20"/>
      <w:szCs w:val="20"/>
    </w:rPr>
  </w:style>
  <w:style w:type="paragraph" w:styleId="BalloonText">
    <w:name w:val="Balloon Text"/>
    <w:basedOn w:val="Normal"/>
    <w:link w:val="BalloonTextChar"/>
    <w:uiPriority w:val="99"/>
    <w:semiHidden/>
    <w:unhideWhenUsed/>
    <w:rsid w:val="00B71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893"/>
    <w:rPr>
      <w:rFonts w:ascii="Segoe UI" w:hAnsi="Segoe UI" w:cs="Segoe UI"/>
      <w:sz w:val="18"/>
      <w:szCs w:val="18"/>
    </w:rPr>
  </w:style>
  <w:style w:type="table" w:styleId="TableGrid">
    <w:name w:val="Table Grid"/>
    <w:basedOn w:val="TableNormal"/>
    <w:uiPriority w:val="59"/>
    <w:rsid w:val="00F90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C6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Revision">
    <w:name w:val="Revision"/>
    <w:hidden/>
    <w:uiPriority w:val="99"/>
    <w:semiHidden/>
    <w:rsid w:val="002D69F3"/>
    <w:pPr>
      <w:spacing w:after="0" w:line="240" w:lineRule="auto"/>
    </w:pPr>
  </w:style>
  <w:style w:type="character" w:styleId="Hyperlink">
    <w:name w:val="Hyperlink"/>
    <w:basedOn w:val="DefaultParagraphFont"/>
    <w:uiPriority w:val="99"/>
    <w:unhideWhenUsed/>
    <w:rsid w:val="002D69F3"/>
    <w:rPr>
      <w:color w:val="0563C1" w:themeColor="hyperlink"/>
      <w:u w:val="single"/>
    </w:rPr>
  </w:style>
  <w:style w:type="character" w:customStyle="1" w:styleId="UnresolvedMention1">
    <w:name w:val="Unresolved Mention1"/>
    <w:basedOn w:val="DefaultParagraphFont"/>
    <w:uiPriority w:val="99"/>
    <w:semiHidden/>
    <w:unhideWhenUsed/>
    <w:rsid w:val="002D69F3"/>
    <w:rPr>
      <w:color w:val="605E5C"/>
      <w:shd w:val="clear" w:color="auto" w:fill="E1DFDD"/>
    </w:rPr>
  </w:style>
  <w:style w:type="character" w:styleId="FollowedHyperlink">
    <w:name w:val="FollowedHyperlink"/>
    <w:basedOn w:val="DefaultParagraphFont"/>
    <w:uiPriority w:val="99"/>
    <w:semiHidden/>
    <w:unhideWhenUsed/>
    <w:rsid w:val="0095115F"/>
    <w:rPr>
      <w:color w:val="954F72" w:themeColor="followedHyperlink"/>
      <w:u w:val="single"/>
    </w:rPr>
  </w:style>
  <w:style w:type="character" w:styleId="PlaceholderText">
    <w:name w:val="Placeholder Text"/>
    <w:basedOn w:val="DefaultParagraphFont"/>
    <w:uiPriority w:val="99"/>
    <w:semiHidden/>
    <w:rsid w:val="00234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627">
      <w:bodyDiv w:val="1"/>
      <w:marLeft w:val="0"/>
      <w:marRight w:val="0"/>
      <w:marTop w:val="0"/>
      <w:marBottom w:val="0"/>
      <w:divBdr>
        <w:top w:val="none" w:sz="0" w:space="0" w:color="auto"/>
        <w:left w:val="none" w:sz="0" w:space="0" w:color="auto"/>
        <w:bottom w:val="none" w:sz="0" w:space="0" w:color="auto"/>
        <w:right w:val="none" w:sz="0" w:space="0" w:color="auto"/>
      </w:divBdr>
    </w:div>
    <w:div w:id="28990859">
      <w:bodyDiv w:val="1"/>
      <w:marLeft w:val="0"/>
      <w:marRight w:val="0"/>
      <w:marTop w:val="0"/>
      <w:marBottom w:val="0"/>
      <w:divBdr>
        <w:top w:val="none" w:sz="0" w:space="0" w:color="auto"/>
        <w:left w:val="none" w:sz="0" w:space="0" w:color="auto"/>
        <w:bottom w:val="none" w:sz="0" w:space="0" w:color="auto"/>
        <w:right w:val="none" w:sz="0" w:space="0" w:color="auto"/>
      </w:divBdr>
    </w:div>
    <w:div w:id="32850334">
      <w:bodyDiv w:val="1"/>
      <w:marLeft w:val="0"/>
      <w:marRight w:val="0"/>
      <w:marTop w:val="0"/>
      <w:marBottom w:val="0"/>
      <w:divBdr>
        <w:top w:val="none" w:sz="0" w:space="0" w:color="auto"/>
        <w:left w:val="none" w:sz="0" w:space="0" w:color="auto"/>
        <w:bottom w:val="none" w:sz="0" w:space="0" w:color="auto"/>
        <w:right w:val="none" w:sz="0" w:space="0" w:color="auto"/>
      </w:divBdr>
    </w:div>
    <w:div w:id="41559073">
      <w:bodyDiv w:val="1"/>
      <w:marLeft w:val="0"/>
      <w:marRight w:val="0"/>
      <w:marTop w:val="0"/>
      <w:marBottom w:val="0"/>
      <w:divBdr>
        <w:top w:val="none" w:sz="0" w:space="0" w:color="auto"/>
        <w:left w:val="none" w:sz="0" w:space="0" w:color="auto"/>
        <w:bottom w:val="none" w:sz="0" w:space="0" w:color="auto"/>
        <w:right w:val="none" w:sz="0" w:space="0" w:color="auto"/>
      </w:divBdr>
    </w:div>
    <w:div w:id="72164723">
      <w:bodyDiv w:val="1"/>
      <w:marLeft w:val="0"/>
      <w:marRight w:val="0"/>
      <w:marTop w:val="0"/>
      <w:marBottom w:val="0"/>
      <w:divBdr>
        <w:top w:val="none" w:sz="0" w:space="0" w:color="auto"/>
        <w:left w:val="none" w:sz="0" w:space="0" w:color="auto"/>
        <w:bottom w:val="none" w:sz="0" w:space="0" w:color="auto"/>
        <w:right w:val="none" w:sz="0" w:space="0" w:color="auto"/>
      </w:divBdr>
    </w:div>
    <w:div w:id="104085628">
      <w:bodyDiv w:val="1"/>
      <w:marLeft w:val="0"/>
      <w:marRight w:val="0"/>
      <w:marTop w:val="0"/>
      <w:marBottom w:val="0"/>
      <w:divBdr>
        <w:top w:val="none" w:sz="0" w:space="0" w:color="auto"/>
        <w:left w:val="none" w:sz="0" w:space="0" w:color="auto"/>
        <w:bottom w:val="none" w:sz="0" w:space="0" w:color="auto"/>
        <w:right w:val="none" w:sz="0" w:space="0" w:color="auto"/>
      </w:divBdr>
    </w:div>
    <w:div w:id="110128401">
      <w:bodyDiv w:val="1"/>
      <w:marLeft w:val="0"/>
      <w:marRight w:val="0"/>
      <w:marTop w:val="0"/>
      <w:marBottom w:val="0"/>
      <w:divBdr>
        <w:top w:val="none" w:sz="0" w:space="0" w:color="auto"/>
        <w:left w:val="none" w:sz="0" w:space="0" w:color="auto"/>
        <w:bottom w:val="none" w:sz="0" w:space="0" w:color="auto"/>
        <w:right w:val="none" w:sz="0" w:space="0" w:color="auto"/>
      </w:divBdr>
    </w:div>
    <w:div w:id="184751952">
      <w:bodyDiv w:val="1"/>
      <w:marLeft w:val="0"/>
      <w:marRight w:val="0"/>
      <w:marTop w:val="0"/>
      <w:marBottom w:val="0"/>
      <w:divBdr>
        <w:top w:val="none" w:sz="0" w:space="0" w:color="auto"/>
        <w:left w:val="none" w:sz="0" w:space="0" w:color="auto"/>
        <w:bottom w:val="none" w:sz="0" w:space="0" w:color="auto"/>
        <w:right w:val="none" w:sz="0" w:space="0" w:color="auto"/>
      </w:divBdr>
    </w:div>
    <w:div w:id="190848631">
      <w:bodyDiv w:val="1"/>
      <w:marLeft w:val="0"/>
      <w:marRight w:val="0"/>
      <w:marTop w:val="0"/>
      <w:marBottom w:val="0"/>
      <w:divBdr>
        <w:top w:val="none" w:sz="0" w:space="0" w:color="auto"/>
        <w:left w:val="none" w:sz="0" w:space="0" w:color="auto"/>
        <w:bottom w:val="none" w:sz="0" w:space="0" w:color="auto"/>
        <w:right w:val="none" w:sz="0" w:space="0" w:color="auto"/>
      </w:divBdr>
    </w:div>
    <w:div w:id="217401364">
      <w:bodyDiv w:val="1"/>
      <w:marLeft w:val="0"/>
      <w:marRight w:val="0"/>
      <w:marTop w:val="0"/>
      <w:marBottom w:val="0"/>
      <w:divBdr>
        <w:top w:val="none" w:sz="0" w:space="0" w:color="auto"/>
        <w:left w:val="none" w:sz="0" w:space="0" w:color="auto"/>
        <w:bottom w:val="none" w:sz="0" w:space="0" w:color="auto"/>
        <w:right w:val="none" w:sz="0" w:space="0" w:color="auto"/>
      </w:divBdr>
    </w:div>
    <w:div w:id="240264088">
      <w:bodyDiv w:val="1"/>
      <w:marLeft w:val="0"/>
      <w:marRight w:val="0"/>
      <w:marTop w:val="0"/>
      <w:marBottom w:val="0"/>
      <w:divBdr>
        <w:top w:val="none" w:sz="0" w:space="0" w:color="auto"/>
        <w:left w:val="none" w:sz="0" w:space="0" w:color="auto"/>
        <w:bottom w:val="none" w:sz="0" w:space="0" w:color="auto"/>
        <w:right w:val="none" w:sz="0" w:space="0" w:color="auto"/>
      </w:divBdr>
    </w:div>
    <w:div w:id="271715620">
      <w:bodyDiv w:val="1"/>
      <w:marLeft w:val="0"/>
      <w:marRight w:val="0"/>
      <w:marTop w:val="0"/>
      <w:marBottom w:val="0"/>
      <w:divBdr>
        <w:top w:val="none" w:sz="0" w:space="0" w:color="auto"/>
        <w:left w:val="none" w:sz="0" w:space="0" w:color="auto"/>
        <w:bottom w:val="none" w:sz="0" w:space="0" w:color="auto"/>
        <w:right w:val="none" w:sz="0" w:space="0" w:color="auto"/>
      </w:divBdr>
    </w:div>
    <w:div w:id="301465905">
      <w:bodyDiv w:val="1"/>
      <w:marLeft w:val="0"/>
      <w:marRight w:val="0"/>
      <w:marTop w:val="0"/>
      <w:marBottom w:val="0"/>
      <w:divBdr>
        <w:top w:val="none" w:sz="0" w:space="0" w:color="auto"/>
        <w:left w:val="none" w:sz="0" w:space="0" w:color="auto"/>
        <w:bottom w:val="none" w:sz="0" w:space="0" w:color="auto"/>
        <w:right w:val="none" w:sz="0" w:space="0" w:color="auto"/>
      </w:divBdr>
    </w:div>
    <w:div w:id="305210779">
      <w:bodyDiv w:val="1"/>
      <w:marLeft w:val="0"/>
      <w:marRight w:val="0"/>
      <w:marTop w:val="0"/>
      <w:marBottom w:val="0"/>
      <w:divBdr>
        <w:top w:val="none" w:sz="0" w:space="0" w:color="auto"/>
        <w:left w:val="none" w:sz="0" w:space="0" w:color="auto"/>
        <w:bottom w:val="none" w:sz="0" w:space="0" w:color="auto"/>
        <w:right w:val="none" w:sz="0" w:space="0" w:color="auto"/>
      </w:divBdr>
    </w:div>
    <w:div w:id="306857072">
      <w:bodyDiv w:val="1"/>
      <w:marLeft w:val="0"/>
      <w:marRight w:val="0"/>
      <w:marTop w:val="0"/>
      <w:marBottom w:val="0"/>
      <w:divBdr>
        <w:top w:val="none" w:sz="0" w:space="0" w:color="auto"/>
        <w:left w:val="none" w:sz="0" w:space="0" w:color="auto"/>
        <w:bottom w:val="none" w:sz="0" w:space="0" w:color="auto"/>
        <w:right w:val="none" w:sz="0" w:space="0" w:color="auto"/>
      </w:divBdr>
    </w:div>
    <w:div w:id="325476875">
      <w:bodyDiv w:val="1"/>
      <w:marLeft w:val="0"/>
      <w:marRight w:val="0"/>
      <w:marTop w:val="0"/>
      <w:marBottom w:val="0"/>
      <w:divBdr>
        <w:top w:val="none" w:sz="0" w:space="0" w:color="auto"/>
        <w:left w:val="none" w:sz="0" w:space="0" w:color="auto"/>
        <w:bottom w:val="none" w:sz="0" w:space="0" w:color="auto"/>
        <w:right w:val="none" w:sz="0" w:space="0" w:color="auto"/>
      </w:divBdr>
      <w:divsChild>
        <w:div w:id="930695851">
          <w:marLeft w:val="0"/>
          <w:marRight w:val="0"/>
          <w:marTop w:val="0"/>
          <w:marBottom w:val="0"/>
          <w:divBdr>
            <w:top w:val="none" w:sz="0" w:space="0" w:color="auto"/>
            <w:left w:val="none" w:sz="0" w:space="0" w:color="auto"/>
            <w:bottom w:val="none" w:sz="0" w:space="0" w:color="auto"/>
            <w:right w:val="none" w:sz="0" w:space="0" w:color="auto"/>
          </w:divBdr>
          <w:divsChild>
            <w:div w:id="1796486272">
              <w:marLeft w:val="0"/>
              <w:marRight w:val="0"/>
              <w:marTop w:val="0"/>
              <w:marBottom w:val="0"/>
              <w:divBdr>
                <w:top w:val="none" w:sz="0" w:space="0" w:color="auto"/>
                <w:left w:val="none" w:sz="0" w:space="0" w:color="auto"/>
                <w:bottom w:val="none" w:sz="0" w:space="0" w:color="auto"/>
                <w:right w:val="none" w:sz="0" w:space="0" w:color="auto"/>
              </w:divBdr>
              <w:divsChild>
                <w:div w:id="7193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5164">
      <w:bodyDiv w:val="1"/>
      <w:marLeft w:val="0"/>
      <w:marRight w:val="0"/>
      <w:marTop w:val="0"/>
      <w:marBottom w:val="0"/>
      <w:divBdr>
        <w:top w:val="none" w:sz="0" w:space="0" w:color="auto"/>
        <w:left w:val="none" w:sz="0" w:space="0" w:color="auto"/>
        <w:bottom w:val="none" w:sz="0" w:space="0" w:color="auto"/>
        <w:right w:val="none" w:sz="0" w:space="0" w:color="auto"/>
      </w:divBdr>
    </w:div>
    <w:div w:id="361782801">
      <w:bodyDiv w:val="1"/>
      <w:marLeft w:val="0"/>
      <w:marRight w:val="0"/>
      <w:marTop w:val="0"/>
      <w:marBottom w:val="0"/>
      <w:divBdr>
        <w:top w:val="none" w:sz="0" w:space="0" w:color="auto"/>
        <w:left w:val="none" w:sz="0" w:space="0" w:color="auto"/>
        <w:bottom w:val="none" w:sz="0" w:space="0" w:color="auto"/>
        <w:right w:val="none" w:sz="0" w:space="0" w:color="auto"/>
      </w:divBdr>
    </w:div>
    <w:div w:id="365330005">
      <w:bodyDiv w:val="1"/>
      <w:marLeft w:val="0"/>
      <w:marRight w:val="0"/>
      <w:marTop w:val="0"/>
      <w:marBottom w:val="0"/>
      <w:divBdr>
        <w:top w:val="none" w:sz="0" w:space="0" w:color="auto"/>
        <w:left w:val="none" w:sz="0" w:space="0" w:color="auto"/>
        <w:bottom w:val="none" w:sz="0" w:space="0" w:color="auto"/>
        <w:right w:val="none" w:sz="0" w:space="0" w:color="auto"/>
      </w:divBdr>
    </w:div>
    <w:div w:id="411046000">
      <w:bodyDiv w:val="1"/>
      <w:marLeft w:val="0"/>
      <w:marRight w:val="0"/>
      <w:marTop w:val="0"/>
      <w:marBottom w:val="0"/>
      <w:divBdr>
        <w:top w:val="none" w:sz="0" w:space="0" w:color="auto"/>
        <w:left w:val="none" w:sz="0" w:space="0" w:color="auto"/>
        <w:bottom w:val="none" w:sz="0" w:space="0" w:color="auto"/>
        <w:right w:val="none" w:sz="0" w:space="0" w:color="auto"/>
      </w:divBdr>
    </w:div>
    <w:div w:id="419644036">
      <w:bodyDiv w:val="1"/>
      <w:marLeft w:val="0"/>
      <w:marRight w:val="0"/>
      <w:marTop w:val="0"/>
      <w:marBottom w:val="0"/>
      <w:divBdr>
        <w:top w:val="none" w:sz="0" w:space="0" w:color="auto"/>
        <w:left w:val="none" w:sz="0" w:space="0" w:color="auto"/>
        <w:bottom w:val="none" w:sz="0" w:space="0" w:color="auto"/>
        <w:right w:val="none" w:sz="0" w:space="0" w:color="auto"/>
      </w:divBdr>
    </w:div>
    <w:div w:id="439304382">
      <w:bodyDiv w:val="1"/>
      <w:marLeft w:val="0"/>
      <w:marRight w:val="0"/>
      <w:marTop w:val="0"/>
      <w:marBottom w:val="0"/>
      <w:divBdr>
        <w:top w:val="none" w:sz="0" w:space="0" w:color="auto"/>
        <w:left w:val="none" w:sz="0" w:space="0" w:color="auto"/>
        <w:bottom w:val="none" w:sz="0" w:space="0" w:color="auto"/>
        <w:right w:val="none" w:sz="0" w:space="0" w:color="auto"/>
      </w:divBdr>
    </w:div>
    <w:div w:id="484010014">
      <w:bodyDiv w:val="1"/>
      <w:marLeft w:val="0"/>
      <w:marRight w:val="0"/>
      <w:marTop w:val="0"/>
      <w:marBottom w:val="0"/>
      <w:divBdr>
        <w:top w:val="none" w:sz="0" w:space="0" w:color="auto"/>
        <w:left w:val="none" w:sz="0" w:space="0" w:color="auto"/>
        <w:bottom w:val="none" w:sz="0" w:space="0" w:color="auto"/>
        <w:right w:val="none" w:sz="0" w:space="0" w:color="auto"/>
      </w:divBdr>
    </w:div>
    <w:div w:id="516161830">
      <w:bodyDiv w:val="1"/>
      <w:marLeft w:val="0"/>
      <w:marRight w:val="0"/>
      <w:marTop w:val="0"/>
      <w:marBottom w:val="0"/>
      <w:divBdr>
        <w:top w:val="none" w:sz="0" w:space="0" w:color="auto"/>
        <w:left w:val="none" w:sz="0" w:space="0" w:color="auto"/>
        <w:bottom w:val="none" w:sz="0" w:space="0" w:color="auto"/>
        <w:right w:val="none" w:sz="0" w:space="0" w:color="auto"/>
      </w:divBdr>
    </w:div>
    <w:div w:id="602036693">
      <w:bodyDiv w:val="1"/>
      <w:marLeft w:val="0"/>
      <w:marRight w:val="0"/>
      <w:marTop w:val="0"/>
      <w:marBottom w:val="0"/>
      <w:divBdr>
        <w:top w:val="none" w:sz="0" w:space="0" w:color="auto"/>
        <w:left w:val="none" w:sz="0" w:space="0" w:color="auto"/>
        <w:bottom w:val="none" w:sz="0" w:space="0" w:color="auto"/>
        <w:right w:val="none" w:sz="0" w:space="0" w:color="auto"/>
      </w:divBdr>
    </w:div>
    <w:div w:id="668293220">
      <w:bodyDiv w:val="1"/>
      <w:marLeft w:val="0"/>
      <w:marRight w:val="0"/>
      <w:marTop w:val="0"/>
      <w:marBottom w:val="0"/>
      <w:divBdr>
        <w:top w:val="none" w:sz="0" w:space="0" w:color="auto"/>
        <w:left w:val="none" w:sz="0" w:space="0" w:color="auto"/>
        <w:bottom w:val="none" w:sz="0" w:space="0" w:color="auto"/>
        <w:right w:val="none" w:sz="0" w:space="0" w:color="auto"/>
      </w:divBdr>
      <w:divsChild>
        <w:div w:id="2057702115">
          <w:marLeft w:val="0"/>
          <w:marRight w:val="0"/>
          <w:marTop w:val="0"/>
          <w:marBottom w:val="0"/>
          <w:divBdr>
            <w:top w:val="none" w:sz="0" w:space="0" w:color="auto"/>
            <w:left w:val="none" w:sz="0" w:space="0" w:color="auto"/>
            <w:bottom w:val="none" w:sz="0" w:space="0" w:color="auto"/>
            <w:right w:val="none" w:sz="0" w:space="0" w:color="auto"/>
          </w:divBdr>
          <w:divsChild>
            <w:div w:id="1298997637">
              <w:marLeft w:val="0"/>
              <w:marRight w:val="0"/>
              <w:marTop w:val="0"/>
              <w:marBottom w:val="0"/>
              <w:divBdr>
                <w:top w:val="none" w:sz="0" w:space="0" w:color="auto"/>
                <w:left w:val="none" w:sz="0" w:space="0" w:color="auto"/>
                <w:bottom w:val="none" w:sz="0" w:space="0" w:color="auto"/>
                <w:right w:val="none" w:sz="0" w:space="0" w:color="auto"/>
              </w:divBdr>
              <w:divsChild>
                <w:div w:id="12139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071">
      <w:bodyDiv w:val="1"/>
      <w:marLeft w:val="0"/>
      <w:marRight w:val="0"/>
      <w:marTop w:val="0"/>
      <w:marBottom w:val="0"/>
      <w:divBdr>
        <w:top w:val="none" w:sz="0" w:space="0" w:color="auto"/>
        <w:left w:val="none" w:sz="0" w:space="0" w:color="auto"/>
        <w:bottom w:val="none" w:sz="0" w:space="0" w:color="auto"/>
        <w:right w:val="none" w:sz="0" w:space="0" w:color="auto"/>
      </w:divBdr>
    </w:div>
    <w:div w:id="698776076">
      <w:bodyDiv w:val="1"/>
      <w:marLeft w:val="0"/>
      <w:marRight w:val="0"/>
      <w:marTop w:val="0"/>
      <w:marBottom w:val="0"/>
      <w:divBdr>
        <w:top w:val="none" w:sz="0" w:space="0" w:color="auto"/>
        <w:left w:val="none" w:sz="0" w:space="0" w:color="auto"/>
        <w:bottom w:val="none" w:sz="0" w:space="0" w:color="auto"/>
        <w:right w:val="none" w:sz="0" w:space="0" w:color="auto"/>
      </w:divBdr>
      <w:divsChild>
        <w:div w:id="658535857">
          <w:marLeft w:val="0"/>
          <w:marRight w:val="0"/>
          <w:marTop w:val="0"/>
          <w:marBottom w:val="0"/>
          <w:divBdr>
            <w:top w:val="none" w:sz="0" w:space="0" w:color="auto"/>
            <w:left w:val="none" w:sz="0" w:space="0" w:color="auto"/>
            <w:bottom w:val="none" w:sz="0" w:space="0" w:color="auto"/>
            <w:right w:val="none" w:sz="0" w:space="0" w:color="auto"/>
          </w:divBdr>
          <w:divsChild>
            <w:div w:id="330379021">
              <w:marLeft w:val="0"/>
              <w:marRight w:val="0"/>
              <w:marTop w:val="0"/>
              <w:marBottom w:val="0"/>
              <w:divBdr>
                <w:top w:val="none" w:sz="0" w:space="0" w:color="auto"/>
                <w:left w:val="none" w:sz="0" w:space="0" w:color="auto"/>
                <w:bottom w:val="none" w:sz="0" w:space="0" w:color="auto"/>
                <w:right w:val="none" w:sz="0" w:space="0" w:color="auto"/>
              </w:divBdr>
              <w:divsChild>
                <w:div w:id="17226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7692">
      <w:bodyDiv w:val="1"/>
      <w:marLeft w:val="0"/>
      <w:marRight w:val="0"/>
      <w:marTop w:val="0"/>
      <w:marBottom w:val="0"/>
      <w:divBdr>
        <w:top w:val="none" w:sz="0" w:space="0" w:color="auto"/>
        <w:left w:val="none" w:sz="0" w:space="0" w:color="auto"/>
        <w:bottom w:val="none" w:sz="0" w:space="0" w:color="auto"/>
        <w:right w:val="none" w:sz="0" w:space="0" w:color="auto"/>
      </w:divBdr>
    </w:div>
    <w:div w:id="757874555">
      <w:bodyDiv w:val="1"/>
      <w:marLeft w:val="0"/>
      <w:marRight w:val="0"/>
      <w:marTop w:val="0"/>
      <w:marBottom w:val="0"/>
      <w:divBdr>
        <w:top w:val="none" w:sz="0" w:space="0" w:color="auto"/>
        <w:left w:val="none" w:sz="0" w:space="0" w:color="auto"/>
        <w:bottom w:val="none" w:sz="0" w:space="0" w:color="auto"/>
        <w:right w:val="none" w:sz="0" w:space="0" w:color="auto"/>
      </w:divBdr>
    </w:div>
    <w:div w:id="790635163">
      <w:bodyDiv w:val="1"/>
      <w:marLeft w:val="0"/>
      <w:marRight w:val="0"/>
      <w:marTop w:val="0"/>
      <w:marBottom w:val="0"/>
      <w:divBdr>
        <w:top w:val="none" w:sz="0" w:space="0" w:color="auto"/>
        <w:left w:val="none" w:sz="0" w:space="0" w:color="auto"/>
        <w:bottom w:val="none" w:sz="0" w:space="0" w:color="auto"/>
        <w:right w:val="none" w:sz="0" w:space="0" w:color="auto"/>
      </w:divBdr>
    </w:div>
    <w:div w:id="836380425">
      <w:bodyDiv w:val="1"/>
      <w:marLeft w:val="0"/>
      <w:marRight w:val="0"/>
      <w:marTop w:val="0"/>
      <w:marBottom w:val="0"/>
      <w:divBdr>
        <w:top w:val="none" w:sz="0" w:space="0" w:color="auto"/>
        <w:left w:val="none" w:sz="0" w:space="0" w:color="auto"/>
        <w:bottom w:val="none" w:sz="0" w:space="0" w:color="auto"/>
        <w:right w:val="none" w:sz="0" w:space="0" w:color="auto"/>
      </w:divBdr>
    </w:div>
    <w:div w:id="853035513">
      <w:bodyDiv w:val="1"/>
      <w:marLeft w:val="0"/>
      <w:marRight w:val="0"/>
      <w:marTop w:val="0"/>
      <w:marBottom w:val="0"/>
      <w:divBdr>
        <w:top w:val="none" w:sz="0" w:space="0" w:color="auto"/>
        <w:left w:val="none" w:sz="0" w:space="0" w:color="auto"/>
        <w:bottom w:val="none" w:sz="0" w:space="0" w:color="auto"/>
        <w:right w:val="none" w:sz="0" w:space="0" w:color="auto"/>
      </w:divBdr>
    </w:div>
    <w:div w:id="863057212">
      <w:bodyDiv w:val="1"/>
      <w:marLeft w:val="0"/>
      <w:marRight w:val="0"/>
      <w:marTop w:val="0"/>
      <w:marBottom w:val="0"/>
      <w:divBdr>
        <w:top w:val="none" w:sz="0" w:space="0" w:color="auto"/>
        <w:left w:val="none" w:sz="0" w:space="0" w:color="auto"/>
        <w:bottom w:val="none" w:sz="0" w:space="0" w:color="auto"/>
        <w:right w:val="none" w:sz="0" w:space="0" w:color="auto"/>
      </w:divBdr>
    </w:div>
    <w:div w:id="914364839">
      <w:bodyDiv w:val="1"/>
      <w:marLeft w:val="0"/>
      <w:marRight w:val="0"/>
      <w:marTop w:val="0"/>
      <w:marBottom w:val="0"/>
      <w:divBdr>
        <w:top w:val="none" w:sz="0" w:space="0" w:color="auto"/>
        <w:left w:val="none" w:sz="0" w:space="0" w:color="auto"/>
        <w:bottom w:val="none" w:sz="0" w:space="0" w:color="auto"/>
        <w:right w:val="none" w:sz="0" w:space="0" w:color="auto"/>
      </w:divBdr>
    </w:div>
    <w:div w:id="966815754">
      <w:bodyDiv w:val="1"/>
      <w:marLeft w:val="0"/>
      <w:marRight w:val="0"/>
      <w:marTop w:val="0"/>
      <w:marBottom w:val="0"/>
      <w:divBdr>
        <w:top w:val="none" w:sz="0" w:space="0" w:color="auto"/>
        <w:left w:val="none" w:sz="0" w:space="0" w:color="auto"/>
        <w:bottom w:val="none" w:sz="0" w:space="0" w:color="auto"/>
        <w:right w:val="none" w:sz="0" w:space="0" w:color="auto"/>
      </w:divBdr>
    </w:div>
    <w:div w:id="991101607">
      <w:bodyDiv w:val="1"/>
      <w:marLeft w:val="0"/>
      <w:marRight w:val="0"/>
      <w:marTop w:val="0"/>
      <w:marBottom w:val="0"/>
      <w:divBdr>
        <w:top w:val="none" w:sz="0" w:space="0" w:color="auto"/>
        <w:left w:val="none" w:sz="0" w:space="0" w:color="auto"/>
        <w:bottom w:val="none" w:sz="0" w:space="0" w:color="auto"/>
        <w:right w:val="none" w:sz="0" w:space="0" w:color="auto"/>
      </w:divBdr>
    </w:div>
    <w:div w:id="1168594392">
      <w:bodyDiv w:val="1"/>
      <w:marLeft w:val="0"/>
      <w:marRight w:val="0"/>
      <w:marTop w:val="0"/>
      <w:marBottom w:val="0"/>
      <w:divBdr>
        <w:top w:val="none" w:sz="0" w:space="0" w:color="auto"/>
        <w:left w:val="none" w:sz="0" w:space="0" w:color="auto"/>
        <w:bottom w:val="none" w:sz="0" w:space="0" w:color="auto"/>
        <w:right w:val="none" w:sz="0" w:space="0" w:color="auto"/>
      </w:divBdr>
    </w:div>
    <w:div w:id="1201283550">
      <w:bodyDiv w:val="1"/>
      <w:marLeft w:val="0"/>
      <w:marRight w:val="0"/>
      <w:marTop w:val="0"/>
      <w:marBottom w:val="0"/>
      <w:divBdr>
        <w:top w:val="none" w:sz="0" w:space="0" w:color="auto"/>
        <w:left w:val="none" w:sz="0" w:space="0" w:color="auto"/>
        <w:bottom w:val="none" w:sz="0" w:space="0" w:color="auto"/>
        <w:right w:val="none" w:sz="0" w:space="0" w:color="auto"/>
      </w:divBdr>
    </w:div>
    <w:div w:id="1209681461">
      <w:bodyDiv w:val="1"/>
      <w:marLeft w:val="0"/>
      <w:marRight w:val="0"/>
      <w:marTop w:val="0"/>
      <w:marBottom w:val="0"/>
      <w:divBdr>
        <w:top w:val="none" w:sz="0" w:space="0" w:color="auto"/>
        <w:left w:val="none" w:sz="0" w:space="0" w:color="auto"/>
        <w:bottom w:val="none" w:sz="0" w:space="0" w:color="auto"/>
        <w:right w:val="none" w:sz="0" w:space="0" w:color="auto"/>
      </w:divBdr>
    </w:div>
    <w:div w:id="1226525999">
      <w:bodyDiv w:val="1"/>
      <w:marLeft w:val="0"/>
      <w:marRight w:val="0"/>
      <w:marTop w:val="0"/>
      <w:marBottom w:val="0"/>
      <w:divBdr>
        <w:top w:val="none" w:sz="0" w:space="0" w:color="auto"/>
        <w:left w:val="none" w:sz="0" w:space="0" w:color="auto"/>
        <w:bottom w:val="none" w:sz="0" w:space="0" w:color="auto"/>
        <w:right w:val="none" w:sz="0" w:space="0" w:color="auto"/>
      </w:divBdr>
    </w:div>
    <w:div w:id="1311180017">
      <w:bodyDiv w:val="1"/>
      <w:marLeft w:val="0"/>
      <w:marRight w:val="0"/>
      <w:marTop w:val="0"/>
      <w:marBottom w:val="0"/>
      <w:divBdr>
        <w:top w:val="none" w:sz="0" w:space="0" w:color="auto"/>
        <w:left w:val="none" w:sz="0" w:space="0" w:color="auto"/>
        <w:bottom w:val="none" w:sz="0" w:space="0" w:color="auto"/>
        <w:right w:val="none" w:sz="0" w:space="0" w:color="auto"/>
      </w:divBdr>
    </w:div>
    <w:div w:id="1320187472">
      <w:bodyDiv w:val="1"/>
      <w:marLeft w:val="0"/>
      <w:marRight w:val="0"/>
      <w:marTop w:val="0"/>
      <w:marBottom w:val="0"/>
      <w:divBdr>
        <w:top w:val="none" w:sz="0" w:space="0" w:color="auto"/>
        <w:left w:val="none" w:sz="0" w:space="0" w:color="auto"/>
        <w:bottom w:val="none" w:sz="0" w:space="0" w:color="auto"/>
        <w:right w:val="none" w:sz="0" w:space="0" w:color="auto"/>
      </w:divBdr>
      <w:divsChild>
        <w:div w:id="399596816">
          <w:marLeft w:val="0"/>
          <w:marRight w:val="0"/>
          <w:marTop w:val="0"/>
          <w:marBottom w:val="0"/>
          <w:divBdr>
            <w:top w:val="none" w:sz="0" w:space="0" w:color="auto"/>
            <w:left w:val="none" w:sz="0" w:space="0" w:color="auto"/>
            <w:bottom w:val="none" w:sz="0" w:space="0" w:color="auto"/>
            <w:right w:val="none" w:sz="0" w:space="0" w:color="auto"/>
          </w:divBdr>
          <w:divsChild>
            <w:div w:id="581447120">
              <w:marLeft w:val="0"/>
              <w:marRight w:val="0"/>
              <w:marTop w:val="0"/>
              <w:marBottom w:val="0"/>
              <w:divBdr>
                <w:top w:val="none" w:sz="0" w:space="0" w:color="auto"/>
                <w:left w:val="none" w:sz="0" w:space="0" w:color="auto"/>
                <w:bottom w:val="none" w:sz="0" w:space="0" w:color="auto"/>
                <w:right w:val="none" w:sz="0" w:space="0" w:color="auto"/>
              </w:divBdr>
              <w:divsChild>
                <w:div w:id="12155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7340">
      <w:bodyDiv w:val="1"/>
      <w:marLeft w:val="0"/>
      <w:marRight w:val="0"/>
      <w:marTop w:val="0"/>
      <w:marBottom w:val="0"/>
      <w:divBdr>
        <w:top w:val="none" w:sz="0" w:space="0" w:color="auto"/>
        <w:left w:val="none" w:sz="0" w:space="0" w:color="auto"/>
        <w:bottom w:val="none" w:sz="0" w:space="0" w:color="auto"/>
        <w:right w:val="none" w:sz="0" w:space="0" w:color="auto"/>
      </w:divBdr>
    </w:div>
    <w:div w:id="1343389284">
      <w:bodyDiv w:val="1"/>
      <w:marLeft w:val="0"/>
      <w:marRight w:val="0"/>
      <w:marTop w:val="0"/>
      <w:marBottom w:val="0"/>
      <w:divBdr>
        <w:top w:val="none" w:sz="0" w:space="0" w:color="auto"/>
        <w:left w:val="none" w:sz="0" w:space="0" w:color="auto"/>
        <w:bottom w:val="none" w:sz="0" w:space="0" w:color="auto"/>
        <w:right w:val="none" w:sz="0" w:space="0" w:color="auto"/>
      </w:divBdr>
    </w:div>
    <w:div w:id="1353721043">
      <w:bodyDiv w:val="1"/>
      <w:marLeft w:val="0"/>
      <w:marRight w:val="0"/>
      <w:marTop w:val="0"/>
      <w:marBottom w:val="0"/>
      <w:divBdr>
        <w:top w:val="none" w:sz="0" w:space="0" w:color="auto"/>
        <w:left w:val="none" w:sz="0" w:space="0" w:color="auto"/>
        <w:bottom w:val="none" w:sz="0" w:space="0" w:color="auto"/>
        <w:right w:val="none" w:sz="0" w:space="0" w:color="auto"/>
      </w:divBdr>
    </w:div>
    <w:div w:id="1364862949">
      <w:bodyDiv w:val="1"/>
      <w:marLeft w:val="0"/>
      <w:marRight w:val="0"/>
      <w:marTop w:val="0"/>
      <w:marBottom w:val="0"/>
      <w:divBdr>
        <w:top w:val="none" w:sz="0" w:space="0" w:color="auto"/>
        <w:left w:val="none" w:sz="0" w:space="0" w:color="auto"/>
        <w:bottom w:val="none" w:sz="0" w:space="0" w:color="auto"/>
        <w:right w:val="none" w:sz="0" w:space="0" w:color="auto"/>
      </w:divBdr>
    </w:div>
    <w:div w:id="1394934115">
      <w:bodyDiv w:val="1"/>
      <w:marLeft w:val="0"/>
      <w:marRight w:val="0"/>
      <w:marTop w:val="0"/>
      <w:marBottom w:val="0"/>
      <w:divBdr>
        <w:top w:val="none" w:sz="0" w:space="0" w:color="auto"/>
        <w:left w:val="none" w:sz="0" w:space="0" w:color="auto"/>
        <w:bottom w:val="none" w:sz="0" w:space="0" w:color="auto"/>
        <w:right w:val="none" w:sz="0" w:space="0" w:color="auto"/>
      </w:divBdr>
    </w:div>
    <w:div w:id="1441267820">
      <w:bodyDiv w:val="1"/>
      <w:marLeft w:val="0"/>
      <w:marRight w:val="0"/>
      <w:marTop w:val="0"/>
      <w:marBottom w:val="0"/>
      <w:divBdr>
        <w:top w:val="none" w:sz="0" w:space="0" w:color="auto"/>
        <w:left w:val="none" w:sz="0" w:space="0" w:color="auto"/>
        <w:bottom w:val="none" w:sz="0" w:space="0" w:color="auto"/>
        <w:right w:val="none" w:sz="0" w:space="0" w:color="auto"/>
      </w:divBdr>
    </w:div>
    <w:div w:id="1474834757">
      <w:bodyDiv w:val="1"/>
      <w:marLeft w:val="0"/>
      <w:marRight w:val="0"/>
      <w:marTop w:val="0"/>
      <w:marBottom w:val="0"/>
      <w:divBdr>
        <w:top w:val="none" w:sz="0" w:space="0" w:color="auto"/>
        <w:left w:val="none" w:sz="0" w:space="0" w:color="auto"/>
        <w:bottom w:val="none" w:sz="0" w:space="0" w:color="auto"/>
        <w:right w:val="none" w:sz="0" w:space="0" w:color="auto"/>
      </w:divBdr>
    </w:div>
    <w:div w:id="1502500946">
      <w:bodyDiv w:val="1"/>
      <w:marLeft w:val="0"/>
      <w:marRight w:val="0"/>
      <w:marTop w:val="0"/>
      <w:marBottom w:val="0"/>
      <w:divBdr>
        <w:top w:val="none" w:sz="0" w:space="0" w:color="auto"/>
        <w:left w:val="none" w:sz="0" w:space="0" w:color="auto"/>
        <w:bottom w:val="none" w:sz="0" w:space="0" w:color="auto"/>
        <w:right w:val="none" w:sz="0" w:space="0" w:color="auto"/>
      </w:divBdr>
    </w:div>
    <w:div w:id="1544637088">
      <w:bodyDiv w:val="1"/>
      <w:marLeft w:val="0"/>
      <w:marRight w:val="0"/>
      <w:marTop w:val="0"/>
      <w:marBottom w:val="0"/>
      <w:divBdr>
        <w:top w:val="none" w:sz="0" w:space="0" w:color="auto"/>
        <w:left w:val="none" w:sz="0" w:space="0" w:color="auto"/>
        <w:bottom w:val="none" w:sz="0" w:space="0" w:color="auto"/>
        <w:right w:val="none" w:sz="0" w:space="0" w:color="auto"/>
      </w:divBdr>
    </w:div>
    <w:div w:id="1555386521">
      <w:bodyDiv w:val="1"/>
      <w:marLeft w:val="0"/>
      <w:marRight w:val="0"/>
      <w:marTop w:val="0"/>
      <w:marBottom w:val="0"/>
      <w:divBdr>
        <w:top w:val="none" w:sz="0" w:space="0" w:color="auto"/>
        <w:left w:val="none" w:sz="0" w:space="0" w:color="auto"/>
        <w:bottom w:val="none" w:sz="0" w:space="0" w:color="auto"/>
        <w:right w:val="none" w:sz="0" w:space="0" w:color="auto"/>
      </w:divBdr>
    </w:div>
    <w:div w:id="1571847031">
      <w:bodyDiv w:val="1"/>
      <w:marLeft w:val="0"/>
      <w:marRight w:val="0"/>
      <w:marTop w:val="0"/>
      <w:marBottom w:val="0"/>
      <w:divBdr>
        <w:top w:val="none" w:sz="0" w:space="0" w:color="auto"/>
        <w:left w:val="none" w:sz="0" w:space="0" w:color="auto"/>
        <w:bottom w:val="none" w:sz="0" w:space="0" w:color="auto"/>
        <w:right w:val="none" w:sz="0" w:space="0" w:color="auto"/>
      </w:divBdr>
    </w:div>
    <w:div w:id="1656254848">
      <w:bodyDiv w:val="1"/>
      <w:marLeft w:val="0"/>
      <w:marRight w:val="0"/>
      <w:marTop w:val="0"/>
      <w:marBottom w:val="0"/>
      <w:divBdr>
        <w:top w:val="none" w:sz="0" w:space="0" w:color="auto"/>
        <w:left w:val="none" w:sz="0" w:space="0" w:color="auto"/>
        <w:bottom w:val="none" w:sz="0" w:space="0" w:color="auto"/>
        <w:right w:val="none" w:sz="0" w:space="0" w:color="auto"/>
      </w:divBdr>
    </w:div>
    <w:div w:id="1676616372">
      <w:bodyDiv w:val="1"/>
      <w:marLeft w:val="0"/>
      <w:marRight w:val="0"/>
      <w:marTop w:val="0"/>
      <w:marBottom w:val="0"/>
      <w:divBdr>
        <w:top w:val="none" w:sz="0" w:space="0" w:color="auto"/>
        <w:left w:val="none" w:sz="0" w:space="0" w:color="auto"/>
        <w:bottom w:val="none" w:sz="0" w:space="0" w:color="auto"/>
        <w:right w:val="none" w:sz="0" w:space="0" w:color="auto"/>
      </w:divBdr>
    </w:div>
    <w:div w:id="1688098619">
      <w:bodyDiv w:val="1"/>
      <w:marLeft w:val="0"/>
      <w:marRight w:val="0"/>
      <w:marTop w:val="0"/>
      <w:marBottom w:val="0"/>
      <w:divBdr>
        <w:top w:val="none" w:sz="0" w:space="0" w:color="auto"/>
        <w:left w:val="none" w:sz="0" w:space="0" w:color="auto"/>
        <w:bottom w:val="none" w:sz="0" w:space="0" w:color="auto"/>
        <w:right w:val="none" w:sz="0" w:space="0" w:color="auto"/>
      </w:divBdr>
      <w:divsChild>
        <w:div w:id="1497070341">
          <w:marLeft w:val="0"/>
          <w:marRight w:val="0"/>
          <w:marTop w:val="0"/>
          <w:marBottom w:val="0"/>
          <w:divBdr>
            <w:top w:val="none" w:sz="0" w:space="0" w:color="auto"/>
            <w:left w:val="none" w:sz="0" w:space="0" w:color="auto"/>
            <w:bottom w:val="none" w:sz="0" w:space="0" w:color="auto"/>
            <w:right w:val="none" w:sz="0" w:space="0" w:color="auto"/>
          </w:divBdr>
          <w:divsChild>
            <w:div w:id="1569152135">
              <w:marLeft w:val="0"/>
              <w:marRight w:val="0"/>
              <w:marTop w:val="0"/>
              <w:marBottom w:val="0"/>
              <w:divBdr>
                <w:top w:val="none" w:sz="0" w:space="0" w:color="auto"/>
                <w:left w:val="none" w:sz="0" w:space="0" w:color="auto"/>
                <w:bottom w:val="none" w:sz="0" w:space="0" w:color="auto"/>
                <w:right w:val="none" w:sz="0" w:space="0" w:color="auto"/>
              </w:divBdr>
            </w:div>
          </w:divsChild>
        </w:div>
        <w:div w:id="1197159080">
          <w:marLeft w:val="0"/>
          <w:marRight w:val="0"/>
          <w:marTop w:val="0"/>
          <w:marBottom w:val="0"/>
          <w:divBdr>
            <w:top w:val="none" w:sz="0" w:space="0" w:color="auto"/>
            <w:left w:val="none" w:sz="0" w:space="0" w:color="auto"/>
            <w:bottom w:val="none" w:sz="0" w:space="0" w:color="auto"/>
            <w:right w:val="none" w:sz="0" w:space="0" w:color="auto"/>
          </w:divBdr>
          <w:divsChild>
            <w:div w:id="684866903">
              <w:marLeft w:val="0"/>
              <w:marRight w:val="0"/>
              <w:marTop w:val="0"/>
              <w:marBottom w:val="0"/>
              <w:divBdr>
                <w:top w:val="none" w:sz="0" w:space="0" w:color="auto"/>
                <w:left w:val="none" w:sz="0" w:space="0" w:color="auto"/>
                <w:bottom w:val="none" w:sz="0" w:space="0" w:color="auto"/>
                <w:right w:val="none" w:sz="0" w:space="0" w:color="auto"/>
              </w:divBdr>
              <w:divsChild>
                <w:div w:id="16941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31296">
      <w:bodyDiv w:val="1"/>
      <w:marLeft w:val="0"/>
      <w:marRight w:val="0"/>
      <w:marTop w:val="0"/>
      <w:marBottom w:val="0"/>
      <w:divBdr>
        <w:top w:val="none" w:sz="0" w:space="0" w:color="auto"/>
        <w:left w:val="none" w:sz="0" w:space="0" w:color="auto"/>
        <w:bottom w:val="none" w:sz="0" w:space="0" w:color="auto"/>
        <w:right w:val="none" w:sz="0" w:space="0" w:color="auto"/>
      </w:divBdr>
    </w:div>
    <w:div w:id="1717853607">
      <w:bodyDiv w:val="1"/>
      <w:marLeft w:val="0"/>
      <w:marRight w:val="0"/>
      <w:marTop w:val="0"/>
      <w:marBottom w:val="0"/>
      <w:divBdr>
        <w:top w:val="none" w:sz="0" w:space="0" w:color="auto"/>
        <w:left w:val="none" w:sz="0" w:space="0" w:color="auto"/>
        <w:bottom w:val="none" w:sz="0" w:space="0" w:color="auto"/>
        <w:right w:val="none" w:sz="0" w:space="0" w:color="auto"/>
      </w:divBdr>
    </w:div>
    <w:div w:id="1719551804">
      <w:bodyDiv w:val="1"/>
      <w:marLeft w:val="0"/>
      <w:marRight w:val="0"/>
      <w:marTop w:val="0"/>
      <w:marBottom w:val="0"/>
      <w:divBdr>
        <w:top w:val="none" w:sz="0" w:space="0" w:color="auto"/>
        <w:left w:val="none" w:sz="0" w:space="0" w:color="auto"/>
        <w:bottom w:val="none" w:sz="0" w:space="0" w:color="auto"/>
        <w:right w:val="none" w:sz="0" w:space="0" w:color="auto"/>
      </w:divBdr>
    </w:div>
    <w:div w:id="1732998740">
      <w:bodyDiv w:val="1"/>
      <w:marLeft w:val="0"/>
      <w:marRight w:val="0"/>
      <w:marTop w:val="0"/>
      <w:marBottom w:val="0"/>
      <w:divBdr>
        <w:top w:val="none" w:sz="0" w:space="0" w:color="auto"/>
        <w:left w:val="none" w:sz="0" w:space="0" w:color="auto"/>
        <w:bottom w:val="none" w:sz="0" w:space="0" w:color="auto"/>
        <w:right w:val="none" w:sz="0" w:space="0" w:color="auto"/>
      </w:divBdr>
    </w:div>
    <w:div w:id="1768381463">
      <w:bodyDiv w:val="1"/>
      <w:marLeft w:val="0"/>
      <w:marRight w:val="0"/>
      <w:marTop w:val="0"/>
      <w:marBottom w:val="0"/>
      <w:divBdr>
        <w:top w:val="none" w:sz="0" w:space="0" w:color="auto"/>
        <w:left w:val="none" w:sz="0" w:space="0" w:color="auto"/>
        <w:bottom w:val="none" w:sz="0" w:space="0" w:color="auto"/>
        <w:right w:val="none" w:sz="0" w:space="0" w:color="auto"/>
      </w:divBdr>
    </w:div>
    <w:div w:id="1768767596">
      <w:bodyDiv w:val="1"/>
      <w:marLeft w:val="0"/>
      <w:marRight w:val="0"/>
      <w:marTop w:val="0"/>
      <w:marBottom w:val="0"/>
      <w:divBdr>
        <w:top w:val="none" w:sz="0" w:space="0" w:color="auto"/>
        <w:left w:val="none" w:sz="0" w:space="0" w:color="auto"/>
        <w:bottom w:val="none" w:sz="0" w:space="0" w:color="auto"/>
        <w:right w:val="none" w:sz="0" w:space="0" w:color="auto"/>
      </w:divBdr>
    </w:div>
    <w:div w:id="1783725051">
      <w:bodyDiv w:val="1"/>
      <w:marLeft w:val="0"/>
      <w:marRight w:val="0"/>
      <w:marTop w:val="0"/>
      <w:marBottom w:val="0"/>
      <w:divBdr>
        <w:top w:val="none" w:sz="0" w:space="0" w:color="auto"/>
        <w:left w:val="none" w:sz="0" w:space="0" w:color="auto"/>
        <w:bottom w:val="none" w:sz="0" w:space="0" w:color="auto"/>
        <w:right w:val="none" w:sz="0" w:space="0" w:color="auto"/>
      </w:divBdr>
    </w:div>
    <w:div w:id="1788699388">
      <w:bodyDiv w:val="1"/>
      <w:marLeft w:val="0"/>
      <w:marRight w:val="0"/>
      <w:marTop w:val="0"/>
      <w:marBottom w:val="0"/>
      <w:divBdr>
        <w:top w:val="none" w:sz="0" w:space="0" w:color="auto"/>
        <w:left w:val="none" w:sz="0" w:space="0" w:color="auto"/>
        <w:bottom w:val="none" w:sz="0" w:space="0" w:color="auto"/>
        <w:right w:val="none" w:sz="0" w:space="0" w:color="auto"/>
      </w:divBdr>
    </w:div>
    <w:div w:id="1809545548">
      <w:bodyDiv w:val="1"/>
      <w:marLeft w:val="0"/>
      <w:marRight w:val="0"/>
      <w:marTop w:val="0"/>
      <w:marBottom w:val="0"/>
      <w:divBdr>
        <w:top w:val="none" w:sz="0" w:space="0" w:color="auto"/>
        <w:left w:val="none" w:sz="0" w:space="0" w:color="auto"/>
        <w:bottom w:val="none" w:sz="0" w:space="0" w:color="auto"/>
        <w:right w:val="none" w:sz="0" w:space="0" w:color="auto"/>
      </w:divBdr>
    </w:div>
    <w:div w:id="1809711740">
      <w:bodyDiv w:val="1"/>
      <w:marLeft w:val="0"/>
      <w:marRight w:val="0"/>
      <w:marTop w:val="0"/>
      <w:marBottom w:val="0"/>
      <w:divBdr>
        <w:top w:val="none" w:sz="0" w:space="0" w:color="auto"/>
        <w:left w:val="none" w:sz="0" w:space="0" w:color="auto"/>
        <w:bottom w:val="none" w:sz="0" w:space="0" w:color="auto"/>
        <w:right w:val="none" w:sz="0" w:space="0" w:color="auto"/>
      </w:divBdr>
    </w:div>
    <w:div w:id="1818451070">
      <w:bodyDiv w:val="1"/>
      <w:marLeft w:val="0"/>
      <w:marRight w:val="0"/>
      <w:marTop w:val="0"/>
      <w:marBottom w:val="0"/>
      <w:divBdr>
        <w:top w:val="none" w:sz="0" w:space="0" w:color="auto"/>
        <w:left w:val="none" w:sz="0" w:space="0" w:color="auto"/>
        <w:bottom w:val="none" w:sz="0" w:space="0" w:color="auto"/>
        <w:right w:val="none" w:sz="0" w:space="0" w:color="auto"/>
      </w:divBdr>
    </w:div>
    <w:div w:id="1826433546">
      <w:bodyDiv w:val="1"/>
      <w:marLeft w:val="0"/>
      <w:marRight w:val="0"/>
      <w:marTop w:val="0"/>
      <w:marBottom w:val="0"/>
      <w:divBdr>
        <w:top w:val="none" w:sz="0" w:space="0" w:color="auto"/>
        <w:left w:val="none" w:sz="0" w:space="0" w:color="auto"/>
        <w:bottom w:val="none" w:sz="0" w:space="0" w:color="auto"/>
        <w:right w:val="none" w:sz="0" w:space="0" w:color="auto"/>
      </w:divBdr>
    </w:div>
    <w:div w:id="1836995565">
      <w:bodyDiv w:val="1"/>
      <w:marLeft w:val="0"/>
      <w:marRight w:val="0"/>
      <w:marTop w:val="0"/>
      <w:marBottom w:val="0"/>
      <w:divBdr>
        <w:top w:val="none" w:sz="0" w:space="0" w:color="auto"/>
        <w:left w:val="none" w:sz="0" w:space="0" w:color="auto"/>
        <w:bottom w:val="none" w:sz="0" w:space="0" w:color="auto"/>
        <w:right w:val="none" w:sz="0" w:space="0" w:color="auto"/>
      </w:divBdr>
    </w:div>
    <w:div w:id="1926496321">
      <w:bodyDiv w:val="1"/>
      <w:marLeft w:val="0"/>
      <w:marRight w:val="0"/>
      <w:marTop w:val="0"/>
      <w:marBottom w:val="0"/>
      <w:divBdr>
        <w:top w:val="none" w:sz="0" w:space="0" w:color="auto"/>
        <w:left w:val="none" w:sz="0" w:space="0" w:color="auto"/>
        <w:bottom w:val="none" w:sz="0" w:space="0" w:color="auto"/>
        <w:right w:val="none" w:sz="0" w:space="0" w:color="auto"/>
      </w:divBdr>
      <w:divsChild>
        <w:div w:id="824588318">
          <w:marLeft w:val="0"/>
          <w:marRight w:val="0"/>
          <w:marTop w:val="0"/>
          <w:marBottom w:val="0"/>
          <w:divBdr>
            <w:top w:val="none" w:sz="0" w:space="0" w:color="auto"/>
            <w:left w:val="none" w:sz="0" w:space="0" w:color="auto"/>
            <w:bottom w:val="none" w:sz="0" w:space="0" w:color="auto"/>
            <w:right w:val="none" w:sz="0" w:space="0" w:color="auto"/>
          </w:divBdr>
          <w:divsChild>
            <w:div w:id="1116564125">
              <w:marLeft w:val="0"/>
              <w:marRight w:val="0"/>
              <w:marTop w:val="0"/>
              <w:marBottom w:val="0"/>
              <w:divBdr>
                <w:top w:val="none" w:sz="0" w:space="0" w:color="auto"/>
                <w:left w:val="none" w:sz="0" w:space="0" w:color="auto"/>
                <w:bottom w:val="none" w:sz="0" w:space="0" w:color="auto"/>
                <w:right w:val="none" w:sz="0" w:space="0" w:color="auto"/>
              </w:divBdr>
              <w:divsChild>
                <w:div w:id="10338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2228">
      <w:bodyDiv w:val="1"/>
      <w:marLeft w:val="0"/>
      <w:marRight w:val="0"/>
      <w:marTop w:val="0"/>
      <w:marBottom w:val="0"/>
      <w:divBdr>
        <w:top w:val="none" w:sz="0" w:space="0" w:color="auto"/>
        <w:left w:val="none" w:sz="0" w:space="0" w:color="auto"/>
        <w:bottom w:val="none" w:sz="0" w:space="0" w:color="auto"/>
        <w:right w:val="none" w:sz="0" w:space="0" w:color="auto"/>
      </w:divBdr>
    </w:div>
    <w:div w:id="1998222036">
      <w:bodyDiv w:val="1"/>
      <w:marLeft w:val="0"/>
      <w:marRight w:val="0"/>
      <w:marTop w:val="0"/>
      <w:marBottom w:val="0"/>
      <w:divBdr>
        <w:top w:val="none" w:sz="0" w:space="0" w:color="auto"/>
        <w:left w:val="none" w:sz="0" w:space="0" w:color="auto"/>
        <w:bottom w:val="none" w:sz="0" w:space="0" w:color="auto"/>
        <w:right w:val="none" w:sz="0" w:space="0" w:color="auto"/>
      </w:divBdr>
    </w:div>
    <w:div w:id="2002853881">
      <w:bodyDiv w:val="1"/>
      <w:marLeft w:val="0"/>
      <w:marRight w:val="0"/>
      <w:marTop w:val="0"/>
      <w:marBottom w:val="0"/>
      <w:divBdr>
        <w:top w:val="none" w:sz="0" w:space="0" w:color="auto"/>
        <w:left w:val="none" w:sz="0" w:space="0" w:color="auto"/>
        <w:bottom w:val="none" w:sz="0" w:space="0" w:color="auto"/>
        <w:right w:val="none" w:sz="0" w:space="0" w:color="auto"/>
      </w:divBdr>
    </w:div>
    <w:div w:id="2036886616">
      <w:bodyDiv w:val="1"/>
      <w:marLeft w:val="0"/>
      <w:marRight w:val="0"/>
      <w:marTop w:val="0"/>
      <w:marBottom w:val="0"/>
      <w:divBdr>
        <w:top w:val="none" w:sz="0" w:space="0" w:color="auto"/>
        <w:left w:val="none" w:sz="0" w:space="0" w:color="auto"/>
        <w:bottom w:val="none" w:sz="0" w:space="0" w:color="auto"/>
        <w:right w:val="none" w:sz="0" w:space="0" w:color="auto"/>
      </w:divBdr>
    </w:div>
    <w:div w:id="2051612524">
      <w:bodyDiv w:val="1"/>
      <w:marLeft w:val="0"/>
      <w:marRight w:val="0"/>
      <w:marTop w:val="0"/>
      <w:marBottom w:val="0"/>
      <w:divBdr>
        <w:top w:val="none" w:sz="0" w:space="0" w:color="auto"/>
        <w:left w:val="none" w:sz="0" w:space="0" w:color="auto"/>
        <w:bottom w:val="none" w:sz="0" w:space="0" w:color="auto"/>
        <w:right w:val="none" w:sz="0" w:space="0" w:color="auto"/>
      </w:divBdr>
    </w:div>
    <w:div w:id="2052991960">
      <w:bodyDiv w:val="1"/>
      <w:marLeft w:val="0"/>
      <w:marRight w:val="0"/>
      <w:marTop w:val="0"/>
      <w:marBottom w:val="0"/>
      <w:divBdr>
        <w:top w:val="none" w:sz="0" w:space="0" w:color="auto"/>
        <w:left w:val="none" w:sz="0" w:space="0" w:color="auto"/>
        <w:bottom w:val="none" w:sz="0" w:space="0" w:color="auto"/>
        <w:right w:val="none" w:sz="0" w:space="0" w:color="auto"/>
      </w:divBdr>
    </w:div>
    <w:div w:id="2121293268">
      <w:bodyDiv w:val="1"/>
      <w:marLeft w:val="0"/>
      <w:marRight w:val="0"/>
      <w:marTop w:val="0"/>
      <w:marBottom w:val="0"/>
      <w:divBdr>
        <w:top w:val="none" w:sz="0" w:space="0" w:color="auto"/>
        <w:left w:val="none" w:sz="0" w:space="0" w:color="auto"/>
        <w:bottom w:val="none" w:sz="0" w:space="0" w:color="auto"/>
        <w:right w:val="none" w:sz="0" w:space="0" w:color="auto"/>
      </w:divBdr>
    </w:div>
    <w:div w:id="2123919617">
      <w:bodyDiv w:val="1"/>
      <w:marLeft w:val="0"/>
      <w:marRight w:val="0"/>
      <w:marTop w:val="0"/>
      <w:marBottom w:val="0"/>
      <w:divBdr>
        <w:top w:val="none" w:sz="0" w:space="0" w:color="auto"/>
        <w:left w:val="none" w:sz="0" w:space="0" w:color="auto"/>
        <w:bottom w:val="none" w:sz="0" w:space="0" w:color="auto"/>
        <w:right w:val="none" w:sz="0" w:space="0" w:color="auto"/>
      </w:divBdr>
    </w:div>
    <w:div w:id="2142461258">
      <w:bodyDiv w:val="1"/>
      <w:marLeft w:val="0"/>
      <w:marRight w:val="0"/>
      <w:marTop w:val="0"/>
      <w:marBottom w:val="0"/>
      <w:divBdr>
        <w:top w:val="none" w:sz="0" w:space="0" w:color="auto"/>
        <w:left w:val="none" w:sz="0" w:space="0" w:color="auto"/>
        <w:bottom w:val="none" w:sz="0" w:space="0" w:color="auto"/>
        <w:right w:val="none" w:sz="0" w:space="0" w:color="auto"/>
      </w:divBdr>
    </w:div>
    <w:div w:id="2145998365">
      <w:bodyDiv w:val="1"/>
      <w:marLeft w:val="0"/>
      <w:marRight w:val="0"/>
      <w:marTop w:val="0"/>
      <w:marBottom w:val="0"/>
      <w:divBdr>
        <w:top w:val="none" w:sz="0" w:space="0" w:color="auto"/>
        <w:left w:val="none" w:sz="0" w:space="0" w:color="auto"/>
        <w:bottom w:val="none" w:sz="0" w:space="0" w:color="auto"/>
        <w:right w:val="none" w:sz="0" w:space="0" w:color="auto"/>
      </w:divBdr>
      <w:divsChild>
        <w:div w:id="592009869">
          <w:marLeft w:val="0"/>
          <w:marRight w:val="0"/>
          <w:marTop w:val="0"/>
          <w:marBottom w:val="0"/>
          <w:divBdr>
            <w:top w:val="none" w:sz="0" w:space="0" w:color="auto"/>
            <w:left w:val="none" w:sz="0" w:space="0" w:color="auto"/>
            <w:bottom w:val="none" w:sz="0" w:space="0" w:color="auto"/>
            <w:right w:val="none" w:sz="0" w:space="0" w:color="auto"/>
          </w:divBdr>
          <w:divsChild>
            <w:div w:id="588853185">
              <w:marLeft w:val="0"/>
              <w:marRight w:val="0"/>
              <w:marTop w:val="0"/>
              <w:marBottom w:val="0"/>
              <w:divBdr>
                <w:top w:val="none" w:sz="0" w:space="0" w:color="auto"/>
                <w:left w:val="none" w:sz="0" w:space="0" w:color="auto"/>
                <w:bottom w:val="none" w:sz="0" w:space="0" w:color="auto"/>
                <w:right w:val="none" w:sz="0" w:space="0" w:color="auto"/>
              </w:divBdr>
              <w:divsChild>
                <w:div w:id="19952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E27485-1E98-FD4D-9053-0B7762556939}"/>
      </w:docPartPr>
      <w:docPartBody>
        <w:p w:rsidR="003D4CFD" w:rsidRDefault="00D45C89">
          <w:r w:rsidRPr="00C94DEE">
            <w:rPr>
              <w:rStyle w:val="PlaceholderText"/>
            </w:rPr>
            <w:t>Click or tap here to enter text.</w:t>
          </w:r>
        </w:p>
      </w:docPartBody>
    </w:docPart>
    <w:docPart>
      <w:docPartPr>
        <w:name w:val="D74DAD4FCD45414DBC398BBDAE3B157A"/>
        <w:category>
          <w:name w:val="General"/>
          <w:gallery w:val="placeholder"/>
        </w:category>
        <w:types>
          <w:type w:val="bbPlcHdr"/>
        </w:types>
        <w:behaviors>
          <w:behavior w:val="content"/>
        </w:behaviors>
        <w:guid w:val="{EAB3706D-1599-264E-9D59-92C0F0D61E89}"/>
      </w:docPartPr>
      <w:docPartBody>
        <w:p w:rsidR="005A420C" w:rsidRDefault="0069421C" w:rsidP="0069421C">
          <w:pPr>
            <w:pStyle w:val="D74DAD4FCD45414DBC398BBDAE3B157A"/>
          </w:pPr>
          <w:r w:rsidRPr="00C94DEE">
            <w:rPr>
              <w:rStyle w:val="PlaceholderText"/>
            </w:rPr>
            <w:t>Click or tap here to enter text.</w:t>
          </w:r>
        </w:p>
      </w:docPartBody>
    </w:docPart>
    <w:docPart>
      <w:docPartPr>
        <w:name w:val="768E4B14FB72B848BC4AD37EEA57DC54"/>
        <w:category>
          <w:name w:val="General"/>
          <w:gallery w:val="placeholder"/>
        </w:category>
        <w:types>
          <w:type w:val="bbPlcHdr"/>
        </w:types>
        <w:behaviors>
          <w:behavior w:val="content"/>
        </w:behaviors>
        <w:guid w:val="{5ECB5035-2DC9-094D-B19A-0C7785C065DD}"/>
      </w:docPartPr>
      <w:docPartBody>
        <w:p w:rsidR="00000000" w:rsidRDefault="005A420C" w:rsidP="005A420C">
          <w:pPr>
            <w:pStyle w:val="768E4B14FB72B848BC4AD37EEA57DC54"/>
          </w:pPr>
          <w:r w:rsidRPr="00C94D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89"/>
    <w:rsid w:val="001B0586"/>
    <w:rsid w:val="003D4CFD"/>
    <w:rsid w:val="00434EE7"/>
    <w:rsid w:val="00436629"/>
    <w:rsid w:val="005A420C"/>
    <w:rsid w:val="005E7576"/>
    <w:rsid w:val="0069421C"/>
    <w:rsid w:val="007378AC"/>
    <w:rsid w:val="00C24FAF"/>
    <w:rsid w:val="00D45C89"/>
    <w:rsid w:val="00DD695C"/>
    <w:rsid w:val="00EF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20C"/>
    <w:rPr>
      <w:color w:val="808080"/>
    </w:rPr>
  </w:style>
  <w:style w:type="paragraph" w:customStyle="1" w:styleId="86A81E137560EA4CABE7B60348EBA237">
    <w:name w:val="86A81E137560EA4CABE7B60348EBA237"/>
    <w:rsid w:val="005A420C"/>
    <w:rPr>
      <w:lang w:val="en-BE"/>
    </w:rPr>
  </w:style>
  <w:style w:type="paragraph" w:customStyle="1" w:styleId="AABBEB7E802EE74291AADCC703239D2F">
    <w:name w:val="AABBEB7E802EE74291AADCC703239D2F"/>
    <w:rsid w:val="0069421C"/>
    <w:rPr>
      <w:lang w:val="en-BE"/>
    </w:rPr>
  </w:style>
  <w:style w:type="paragraph" w:customStyle="1" w:styleId="768E4B14FB72B848BC4AD37EEA57DC54">
    <w:name w:val="768E4B14FB72B848BC4AD37EEA57DC54"/>
    <w:rsid w:val="005A420C"/>
    <w:rPr>
      <w:lang w:val="en-BE"/>
    </w:rPr>
  </w:style>
  <w:style w:type="paragraph" w:customStyle="1" w:styleId="D74DAD4FCD45414DBC398BBDAE3B157A">
    <w:name w:val="D74DAD4FCD45414DBC398BBDAE3B157A"/>
    <w:rsid w:val="0069421C"/>
    <w:rPr>
      <w:lang w:val="en-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F68FAF-7C21-4E4A-AB4E-BBFEDBB22E65}">
  <we:reference id="wa104382081" version="1.35.0.0" store="en-GB" storeType="OMEX"/>
  <we:alternateReferences>
    <we:reference id="wa104382081" version="1.35.0.0" store="" storeType="OMEX"/>
  </we:alternateReferences>
  <we:properties>
    <we:property name="MENDELEY_CITATIONS" value="[{&quot;citationID&quot;:&quot;MENDELEY_CITATION_93a67fde-4f08-4a84-ae26-85711b6e4486&quot;,&quot;properties&quot;:{&quot;noteIndex&quot;:0},&quot;isEdited&quot;:false,&quot;manualOverride&quot;:{&quot;isManuallyOverridden&quot;:false,&quot;citeprocText&quot;:&quot;(Sabatel et al., 2017)&quot;,&quot;manualOverrideText&quot;:&quot;&quot;},&quot;citationItems&quot;:[{&quot;id&quot;:&quot;b6bf5429-de9b-3891-92e7-af9176042dd1&quot;,&quot;itemData&quot;:{&quot;type&quot;:&quot;article-journal&quot;,&quot;id&quot;:&quot;b6bf5429-de9b-3891-92e7-af9176042dd1&quot;,&quot;title&quot;:&quot;Exposure to Bacterial CpG DNA Protects from Airway Allergic Inflammation by Expanding Regulatory Lung Interstitial Macrophages&quot;,&quot;author&quot;:[{&quot;family&quot;:&quot;Sabatel&quot;,&quot;given&quot;:&quot;Catherine&quot;,&quot;parse-names&quot;:false,&quot;dropping-particle&quot;:&quot;&quot;,&quot;non-dropping-particle&quot;:&quot;&quot;},{&quot;family&quot;:&quot;Radermecker&quot;,&quot;given&quot;:&quot;Coraline&quot;,&quot;parse-names&quot;:false,&quot;dropping-particle&quot;:&quot;&quot;,&quot;non-dropping-particle&quot;:&quot;&quot;},{&quot;family&quot;:&quot;Fievez&quot;,&quot;given&quot;:&quot;Laurence&quot;,&quot;parse-names&quot;:false,&quot;dropping-particle&quot;:&quot;&quot;,&quot;non-dropping-particle&quot;:&quot;&quot;},{&quot;family&quot;:&quot;Paulissen&quot;,&quot;given&quot;:&quot;Genevieve&quot;,&quot;parse-names&quot;:false,&quot;dropping-particle&quot;:&quot;&quot;,&quot;non-dropping-particle&quot;:&quot;&quot;},{&quot;family&quot;:&quot;Chakarov&quot;,&quot;given&quot;:&quot;Svetoslav&quot;,&quot;parse-names&quot;:false,&quot;dropping-particle&quot;:&quot;&quot;,&quot;non-dropping-particle&quot;:&quot;&quot;},{&quot;family&quot;:&quot;Fernandes&quot;,&quot;given&quot;:&quot;Claudia&quot;,&quot;parse-names&quot;:false,&quot;dropping-particle&quot;:&quot;&quot;,&quot;non-dropping-particle&quot;:&quot;&quot;},{&quot;family&quot;:&quot;Olivier&quot;,&quot;given&quot;:&quot;Sabine&quot;,&quot;parse-names&quot;:false,&quot;dropping-particle&quot;:&quot;&quot;,&quot;non-dropping-particle&quot;:&quot;&quot;},{&quot;family&quot;:&quot;Toussaint&quot;,&quot;given&quot;:&quot;Marie&quot;,&quot;parse-names&quot;:false,&quot;dropping-particle&quot;:&quot;&quot;,&quot;non-dropping-particle&quot;:&quot;&quot;},{&quot;family&quot;:&quot;Pirottin&quot;,&quot;given&quot;:&quot;Dimitri&quot;,&quot;parse-names&quot;:false,&quot;dropping-particle&quot;:&quot;&quot;,&quot;non-dropping-particle&quot;:&quot;&quot;},{&quot;family&quot;:&quot;Xiao&quot;,&quot;given&quot;:&quot;Xue&quot;,&quot;parse-names&quot;:false,&quot;dropping-particle&quot;:&quot;&quot;,&quot;non-dropping-particle&quot;:&quot;&quot;},{&quot;family&quot;:&quot;Quatresooz&quot;,&quot;given&quot;:&quot;Pascale&quot;,&quot;parse-names&quot;:false,&quot;dropping-particle&quot;:&quot;&quot;,&quot;non-dropping-particle&quot;:&quot;&quot;},{&quot;family&quot;:&quot;Sirard&quot;,&quot;given&quot;:&quot;Jean Claude&quot;,&quot;parse-names&quot;:false,&quot;dropping-particle&quot;:&quot;&quot;,&quot;non-dropping-particle&quot;:&quot;&quot;},{&quot;family&quot;:&quot;Cataldo&quot;,&quot;given&quot;:&quot;Didier&quot;,&quot;parse-names&quot;:false,&quot;dropping-particle&quot;:&quot;&quot;,&quot;non-dropping-particle&quot;:&quot;&quot;},{&quot;family&quot;:&quot;Gillet&quot;,&quot;given&quot;:&quot;Laurent&quot;,&quot;parse-names&quot;:false,&quot;dropping-particle&quot;:&quot;&quot;,&quot;non-dropping-particle&quot;:&quot;&quot;},{&quot;family&quot;:&quot;Bouabe&quot;,&quot;given&quot;:&quot;Hicham&quot;,&quot;parse-names&quot;:false,&quot;dropping-particle&quot;:&quot;&quot;,&quot;non-dropping-particle&quot;:&quot;&quot;},{&quot;family&quot;:&quot;Desmet&quot;,&quot;given&quot;:&quot;Christophe J.&quot;,&quot;parse-names&quot;:false,&quot;dropping-particle&quot;:&quot;&quot;,&quot;non-dropping-particle&quot;:&quot;&quot;},{&quot;family&quot;:&quot;Ginhoux&quot;,&quot;given&quot;:&quot;Florent&quot;,&quot;parse-names&quot;:false,&quot;dropping-particle&quot;:&quot;&quot;,&quot;non-dropping-particle&quot;:&quot;&quot;},{&quot;family&quot;:&quot;Marichal&quot;,&quot;given&quot;:&quot;Thomas&quot;,&quot;parse-names&quot;:false,&quot;dropping-particle&quot;:&quot;&quot;,&quot;non-dropping-particle&quot;:&quot;&quot;},{&quot;family&quot;:&quot;Bureau&quot;,&quot;given&quot;:&quot;Fabrice&quot;,&quot;parse-names&quot;:false,&quot;dropping-particle&quot;:&quot;&quot;,&quot;non-dropping-particle&quot;:&quot;&quot;}],&quot;container-title&quot;:&quot;Immunity&quot;,&quot;accessed&quot;:{&quot;date-parts&quot;:[[2022,1,20]]},&quot;DOI&quot;:&quot;10.1016/J.IMMUNI.2017.02.016/ATTACHMENT/57758D52-F6FD-4BD7-87C0-2DEE5667EF1A/MMC1.PDF&quot;,&quot;ISSN&quot;:&quot;10974180&quot;,&quot;PMID&quot;:&quot;28329706&quot;,&quot;URL&quot;:&quot;http://www.cell.com/article/S107476131730078X/fulltext&quot;,&quot;issued&quot;:{&quot;date-parts&quot;:[[2017,3,21]]},&quot;page&quot;:&quot;457-473&quot;,&quot;abstract&quot;:&quot;Living in a microbe-rich environment reduces the risk of developing asthma. Exposure of humans or mice to unmethylated CpG DNA (CpG) from bacteria reproduces these protective effects, suggesting a major contribution of CpG to microbe-induced asthma resistance. However, how CpG confers protection remains elusive. We found that exposure to CpG expanded regulatory lung interstitial macrophages (IMs) from monocytes infiltrating the lung or mobilized from the spleen. Trafficking of IM precursors to the lung was independent of CCR2, a chemokine receptor required for monocyte mobilization from the bone marrow. Using a mouse model of allergic airway inflammation, we found that adoptive transfer of IMs isolated from CpG-treated mice recapitulated the protective effects of CpG when administered before allergen sensitization or challenge. IM-mediated protection was dependent on IL-10, given that Il10−/− CpG-induced IMs lacked regulatory effects. Thus, the expansion of regulatory lung IMs upon exposure to CpG might underlie the reduced risk of asthma development associated with a microbe-rich environment.&quot;,&quot;publisher&quot;:&quot;Cell Press&quot;,&quot;issue&quot;:&quot;3&quot;,&quot;volume&quot;:&quot;46&quot;,&quot;expandedJournalTitle&quot;:&quot;Immunity&quot;},&quot;isTemporary&quot;:false}],&quot;citationTag&quot;:&quot;MENDELEY_CITATION_v3_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&quot;},{&quot;citationID&quot;:&quot;MENDELEY_CITATION_f7d08d8c-104c-44d9-8315-7ab754f9a248&quot;,&quot;properties&quot;:{&quot;noteIndex&quot;:0},&quot;isEdited&quot;:false,&quot;manualOverride&quot;:{&quot;isManuallyOverridden&quot;:false,&quot;citeprocText&quot;:&quot;(Huber et al., 2015)&quot;,&quot;manualOverrideText&quot;:&quot;&quot;},&quot;citationItems&quot;:[{&quot;id&quot;:&quot;5883b7f9-10cf-3dfc-ba10-c5542f686fe5&quot;,&quot;itemData&quot;:{&quot;type&quot;:&quot;article-journal&quot;,&quot;id&quot;:&quot;5883b7f9-10cf-3dfc-ba10-c5542f686fe5&quot;,&quot;title&quot;:&quot;Orchestrating high-throughput genomic analysis with Bioconductor&quot;,&quot;author&quot;:[{&quot;family&quot;:&quot;Huber&quot;,&quot;given&quot;:&quot;Wolfgang&quot;,&quot;parse-names&quot;:false,&quot;dropping-particle&quot;:&quot;&quot;,&quot;non-dropping-particle&quot;:&quot;&quot;},{&quot;family&quot;:&quot;Carey&quot;,&quot;given&quot;:&quot;Vincent J.&quot;,&quot;parse-names&quot;:false,&quot;dropping-particle&quot;:&quot;&quot;,&quot;non-dropping-particle&quot;:&quot;&quot;},{&quot;family&quot;:&quot;Gentleman&quot;,&quot;given&quot;:&quot;Robert&quot;,&quot;parse-names&quot;:false,&quot;dropping-particle&quot;:&quot;&quot;,&quot;non-dropping-particle&quot;:&quot;&quot;},{&quot;family&quot;:&quot;Anders&quot;,&quot;given&quot;:&quot;Simon&quot;,&quot;parse-names&quot;:false,&quot;dropping-particle&quot;:&quot;&quot;,&quot;non-dropping-particle&quot;:&quot;&quot;},{&quot;family&quot;:&quot;Carlson&quot;,&quot;given&quot;:&quot;Marc&quot;,&quot;parse-names&quot;:false,&quot;dropping-particle&quot;:&quot;&quot;,&quot;non-dropping-particle&quot;:&quot;&quot;},{&quot;family&quot;:&quot;Carvalho&quot;,&quot;given&quot;:&quot;Benilton S.&quot;,&quot;parse-names&quot;:false,&quot;dropping-particle&quot;:&quot;&quot;,&quot;non-dropping-particle&quot;:&quot;&quot;},{&quot;family&quot;:&quot;Bravo&quot;,&quot;given&quot;:&quot;Hector Corrada&quot;,&quot;parse-names&quot;:false,&quot;dropping-particle&quot;:&quot;&quot;,&quot;non-dropping-particle&quot;:&quot;&quot;},{&quot;family&quot;:&quot;Davis&quot;,&quot;given&quot;:&quot;Sean&quot;,&quot;parse-names&quot;:false,&quot;dropping-particle&quot;:&quot;&quot;,&quot;non-dropping-particle&quot;:&quot;&quot;},{&quot;family&quot;:&quot;Gatto&quot;,&quot;given&quot;:&quot;Laurent&quot;,&quot;parse-names&quot;:false,&quot;dropping-particle&quot;:&quot;&quot;,&quot;non-dropping-particle&quot;:&quot;&quot;},{&quot;family&quot;:&quot;Girke&quot;,&quot;given&quot;:&quot;Thomas&quot;,&quot;parse-names&quot;:false,&quot;dropping-particle&quot;:&quot;&quot;,&quot;non-dropping-particle&quot;:&quot;&quot;},{&quot;family&quot;:&quot;Gottardo&quot;,&quot;given&quot;:&quot;Raphael&quot;,&quot;parse-names&quot;:false,&quot;dropping-particle&quot;:&quot;&quot;,&quot;non-dropping-particle&quot;:&quot;&quot;},{&quot;family&quot;:&quot;Hahne&quot;,&quot;given&quot;:&quot;Florian&quot;,&quot;parse-names&quot;:false,&quot;dropping-particle&quot;:&quot;&quot;,&quot;non-dropping-particle&quot;:&quot;&quot;},{&quot;family&quot;:&quot;Hansen&quot;,&quot;given&quot;:&quot;Kasper D.&quot;,&quot;parse-names&quot;:false,&quot;dropping-particle&quot;:&quot;&quot;,&quot;non-dropping-particle&quot;:&quot;&quot;},{&quot;family&quot;:&quot;Irizarry&quot;,&quot;given&quot;:&quot;Rafael A.&quot;,&quot;parse-names&quot;:false,&quot;dropping-particle&quot;:&quot;&quot;,&quot;non-dropping-particle&quot;:&quot;&quot;},{&quot;family&quot;:&quot;Lawrence&quot;,&quot;given&quot;:&quot;Michael&quot;,&quot;parse-names&quot;:false,&quot;dropping-particle&quot;:&quot;&quot;,&quot;non-dropping-particle&quot;:&quot;&quot;},{&quot;family&quot;:&quot;Love&quot;,&quot;given&quot;:&quot;Michael I.&quot;,&quot;parse-names&quot;:false,&quot;dropping-particle&quot;:&quot;&quot;,&quot;non-dropping-particle&quot;:&quot;&quot;},{&quot;family&quot;:&quot;MaCdonald&quot;,&quot;given&quot;:&quot;James&quot;,&quot;parse-names&quot;:false,&quot;dropping-particle&quot;:&quot;&quot;,&quot;non-dropping-particle&quot;:&quot;&quot;},{&quot;family&quot;:&quot;Obenchain&quot;,&quot;given&quot;:&quot;Valerie&quot;,&quot;parse-names&quot;:false,&quot;dropping-particle&quot;:&quot;&quot;,&quot;non-dropping-particle&quot;:&quot;&quot;},{&quot;family&quot;:&quot;Oles̈&quot;,&quot;given&quot;:&quot;Andrzej K.&quot;,&quot;parse-names&quot;:false,&quot;dropping-particle&quot;:&quot;&quot;,&quot;non-dropping-particle&quot;:&quot;&quot;},{&quot;family&quot;:&quot;Pagès&quot;,&quot;given&quot;:&quot;Hervé&quot;,&quot;parse-names&quot;:false,&quot;dropping-particle&quot;:&quot;&quot;,&quot;non-dropping-particle&quot;:&quot;&quot;},{&quot;family&quot;:&quot;Reyes&quot;,&quot;given&quot;:&quot;Alejandro&quot;,&quot;parse-names&quot;:false,&quot;dropping-particle&quot;:&quot;&quot;,&quot;non-dropping-particle&quot;:&quot;&quot;},{&quot;family&quot;:&quot;Shannon&quot;,&quot;given&quot;:&quot;Paul&quot;,&quot;parse-names&quot;:false,&quot;dropping-particle&quot;:&quot;&quot;,&quot;non-dropping-particle&quot;:&quot;&quot;},{&quot;family&quot;:&quot;Smyth&quot;,&quot;given&quot;:&quot;Gordon K.&quot;,&quot;parse-names&quot;:false,&quot;dropping-particle&quot;:&quot;&quot;,&quot;non-dropping-particle&quot;:&quot;&quot;},{&quot;family&quot;:&quot;Tenenbaum&quot;,&quot;given&quot;:&quot;Dan&quot;,&quot;parse-names&quot;:false,&quot;dropping-particle&quot;:&quot;&quot;,&quot;non-dropping-particle&quot;:&quot;&quot;},{&quot;family&quot;:&quot;Waldron&quot;,&quot;given&quot;:&quot;Levi&quot;,&quot;parse-names&quot;:false,&quot;dropping-particle&quot;:&quot;&quot;,&quot;non-dropping-particle&quot;:&quot;&quot;},{&quot;family&quot;:&quot;Morgan&quot;,&quot;given&quot;:&quot;Martin&quot;,&quot;parse-names&quot;:false,&quot;dropping-particle&quot;:&quot;&quot;,&quot;non-dropping-particle&quot;:&quot;&quot;}],&quot;container-title&quot;:&quot;Nature Methods&quot;,&quot;DOI&quot;:&quot;10.1038/nmeth.3252&quot;,&quot;ISSN&quot;:&quot;15487105&quot;,&quot;PMID&quot;:&quot;25633503&quot;,&quot;issued&quot;:{&quot;date-parts&quot;:[[2015]]},&quot;abstract&quot;:&quo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quot;,&quot;expandedJournalTitle&quot;:&quot;Nature Methods&quot;},&quot;isTemporary&quot;:false}],&quot;citationTag&quot;:&quot;MENDELEY_CITATION_v3_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&quot;},{&quot;citationID&quot;:&quot;MENDELEY_CITATION_903d3c40-7cf9-4e49-983a-7a6842e3a489&quot;,&quot;properties&quot;:{&quot;noteIndex&quot;:0},&quot;isEdited&quot;:false,&quot;manualOverride&quot;:{&quot;isManuallyOverridden&quot;:false,&quot;citeprocText&quot;:&quot;(Love et al., 2014)&quot;,&quot;manualOverrideText&quot;:&quot;&quot;},&quot;citationItems&quot;:[{&quot;id&quot;:&quot;087f10e6-83cd-3e31-8860-b6d2551d3d34&quot;,&quot;itemData&quot;:{&quot;type&quot;:&quot;article-journal&quot;,&quot;id&quot;:&quot;087f10e6-83cd-3e31-8860-b6d2551d3d34&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DOI&quot;:&quot;10.1186/s13059-014-0550-8&quot;,&quot;ISSN&quot;:&quot;1474760X&quot;,&quot;PMID&quot;:&quot;25516281&quot;,&quot;issued&quot;:{&quot;date-parts&quot;:[[2014]]},&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expandedJournalTitle&quot;:&quot;Genome Biology&quot;},&quot;isTemporary&quot;:false}],&quot;citationTag&quot;:&quot;MENDELEY_CITATION_v3_eyJjaXRhdGlvbklEIjoiTUVOREVMRVlfQ0lUQVRJT05fOTAzZDNjNDAtN2NmOS00ZTQ5LTk4M2EtN2E2ODQyZTNhNDg5IiwicHJvcGVydGllcyI6eyJub3RlSW5kZXgiOjB9LCJpc0VkaXRlZCI6ZmFsc2UsIm1hbnVhbE92ZXJyaWRlIjp7ImlzTWFudWFsbHlPdmVycmlkZGVuIjpmYWxzZSwiY2l0ZXByb2NUZXh0IjoiKExvdmUgZXQgYWwuLCAyMDE0KSIsIm1hbnVhbE92ZXJyaWRlVGV4dCI6IiJ9LCJjaXRhdGlvbkl0ZW1zIjpbeyJpZCI6IjA4N2YxMGU2LTgzY2QtM2UzMS04ODYwLWI2ZDI1NTFkM2QzNCIsIml0ZW1EYXRhIjp7InR5cGUiOiJhcnRpY2xlLWpvdXJuYWwiLCJpZCI6IjA4N2YxMGU2LTgzY2QtM2UzMS04ODYwLWI2ZDI1NTFkM2QzNC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&quot;},{&quot;citationID&quot;:&quot;MENDELEY_CITATION_a67947ac-f4a8-4863-a185-ca967a9746cf&quot;,&quot;properties&quot;:{&quot;noteIndex&quot;:0},&quot;isEdited&quot;:false,&quot;manualOverride&quot;:{&quot;isManuallyOverridden&quot;:false,&quot;citeprocText&quot;:&quot;(Hao et al., 2020)&quot;,&quot;manualOverrideText&quot;:&quot;&quot;},&quot;citationItems&quot;:[{&quot;id&quot;:&quot;2200ba7f-b05b-34ea-9b3c-32d84e73aa3a&quot;,&quot;itemData&quot;:{&quot;type&quot;:&quot;article-journal&quot;,&quot;id&quot;:&quot;2200ba7f-b05b-34ea-9b3c-32d84e73aa3a&quot;,&quot;title&quot;:&quot;Integrated analysis of multimodal single-cell data&quot;,&quot;author&quot;:[{&quot;family&quot;:&quot;Hao&quot;,&quot;given&quot;:&quot;Yuhan&quot;,&quot;parse-names&quot;:false,&quot;dropping-particle&quot;:&quot;&quot;,&quot;non-dropping-particle&quot;:&quot;&quot;},{&quot;family&quot;:&quot;Hao&quot;,&quot;given&quot;:&quot;Stephanie&quot;,&quot;parse-names&quot;:false,&quot;dropping-particle&quot;:&quot;&quot;,&quot;non-dropping-particle&quot;:&quot;&quot;},{&quot;family&quot;:&quot;Andersen-Nissen&quot;,&quot;given&quot;:&quot;Erica&quot;,&quot;parse-names&quot;:false,&quot;dropping-particle&quot;:&quot;&quot;,&quot;non-dropping-particle&quot;:&quot;&quot;},{&quot;family&quot;:&quot;Mauck III&quot;,&quot;given&quot;:&quot;William M&quot;,&quot;parse-names&quot;:false,&quot;dropping-particle&quot;:&quot;&quot;,&quot;non-dropping-particle&quot;:&quot;&quot;},{&quot;family&quot;:&quot;Zheng&quot;,&quot;given&quot;:&quot;Shiwei&quot;,&quot;parse-names&quot;:false,&quot;dropping-particle&quot;:&quot;&quot;,&quot;non-dropping-particle&quot;:&quot;&quot;},{&quot;family&quot;:&quot;Butler&quot;,&quot;given&quot;:&quot;Andrew&quot;,&quot;parse-names&quot;:false,&quot;dropping-particle&quot;:&quot;&quot;,&quot;non-dropping-particle&quot;:&quot;&quot;},{&quot;family&quot;:&quot;Lee&quot;,&quot;given&quot;:&quot;Maddie J&quot;,&quot;parse-names&quot;:false,&quot;dropping-particle&quot;:&quot;&quot;,&quot;non-dropping-particle&quot;:&quot;&quot;},{&quot;family&quot;:&quot;Wilk&quot;,&quot;given&quot;:&quot;Aaron J&quot;,&quot;parse-names&quot;:false,&quot;dropping-particle&quot;:&quot;&quot;,&quot;non-dropping-particle&quot;:&quot;&quot;},{&quot;family&quot;:&quot;Darby&quot;,&quot;given&quot;:&quot;Charlotte&quot;,&quot;parse-names&quot;:false,&quot;dropping-particle&quot;:&quot;&quot;,&quot;non-dropping-particle&quot;:&quot;&quot;},{&quot;family&quot;:&quot;Zagar&quot;,&quot;given&quot;:&quot;Michael&quot;,&quot;parse-names&quot;:false,&quot;dropping-particle&quot;:&quot;&quot;,&quot;non-dropping-particle&quot;:&quot;&quot;},{&quot;family&quot;:&quot;Hoffman&quot;,&quot;given&quot;:&quot;Paul&quot;,&quot;parse-names&quot;:false,&quot;dropping-particle&quot;:&quot;&quot;,&quot;non-dropping-particle&quot;:&quot;&quot;},{&quot;family&quot;:&quot;Stoeckius&quot;,&quot;given&quot;:&quot;Marlon&quot;,&quot;parse-names&quot;:false,&quot;dropping-particle&quot;:&quot;&quot;,&quot;non-dropping-particle&quot;:&quot;&quot;},{&quot;family&quot;:&quot;Papalexi&quot;,&quot;given&quot;:&quot;Efthymia&quot;,&quot;parse-names&quot;:false,&quot;dropping-particle&quot;:&quot;&quot;,&quot;non-dropping-particle&quot;:&quot;&quot;},{&quot;family&quot;:&quot;Mimitou&quot;,&quot;given&quot;:&quot;Eleni P&quot;,&quot;parse-names&quot;:false,&quot;dropping-particle&quot;:&quot;&quot;,&quot;non-dropping-particle&quot;:&quot;&quot;},{&quot;family&quot;:&quot;Jain&quot;,&quot;given&quot;:&quot;Jaison&quot;,&quot;parse-names&quot;:false,&quot;dropping-particle&quot;:&quot;&quot;,&quot;non-dropping-particle&quot;:&quot;&quot;},{&quot;family&quot;:&quot;Srivastava&quot;,&quot;given&quot;:&quot;Avi&quot;,&quot;parse-names&quot;:false,&quot;dropping-particle&quot;:&quot;&quot;,&quot;non-dropping-particle&quot;:&quot;&quot;},{&quot;family&quot;:&quot;Stuart&quot;,&quot;given&quot;:&quot;Tim&quot;,&quot;parse-names&quot;:false,&quot;dropping-particle&quot;:&quot;&quot;,&quot;non-dropping-particle&quot;:&quot;&quot;},{&quot;family&quot;:&quot;Fleming&quot;,&quot;given&quot;:&quot;Lamar B&quot;,&quot;parse-names&quot;:false,&quot;dropping-particle&quot;:&quot;&quot;,&quot;non-dropping-particle&quot;:&quot;&quot;},{&quot;family&quot;:&quot;Yeung&quot;,&quot;given&quot;:&quot;Bertrand&quot;,&quot;parse-names&quot;:false,&quot;dropping-particle&quot;:&quot;&quot;,&quot;non-dropping-particle&quot;:&quot;&quot;},{&quot;family&quot;:&quot;Rogers&quot;,&quot;given&quot;:&quot;Angela J&quot;,&quot;parse-names&quot;:false,&quot;dropping-particle&quot;:&quot;&quot;,&quot;non-dropping-particle&quot;:&quot;&quot;},{&quot;family&quot;:&quot;McElrath&quot;,&quot;given&quot;:&quot;Juliana M&quot;,&quot;parse-names&quot;:false,&quot;dropping-particle&quot;:&quot;&quot;,&quot;non-dropping-particle&quot;:&quot;&quot;},{&quot;family&quot;:&quot;Blish&quot;,&quot;given&quot;:&quot;Catherine A&quot;,&quot;parse-names&quot;:false,&quot;dropping-particle&quot;:&quot;&quot;,&quot;non-dropping-particle&quot;:&quot;&quot;},{&quot;family&quot;:&quot;Gottardo&quot;,&quot;given&quot;:&quot;Raphael&quot;,&quot;parse-names&quot;:false,&quot;dropping-particle&quot;:&quot;&quot;,&quot;non-dropping-particle&quot;:&quot;&quot;},{&quot;family&quot;:&quot;Smibert&quot;,&quot;given&quot;:&quot;Peter&quot;,&quot;parse-names&quot;:false,&quot;dropping-particle&quot;:&quot;&quot;,&quot;non-dropping-particle&quot;:&quot;&quot;},{&quot;family&quot;:&quot;Satija&quot;,&quot;given&quot;:&quot;Rahul&quot;,&quot;parse-names&quot;:false,&quot;dropping-particle&quot;:&quot;&quot;,&quot;non-dropping-particle&quot;:&quot;&quot;},{&quot;family&quot;:&quot;Zuckerberg Biohub&quot;,&quot;given&quot;:&quot;Chan&quot;,&quot;parse-names&quot;:false,&quot;dropping-particle&quot;:&quot;&quot;,&quot;non-dropping-particle&quot;:&quot;&quot;},{&quot;family&quot;:&quot;Francisco USA&quot;,&quot;given&quot;:&quot;San&quot;,&quot;parse-names&quot;:false,&quot;dropping-particle&quot;:&quot;&quot;,&quot;non-dropping-particle&quot;:&quot;&quot;}],&quot;container-title&quot;:&quot;bioRxiv&quot;,&quot;issued&quot;:{&quot;date-parts&quot;:[[2020]]},&quot;abstract&quot;:&quot;The simultaneous measurement of multiple modalities, known as multimodal analysis, represents an exciting frontier for single-cell genomics and necessitates new computational methods that can define cellular states based on multiple data types. Here, we introduce 'weighted-nearest neighbor' analysis, an unsupervised framework to learn the relative utility of each data type in each cell, enabling an integrative analysis of multiple modalities. We apply our procedure to a CITE-seq dataset of hundreds of thousands of human white blood cells alongside a panel of 228 antibodies to construct a multimodal reference atlas of the circulating immune system. We demonstrate that integrative analysis substantially improves our ability to resolve cell states and validate the presence of previously unreported lymphoid subpopulations. Moreover, we demonstrate how to leverage this reference to rapidly map new datasets, and to interpret immune responses to vaccination and COVID-19. Our approach represents a broadly applicable strategy to analyze single-cell multimodal datasets, including paired measurements of RNA and chromatin state, and to look beyond the transcriptome towards a unified and multimodal definition of cellular identity.&quot;,&quot;expandedJournalTitle&quot;:&quot;bioRxiv&quot;},&quot;isTemporary&quot;:false}],&quot;citationTag&quot;:&quot;MENDELEY_CITATION_v3_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&quot;},{&quot;citationID&quot;:&quot;MENDELEY_CITATION_9be5c4de-6429-4307-affc-ccd695139a20&quot;,&quot;properties&quot;:{&quot;noteIndex&quot;:0},&quot;isEdited&quot;:false,&quot;manualOverride&quot;:{&quot;isManuallyOverridden&quot;:false,&quot;citeprocText&quot;:&quot;(Aran et al., 2019)&quot;,&quot;manualOverrideText&quot;:&quot;&quot;},&quot;citationItems&quot;:[{&quot;id&quot;:&quot;fa86f3e8-a07f-3da4-9aa9-86fe3feaa828&quot;,&quot;itemData&quot;:{&quot;type&quot;:&quot;article-journal&quot;,&quot;id&quot;:&quot;fa86f3e8-a07f-3da4-9aa9-86fe3feaa828&quot;,&quot;title&quot;:&quot;Reference-based analysis of lung single-cell sequencing reveals a transitional profibrotic macrophage&quot;,&quot;author&quot;:[{&quot;family&quot;:&quot;Aran&quot;,&quot;given&quot;:&quot;Dvir&quot;,&quot;parse-names&quot;:false,&quot;dropping-particle&quot;:&quot;&quot;,&quot;non-dropping-particle&quot;:&quot;&quot;},{&quot;family&quot;:&quot;Looney&quot;,&quot;given&quot;:&quot;Agnieszka P.&quot;,&quot;parse-names&quot;:false,&quot;dropping-particle&quot;:&quot;&quot;,&quot;non-dropping-particle&quot;:&quot;&quot;},{&quot;family&quot;:&quot;Liu&quot;,&quot;given&quot;:&quot;Leqian&quot;,&quot;parse-names&quot;:false,&quot;dropping-particle&quot;:&quot;&quot;,&quot;non-dropping-particle&quot;:&quot;&quot;},{&quot;family&quot;:&quot;Wu&quot;,&quot;given&quot;:&quot;Esther&quot;,&quot;parse-names&quot;:false,&quot;dropping-particle&quot;:&quot;&quot;,&quot;non-dropping-particle&quot;:&quot;&quot;},{&quot;family&quot;:&quot;Fong&quot;,&quot;given&quot;:&quot;Valerie&quot;,&quot;parse-names&quot;:false,&quot;dropping-particle&quot;:&quot;&quot;,&quot;non-dropping-particle&quot;:&quot;&quot;},{&quot;family&quot;:&quot;Hsu&quot;,&quot;given&quot;:&quot;Austin&quot;,&quot;parse-names&quot;:false,&quot;dropping-particle&quot;:&quot;&quot;,&quot;non-dropping-particle&quot;:&quot;&quot;},{&quot;family&quot;:&quot;Chak&quot;,&quot;given&quot;:&quot;Suzanna&quot;,&quot;parse-names&quot;:false,&quot;dropping-particle&quot;:&quot;&quot;,&quot;non-dropping-particle&quot;:&quot;&quot;},{&quot;family&quot;:&quot;Naikawadi&quot;,&quot;given&quot;:&quot;Ram P.&quot;,&quot;parse-names&quot;:false,&quot;dropping-particle&quot;:&quot;&quot;,&quot;non-dropping-particle&quot;:&quot;&quot;},{&quot;family&quot;:&quot;Wolters&quot;,&quot;given&quot;:&quot;Paul J.&quot;,&quot;parse-names&quot;:false,&quot;dropping-particle&quot;:&quot;&quot;,&quot;non-dropping-particle&quot;:&quot;&quot;},{&quot;family&quot;:&quot;Abate&quot;,&quot;given&quot;:&quot;Adam R.&quot;,&quot;parse-names&quot;:false,&quot;dropping-particle&quot;:&quot;&quot;,&quot;non-dropping-particle&quot;:&quot;&quot;},{&quot;family&quot;:&quot;Butte&quot;,&quot;given&quot;:&quot;Atul J.&quot;,&quot;parse-names&quot;:false,&quot;dropping-particle&quot;:&quot;&quot;,&quot;non-dropping-particle&quot;:&quot;&quot;},{&quot;family&quot;:&quot;Bhattacharya&quot;,&quot;given&quot;:&quot;Mallar&quot;,&quot;parse-names&quot;:false,&quot;dropping-particle&quot;:&quot;&quot;,&quot;non-dropping-particle&quot;:&quot;&quot;}],&quot;container-title&quot;:&quot;Nature Immunology&quot;,&quot;DOI&quot;:&quot;10.1038/s41590-018-0276-y&quot;,&quot;ISSN&quot;:&quot;15292916&quot;,&quot;PMID&quot;:&quot;30643263&quot;,&quot;issued&quot;:{&quot;date-parts&quot;:[[2019]]},&quot;abstract&quot;:&quot;Tissue fibrosis is a major cause of mortality that results from the deposition of matrix proteins by an activated mesenchyme. Macrophages accumulate in fibrosis, but the role of specific subgroups in supporting fibrogenesis has not been investigated in vivo. Here, we used single-cell RNA sequencing (scRNA-seq) to characterize the heterogeneity of macrophages in bleomycin-induced lung fibrosis in mice. A novel computational framework for the annotation of scRNA-seq by reference to bulk transcriptomes (SingleR) enabled the subclustering of macrophages and revealed a disease-associated subgroup with a transitional gene expression profile intermediate between monocyte-derived and alveolar macrophages. These CX3CR1 + SiglecF + transitional macrophages localized to the fibrotic niche and had a profibrotic effect in vivo. Human orthologs of genes expressed by the transitional macrophages were upregulated in samples from patients with idiopathic pulmonary fibrosis. Thus, we have identified a pathological subgroup of transitional macrophages that are required for the fibrotic response to injury.&quot;,&quot;expandedJournalTitle&quot;:&quot;Nature Immunology&quot;},&quot;isTemporary&quot;:false}],&quot;citationTag&quot;:&quot;MENDELEY_CITATION_v3_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&quot;},{&quot;citationID&quot;:&quot;MENDELEY_CITATION_6d9c0a5f-a575-4c8e-a76a-a4f6ac91f0a6&quot;,&quot;properties&quot;:{&quot;noteIndex&quot;:0},&quot;isEdited&quot;:false,&quot;manualOverride&quot;:{&quot;isManuallyOverridden&quot;:false,&quot;citeprocText&quot;:&quot;(Wu et al., 2021)&quot;,&quot;manualOverrideText&quot;:&quot;&quot;},&quot;citationItems&quot;:[{&quot;id&quot;:&quot;7382ec21-5fa5-3741-8ee4-24aabe97f27a&quot;,&quot;itemData&quot;:{&quot;type&quot;:&quot;article-journal&quot;,&quot;id&quot;:&quot;7382ec21-5fa5-3741-8ee4-24aabe97f27a&quot;,&quot;title&quot;:&quot;clusterProfiler 4.0: A universal enrichment tool for interpreting omics data&quot;,&quot;author&quot;:[{&quot;family&quot;:&quot;Wu&quot;,&quot;given&quot;:&quot;Tianzhi&quot;,&quot;parse-names&quot;:false,&quot;dropping-particle&quot;:&quot;&quot;,&quot;non-dropping-particle&quot;:&quot;&quot;},{&quot;family&quot;:&quot;Hu&quot;,&quot;given&quot;:&quot;Erqiang&quot;,&quot;parse-names&quot;:false,&quot;dropping-particle&quot;:&quot;&quot;,&quot;non-dropping-particle&quot;:&quot;&quot;},{&quot;family&quot;:&quot;Xu&quot;,&quot;given&quot;:&quot;Shuangbin&quot;,&quot;parse-names&quot;:false,&quot;dropping-particle&quot;:&quot;&quot;,&quot;non-dropping-particle&quot;:&quot;&quot;},{&quot;family&quot;:&quot;Chen&quot;,&quot;given&quot;:&quot;Meijun&quot;,&quot;parse-names&quot;:false,&quot;dropping-particle&quot;:&quot;&quot;,&quot;non-dropping-particle&quot;:&quot;&quot;},{&quot;family&quot;:&quot;Guo&quot;,&quot;given&quot;:&quot;Pingfan&quot;,&quot;parse-names&quot;:false,&quot;dropping-particle&quot;:&quot;&quot;,&quot;non-dropping-particle&quot;:&quot;&quot;},{&quot;family&quot;:&quot;Dai&quot;,&quot;given&quot;:&quot;Zehan&quot;,&quot;parse-names&quot;:false,&quot;dropping-particle&quot;:&quot;&quot;,&quot;non-dropping-particle&quot;:&quot;&quot;},{&quot;family&quot;:&quot;Feng&quot;,&quot;given&quot;:&quot;Tingze&quot;,&quot;parse-names&quot;:false,&quot;dropping-particle&quot;:&quot;&quot;,&quot;non-dropping-particle&quot;:&quot;&quot;},{&quot;family&quot;:&quot;Zhou&quot;,&quot;given&quot;:&quot;Lang&quot;,&quot;parse-names&quot;:false,&quot;dropping-particle&quot;:&quot;&quot;,&quot;non-dropping-particle&quot;:&quot;&quot;},{&quot;family&quot;:&quot;Tang&quot;,&quot;given&quot;:&quot;Wenli&quot;,&quot;parse-names&quot;:false,&quot;dropping-particle&quot;:&quot;&quot;,&quot;non-dropping-particle&quot;:&quot;&quot;},{&quot;family&quot;:&quot;Zhan&quot;,&quot;given&quot;:&quot;Li&quot;,&quot;parse-names&quot;:false,&quot;dropping-particle&quot;:&quot;&quot;,&quot;non-dropping-particle&quot;:&quot;&quot;},{&quot;family&quot;:&quot;Fu&quot;,&quot;given&quot;:&quot;Xiaocong&quot;,&quot;parse-names&quot;:false,&quot;dropping-particle&quot;:&quot;&quot;,&quot;non-dropping-particle&quot;:&quot;&quot;},{&quot;family&quot;:&quot;Liu&quot;,&quot;given&quot;:&quot;Shanshan&quot;,&quot;parse-names&quot;:false,&quot;dropping-particle&quot;:&quot;&quot;,&quot;non-dropping-particle&quot;:&quot;&quot;},{&quot;family&quot;:&quot;Bo&quot;,&quot;given&quot;:&quot;Xiaochen&quot;,&quot;parse-names&quot;:false,&quot;dropping-particle&quot;:&quot;&quot;,&quot;non-dropping-particle&quot;:&quot;&quot;},{&quot;family&quot;:&quot;Yu&quot;,&quot;given&quot;:&quot;Guangchuang&quot;,&quot;parse-names&quot;:false,&quot;dropping-particle&quot;:&quot;&quot;,&quot;non-dropping-particle&quot;:&quot;&quot;}],&quot;container-title&quot;:&quot;Innovation(China)&quot;,&quot;DOI&quot;:&quot;10.1016/j.xinn.2021.100141&quot;,&quot;ISSN&quot;:&quot;26666758&quot;,&quot;issued&quot;:{&quot;date-parts&quot;:[[2021]]},&quot;abstract&quot;:&quot;Functional enrichment analysis is pivotal for interpreting high-throughput omics data in life science. It is crucial for this type of tool to use the latest annotation databases for as many organisms as possible. To meet these requirements, we present here an updated version of our popular Bioconductor package, clusterProfiler 4.0. This package has been enhanced considerably compared with its original version published 9 years ago. The new version provides a universal interface for functional enrichment analysis in thousands of organisms based on internally supported ontologies and pathways as well as annotation data provided by users or derived from online databases. It also extends the dplyr and ggplot2 packages to offer tidy interfaces for data operation and visualization. Other new features include gene set enrichment analysis and comparison of enrichment results from multiple gene lists. We anticipate that clusterProfiler 4.0 will be applied to a wide range of scenarios across diverse organisms.&quot;,&quot;expandedJournalTitle&quot;:&quot;Innovation(China)&quot;},&quot;isTemporary&quot;:false}],&quot;citationTag&quot;:&quot;MENDELEY_CITATION_v3_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&quot;},{&quot;citationID&quot;:&quot;MENDELEY_CITATION_05370ed3-cbfa-46b3-a9a2-498b86bace0d&quot;,&quot;properties&quot;:{&quot;noteIndex&quot;:0},&quot;isEdited&quot;:false,&quot;manualOverride&quot;:{&quot;isManuallyOverridden&quot;:false,&quot;citeprocText&quot;:&quot;(la Manno et al., 2018)&quot;,&quot;manualOverrideText&quot;:&quot;&quot;},&quot;citationItems&quot;:[{&quot;id&quot;:&quot;397be566-fd91-3a88-8eb1-ef8a6ae721b8&quot;,&quot;itemData&quot;:{&quot;type&quot;:&quot;article-journal&quot;,&quot;id&quot;:&quot;397be566-fd91-3a88-8eb1-ef8a6ae721b8&quot;,&quot;title&quot;:&quot;RNA velocity of single cells&quot;,&quot;author&quot;:[{&quot;family&quot;:&quot;Manno&quot;,&quot;given&quot;:&quot;Gioele&quot;,&quot;parse-names&quot;:false,&quot;dropping-particle&quot;:&quot;&quot;,&quot;non-dropping-particle&quot;:&quot;la&quot;},{&quot;family&quot;:&quot;Soldatov&quot;,&quot;given&quot;:&quot;Ruslan&quot;,&quot;parse-names&quot;:false,&quot;dropping-particle&quot;:&quot;&quot;,&quot;non-dropping-particle&quot;:&quot;&quot;},{&quot;family&quot;:&quot;Zeisel&quot;,&quot;given&quot;:&quot;Amit&quot;,&quot;parse-names&quot;:false,&quot;dropping-particle&quot;:&quot;&quot;,&quot;non-dropping-particle&quot;:&quot;&quot;},{&quot;family&quot;:&quot;Braun&quot;,&quot;given&quot;:&quot;Emelie&quot;,&quot;parse-names&quot;:false,&quot;dropping-particle&quot;:&quot;&quot;,&quot;non-dropping-particle&quot;:&quot;&quot;},{&quot;family&quot;:&quot;Hochgerner&quot;,&quot;given&quot;:&quot;Hannah&quot;,&quot;parse-names&quot;:false,&quot;dropping-particle&quot;:&quot;&quot;,&quot;non-dropping-particle&quot;:&quot;&quot;},{&quot;family&quot;:&quot;Petukhov&quot;,&quot;given&quot;:&quot;Viktor&quot;,&quot;parse-names&quot;:false,&quot;dropping-particle&quot;:&quot;&quot;,&quot;non-dropping-particle&quot;:&quot;&quot;},{&quot;family&quot;:&quot;Lidschreiber&quot;,&quot;given&quot;:&quot;Katja&quot;,&quot;parse-names&quot;:false,&quot;dropping-particle&quot;:&quot;&quot;,&quot;non-dropping-particle&quot;:&quot;&quot;},{&quot;family&quot;:&quot;Kastriti&quot;,&quot;given&quot;:&quot;Maria E.&quot;,&quot;parse-names&quot;:false,&quot;dropping-particle&quot;:&quot;&quot;,&quot;non-dropping-particle&quot;:&quot;&quot;},{&quot;family&quot;:&quot;Lönnerberg&quot;,&quot;given&quot;:&quot;Peter&quot;,&quot;parse-names&quot;:false,&quot;dropping-particle&quot;:&quot;&quot;,&quot;non-dropping-particle&quot;:&quot;&quot;},{&quot;family&quot;:&quot;Furlan&quot;,&quot;given&quot;:&quot;Alessandro&quot;,&quot;parse-names&quot;:false,&quot;dropping-particle&quot;:&quot;&quot;,&quot;non-dropping-particle&quot;:&quot;&quot;},{&quot;family&quot;:&quot;Fan&quot;,&quot;given&quot;:&quot;Jean&quot;,&quot;parse-names&quot;:false,&quot;dropping-particle&quot;:&quot;&quot;,&quot;non-dropping-particle&quot;:&quot;&quot;},{&quot;family&quot;:&quot;Borm&quot;,&quot;given&quot;:&quot;Lars E.&quot;,&quot;parse-names&quot;:false,&quot;dropping-particle&quot;:&quot;&quot;,&quot;non-dropping-particle&quot;:&quot;&quot;},{&quot;family&quot;:&quot;Liu&quot;,&quot;given&quot;:&quot;Zehua&quot;,&quot;parse-names&quot;:false,&quot;dropping-particle&quot;:&quot;&quot;,&quot;non-dropping-particle&quot;:&quot;&quot;},{&quot;family&quot;:&quot;Bruggen&quot;,&quot;given&quot;:&quot;David&quot;,&quot;parse-names&quot;:false,&quot;dropping-particle&quot;:&quot;&quot;,&quot;non-dropping-particle&quot;:&quot;van&quot;},{&quot;family&quot;:&quot;Guo&quot;,&quot;given&quot;:&quot;Jimin&quot;,&quot;parse-names&quot;:false,&quot;dropping-particle&quot;:&quot;&quot;,&quot;non-dropping-particle&quot;:&quot;&quot;},{&quot;family&quot;:&quot;He&quot;,&quot;given&quot;:&quot;Xiaoling&quot;,&quot;parse-names&quot;:false,&quot;dropping-particle&quot;:&quot;&quot;,&quot;non-dropping-particle&quot;:&quot;&quot;},{&quot;family&quot;:&quot;Barker&quot;,&quot;given&quot;:&quot;Roger&quot;,&quot;parse-names&quot;:false,&quot;dropping-particle&quot;:&quot;&quot;,&quot;non-dropping-particle&quot;:&quot;&quot;},{&quot;family&quot;:&quot;Sundström&quot;,&quot;given&quot;:&quot;Erik&quot;,&quot;parse-names&quot;:false,&quot;dropping-particle&quot;:&quot;&quot;,&quot;non-dropping-particle&quot;:&quot;&quot;},{&quot;family&quot;:&quot;Castelo-Branco&quot;,&quot;given&quot;:&quot;Gonçalo&quot;,&quot;parse-names&quot;:false,&quot;dropping-particle&quot;:&quot;&quot;,&quot;non-dropping-particle&quot;:&quot;&quot;},{&quot;family&quot;:&quot;Cramer&quot;,&quot;given&quot;:&quot;Patrick&quot;,&quot;parse-names&quot;:false,&quot;dropping-particle&quot;:&quot;&quot;,&quot;non-dropping-particle&quot;:&quot;&quot;},{&quot;family&quot;:&quot;Adameyko&quot;,&quot;given&quot;:&quot;Igor&quot;,&quot;parse-names&quot;:false,&quot;dropping-particle&quot;:&quot;&quot;,&quot;non-dropping-particle&quot;:&quot;&quot;},{&quot;family&quot;:&quot;Linnarsson&quot;,&quot;given&quot;:&quot;Sten&quot;,&quot;parse-names&quot;:false,&quot;dropping-particle&quot;:&quot;&quot;,&quot;non-dropping-particle&quot;:&quot;&quot;},{&quot;family&quot;:&quot;Kharchenko&quot;,&quot;given&quot;:&quot;Peter&quot;,&quot;parse-names&quot;:false,&quot;dropping-particle&quot;:&quot;v.&quot;,&quot;non-dropping-particle&quot;:&quot;&quot;}],&quot;container-title&quot;:&quot;Nature&quot;,&quot;DOI&quot;:&quot;10.1038/s41586-018-0414-6&quot;,&quot;ISSN&quot;:&quot;14764687&quot;,&quot;PMID&quot;:&quot;30089906&quot;,&quot;issued&quot;:{&quot;date-parts&quot;:[[2018]]},&quot;abstract&quot;:&quot;RNA abundance is a powerful indicator of the state of individual cells. Single-cell RNA sequencing can reveal RNA abundance with high quantitative accuracy, sensitivity and throughput1. However, this approach captures only a static snapshot at a point in time, posing a challenge for the analysis of time-resolved phenomena such as embryogenesis or tissue regeneration. Here we show that RNA velocity—the time derivative of the gene expression state—can be directly estimated by distinguishing between unspliced and spliced mRNAs in common single-cell RNA sequencing protocols. RNA velocity is a high-dimensional vector that predicts the future state of individual cells on a timescale of hours. We validate its accuracy in the neural crest lineage, demonstrate its use on multiple published datasets and technical platforms, reveal the branching lineage tree of the developing mouse hippocampus, and examine the kinetics of transcription in human embryonic brain. We expect RNA velocity to greatly aid the analysis of developmental lineages and cellular dynamics, particularly in humans.&quot;,&quot;expandedJournalTitle&quot;:&quot;Nature&quot;},&quot;isTemporary&quot;:false}],&quot;citationTag&quot;:&quot;MENDELEY_CITATION_v3_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&quot;},{&quot;citationID&quot;:&quot;MENDELEY_CITATION_241c1e06-f4f4-413f-8b01-97ea2c38818c&quot;,&quot;properties&quot;:{&quot;noteIndex&quot;:0},&quot;isEdited&quot;:false,&quot;manualOverride&quot;:{&quot;isManuallyOverridden&quot;:false,&quot;citeprocText&quot;:&quot;(Bergen et al., 2020)&quot;,&quot;manualOverrideText&quot;:&quot;&quot;},&quot;citationItems&quot;:[{&quot;id&quot;:&quot;abdf7c0a-8468-30dc-8b9d-4d0790912a3f&quot;,&quot;itemData&quot;:{&quot;type&quot;:&quot;article-journal&quot;,&quot;id&quot;:&quot;abdf7c0a-8468-30dc-8b9d-4d0790912a3f&quot;,&quot;title&quot;:&quot;Generalizing RNA velocity to transient cell states through dynamical modeling&quot;,&quot;author&quot;:[{&quot;family&quot;:&quot;Bergen&quot;,&quot;given&quot;:&quot;Volker&quot;,&quot;parse-names&quot;:false,&quot;dropping-particle&quot;:&quot;&quot;,&quot;non-dropping-particle&quot;:&quot;&quot;},{&quot;family&quot;:&quot;Lange&quot;,&quot;given&quot;:&quot;Marius&quot;,&quot;parse-names&quot;:false,&quot;dropping-particle&quot;:&quot;&quot;,&quot;non-dropping-particle&quot;:&quot;&quot;},{&quot;family&quot;:&quot;Peidli&quot;,&quot;given&quot;:&quot;Stefan&quot;,&quot;parse-names&quot;:false,&quot;dropping-particle&quot;:&quot;&quot;,&quot;non-dropping-particle&quot;:&quot;&quot;},{&quot;family&quot;:&quot;Wolf&quot;,&quot;given&quot;:&quot;F. Alexander&quot;,&quot;parse-names&quot;:false,&quot;dropping-particle&quot;:&quot;&quot;,&quot;non-dropping-particle&quot;:&quot;&quot;},{&quot;family&quot;:&quot;Theis&quot;,&quot;given&quot;:&quot;Fabian J.&quot;,&quot;parse-names&quot;:false,&quot;dropping-particle&quot;:&quot;&quot;,&quot;non-dropping-particle&quot;:&quot;&quot;}],&quot;container-title&quot;:&quot;Nature Biotechnology&quot;,&quot;DOI&quot;:&quot;10.1038/s41587-020-0591-3&quot;,&quot;ISSN&quot;:&quot;15461696&quot;,&quot;PMID&quot;:&quot;32747759&quot;,&quot;issued&quot;:{&quot;date-parts&quot;:[[2020]]},&quot;abstract&quot;:&quot;RNA velocity has opened up new ways of studying cellular differentiation in single-cell RNA-sequencing data. It describes the rate of gene expression change for an individual gene at a given time point based on the ratio of its spliced and unspliced messenger RNA (mRNA). However, errors in velocity estimates arise if the central assumptions of a common splicing rate and the observation of the full splicing dynamics with steady-state mRNA levels are violated. Here we present scVelo, a method that overcomes these limitations by solving the full transcriptional dynamics of splicing kinetics using a likelihood-based dynamical model. This generalizes RNA velocity to systems with transient cell states, which are common in development and in response to perturbations. We apply scVelo to disentangling subpopulation kinetics in neurogenesis and pancreatic endocrinogenesis. We infer gene-specific rates of transcription, splicing and degradation, recover each cell’s position in the underlying differentiation processes and detect putative driver genes. scVelo will facilitate the study of lineage decisions and gene regulation.&quot;,&quot;expandedJournalTitle&quot;:&quot;Nature Biotechnology&quot;},&quot;isTemporary&quot;:false}],&quot;citationTag&quot;:&quot;MENDELEY_CITATION_v3_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&quot;},{&quot;citationID&quot;:&quot;MENDELEY_CITATION_39f867d6-8f26-4125-91bc-e8f2d564d0c9&quot;,&quot;properties&quot;:{&quot;noteIndex&quot;:0},&quot;isEdited&quot;:false,&quot;manualOverride&quot;:{&quot;isManuallyOverridden&quot;:false,&quot;citeprocText&quot;:&quot;(Aibar et al., 2017)&quot;,&quot;manualOverrideText&quot;:&quot;&quot;},&quot;citationItems&quot;:[{&quot;id&quot;:&quot;d40be2a7-0f06-3e09-bf55-36838385b191&quot;,&quot;itemData&quot;:{&quot;type&quot;:&quot;article-journal&quot;,&quot;id&quot;:&quot;d40be2a7-0f06-3e09-bf55-36838385b191&quot;,&quot;title&quot;:&quot;SCENIC: single-cell regulatory network inference and clustering&quot;,&quot;author&quot;:[{&quot;family&quot;:&quot;Aibar&quot;,&quot;given&quot;:&quot;Sara&quot;,&quot;parse-names&quot;:false,&quot;dropping-particle&quot;:&quot;&quot;,&quot;non-dropping-particle&quot;:&quot;&quot;},{&quot;family&quot;:&quot;González-Blas&quot;,&quot;given&quot;:&quot;Carmen Bravo&quot;,&quot;parse-names&quot;:false,&quot;dropping-particle&quot;:&quot;&quot;,&quot;non-dropping-particle&quot;:&quot;&quot;},{&quot;family&quot;:&quot;Moerman&quot;,&quot;given&quot;:&quot;Thomas&quot;,&quot;parse-names&quot;:false,&quot;dropping-particle&quot;:&quot;&quot;,&quot;non-dropping-particle&quot;:&quot;&quot;},{&quot;family&quot;:&quot;Huynh-Thu&quot;,&quot;given&quot;:&quot;Vân Anh&quot;,&quot;parse-names&quot;:false,&quot;dropping-particle&quot;:&quot;&quot;,&quot;non-dropping-particle&quot;:&quot;&quot;},{&quot;family&quot;:&quot;Imrichova&quot;,&quot;given&quot;:&quot;Hana&quot;,&quot;parse-names&quot;:false,&quot;dropping-particle&quot;:&quot;&quot;,&quot;non-dropping-particle&quot;:&quot;&quot;},{&quot;family&quot;:&quot;Hulselmans&quot;,&quot;given&quot;:&quot;Gert&quot;,&quot;parse-names&quot;:false,&quot;dropping-particle&quot;:&quot;&quot;,&quot;non-dropping-particle&quot;:&quot;&quot;},{&quot;family&quot;:&quot;Rambow&quot;,&quot;given&quot;:&quot;Florian&quot;,&quot;parse-names&quot;:false,&quot;dropping-particle&quot;:&quot;&quot;,&quot;non-dropping-particle&quot;:&quot;&quot;},{&quot;family&quot;:&quot;Marine&quot;,&quot;given&quot;:&quot;Jean Christophe&quot;,&quot;parse-names&quot;:false,&quot;dropping-particle&quot;:&quot;&quot;,&quot;non-dropping-particle&quot;:&quot;&quot;},{&quot;family&quot;:&quot;Geurts&quot;,&quot;given&quot;:&quot;Pierre&quot;,&quot;parse-names&quot;:false,&quot;dropping-particle&quot;:&quot;&quot;,&quot;non-dropping-particle&quot;:&quot;&quot;},{&quot;family&quot;:&quot;Aerts&quot;,&quot;given&quot;:&quot;Jan&quot;,&quot;parse-names&quot;:false,&quot;dropping-particle&quot;:&quot;&quot;,&quot;non-dropping-particle&quot;:&quot;&quot;},{&quot;family&quot;:&quot;Oord&quot;,&quot;given&quot;:&quot;Joost&quot;,&quot;parse-names&quot;:false,&quot;dropping-particle&quot;:&quot;&quot;,&quot;non-dropping-particle&quot;:&quot;van den&quot;},{&quot;family&quot;:&quot;Atak&quot;,&quot;given&quot;:&quot;Zeynep Kalender&quot;,&quot;parse-names&quot;:false,&quot;dropping-particle&quot;:&quot;&quot;,&quot;non-dropping-particle&quot;:&quot;&quot;},{&quot;family&quot;:&quot;Wouters&quot;,&quot;given&quot;:&quot;Jasper&quot;,&quot;parse-names&quot;:false,&quot;dropping-particle&quot;:&quot;&quot;,&quot;non-dropping-particle&quot;:&quot;&quot;},{&quot;family&quot;:&quot;Aerts&quot;,&quot;given&quot;:&quot;Stein&quot;,&quot;parse-names&quot;:false,&quot;dropping-particle&quot;:&quot;&quot;,&quot;non-dropping-particle&quot;:&quot;&quot;}],&quot;container-title&quot;:&quot;Nature Methods 2017 14:11&quot;,&quot;accessed&quot;:{&quot;date-parts&quot;:[[2022,1,7]]},&quot;DOI&quot;:&quot;10.1038/nmeth.4463&quot;,&quot;ISSN&quot;:&quot;1548-7105&quot;,&quot;PMID&quot;:&quot;28991892&quot;,&quot;URL&quot;:&quot;https://www.nature.com/articles/nmeth.4463&quot;,&quot;issued&quot;:{&quot;date-parts&quot;:[[2017,10,9]]},&quot;page&quot;:&quot;1083-1086&quot;,&quot;abstract&quot;:&quot;SCENIC enables simultaneous regulatory network inference and robust cell clustering from single-cell RNA-seq data. We present SCENIC, a computational method for simultaneous gene regulatory network reconstruction and cell-state identification from single-cell RNA-seq data (\n                  http://scenic.aertslab.org\n                  \n                ). On a compendium of single-cell data from tumors and brain, we demonstrate that cis-regulatory analysis can be exploited to guide the identification of transcription factors and cell states. SCENIC provides critical biological insights into the mechanisms driving cellular heterogeneity.&quot;,&quot;publisher&quot;:&quot;Nature Publishing Group&quot;,&quot;issue&quot;:&quot;11&quot;,&quot;volume&quot;:&quot;14&quot;,&quot;expandedJournalTitle&quot;:&quot;Nature Methods 2017 14:11&quot;},&quot;isTemporary&quot;:false}],&quot;citationTag&quot;:&quot;MENDELEY_CITATION_v3_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&quot;},{&quot;citationID&quot;:&quot;MENDELEY_CITATION_4f754ae0-8778-4765-a2d8-e55f71d0e755&quot;,&quot;properties&quot;:{&quot;noteIndex&quot;:0},&quot;isEdited&quot;:false,&quot;manualOverride&quot;:{&quot;isManuallyOverridden&quot;:false,&quot;citeprocText&quot;:&quot;(Trapnell et al., 2014)&quot;,&quot;manualOverrideText&quot;:&quot;&quot;},&quot;citationItems&quot;:[{&quot;id&quot;:&quot;928b61dd-4d6d-366f-a780-00c878d56f7d&quot;,&quot;itemData&quot;:{&quot;type&quot;:&quot;article-journal&quot;,&quot;id&quot;:&quot;928b61dd-4d6d-366f-a780-00c878d56f7d&quot;,&quot;title&quot;:&quot;The dynamics and regulators of cell fate decisions are revealed by pseudotemporal ordering of single cells&quot;,&quot;author&quot;:[{&quot;family&quot;:&quot;Trapnell&quot;,&quot;given&quot;:&quot;Cole&quot;,&quot;parse-names&quot;:false,&quot;dropping-particle&quot;:&quot;&quot;,&quot;non-dropping-particle&quot;:&quot;&quot;},{&quot;family&quot;:&quot;Cacchiarelli&quot;,&quot;given&quot;:&quot;Davide&quot;,&quot;parse-names&quot;:false,&quot;dropping-particle&quot;:&quot;&quot;,&quot;non-dropping-particle&quot;:&quot;&quot;},{&quot;family&quot;:&quot;Grimsby&quot;,&quot;given&quot;:&quot;Jonna&quot;,&quot;parse-names&quot;:false,&quot;dropping-particle&quot;:&quot;&quot;,&quot;non-dropping-particle&quot;:&quot;&quot;},{&quot;family&quot;:&quot;Pokharel&quot;,&quot;given&quot;:&quot;Prapti&quot;,&quot;parse-names&quot;:false,&quot;dropping-particle&quot;:&quot;&quot;,&quot;non-dropping-particle&quot;:&quot;&quot;},{&quot;family&quot;:&quot;Li&quot;,&quot;given&quot;:&quot;Shuqiang&quot;,&quot;parse-names&quot;:false,&quot;dropping-particle&quot;:&quot;&quot;,&quot;non-dropping-particle&quot;:&quot;&quot;},{&quot;family&quot;:&quot;Morse&quot;,&quot;given&quot;:&quot;Michael&quot;,&quot;parse-names&quot;:false,&quot;dropping-particle&quot;:&quot;&quot;,&quot;non-dropping-particle&quot;:&quot;&quot;},{&quot;family&quot;:&quot;Lennon&quot;,&quot;given&quot;:&quot;Niall J.&quot;,&quot;parse-names&quot;:false,&quot;dropping-particle&quot;:&quot;&quot;,&quot;non-dropping-particle&quot;:&quot;&quot;},{&quot;family&quot;:&quot;Livak&quot;,&quot;given&quot;:&quot;Kenneth J.&quot;,&quot;parse-names&quot;:false,&quot;dropping-particle&quot;:&quot;&quot;,&quot;non-dropping-particle&quot;:&quot;&quot;},{&quot;family&quot;:&quot;Mikkelsen&quot;,&quot;given&quot;:&quot;Tarjei S.&quot;,&quot;parse-names&quot;:false,&quot;dropping-particle&quot;:&quot;&quot;,&quot;non-dropping-particle&quot;:&quot;&quot;},{&quot;family&quot;:&quot;Rinn&quot;,&quot;given&quot;:&quot;John L.&quot;,&quot;parse-names&quot;:false,&quot;dropping-particle&quot;:&quot;&quot;,&quot;non-dropping-particle&quot;:&quot;&quot;}],&quot;container-title&quot;:&quot;Nature Biotechnology 2014 32:4&quot;,&quot;accessed&quot;:{&quot;date-parts&quot;:[[2022,1,7]]},&quot;DOI&quot;:&quot;10.1038/nbt.2859&quot;,&quot;ISSN&quot;:&quot;1546-1696&quot;,&quot;PMID&quot;:&quot;24658644&quot;,&quot;URL&quot;:&quot;https://www.nature.com/articles/nbt.2859&quot;,&quot;issued&quot;:{&quot;date-parts&quot;:[[2014,3,23]]},&quot;page&quot;:&quot;381-386&quot;,&quot;abstract&quot;:&quot;An algorithm uncovers transcriptome dynamics during differentiation by ordering RNA-Seq data from single cells. Defining the transcriptional dynamics of a temporal process such as cell differentiation is challenging owing to the high variability in gene expression between individual cells. Time-series gene expression analyses of bulk cells have difficulty distinguishing early and late phases of a transcriptional cascade or identifying rare subpopulations of cells, and single-cell proteomic methods rely on a priori knowledge of key distinguishing markers1. Here we describe Monocle, an unsupervised algorithm that increases the temporal resolution of transcriptome dynamics using single-cell RNA-Seq data collected at multiple time points. Applied to the differentiation of primary human myoblasts, Monocle revealed switch-like changes in expression of key regulatory factors, sequential waves of gene regulation, and expression of regulators that were not known to act in differentiation. We validated some of these predicted regulators in a loss-of function screen. Monocle can in principle be used to recover single-cell gene expression kinetics from a wide array of cellular processes, including differentiation, proliferation and oncogenic transformation.&quot;,&quot;publisher&quot;:&quot;Nature Publishing Group&quot;,&quot;issue&quot;:&quot;4&quot;,&quot;volume&quot;:&quot;32&quot;,&quot;expandedJournalTitle&quot;:&quot;Nature Biotechnology 2014 32:4&quot;},&quot;isTemporary&quot;:false}],&quot;citationTag&quot;:&quot;MENDELEY_CITATION_v3_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&quot;},{&quot;citationID&quot;:&quot;MENDELEY_CITATION_4f86aa9d-72a0-4264-aafa-c15da579598a&quot;,&quot;properties&quot;:{&quot;noteIndex&quot;:0},&quot;isEdited&quot;:false,&quot;manualOverride&quot;:{&quot;isManuallyOverridden&quot;:false,&quot;citeprocText&quot;:&quot;(van den Berge et al.)&quot;,&quot;manualOverrideText&quot;:&quot;&quot;},&quot;citationItems&quot;:[{&quot;id&quot;:&quot;f068fcf2-afa8-3db7-b424-ae64b4a607c1&quot;,&quot;itemData&quot;:{&quot;type&quot;:&quot;article-journal&quot;,&quot;id&quot;:&quot;f068fcf2-afa8-3db7-b424-ae64b4a607c1&quot;,&quot;title&quot;:&quot;Trajectory-based differential expression analysis for single-cell sequencing data&quot;,&quot;author&quot;:[{&quot;family&quot;:&quot;Berge&quot;,&quot;given&quot;:&quot;Koen&quot;,&quot;parse-names&quot;:false,&quot;dropping-particle&quot;:&quot;&quot;,&quot;non-dropping-particle&quot;:&quot;van den&quot;},{&quot;family&quot;:&quot;Roux de Bézieux&quot;,&quot;given&quot;:&quot;Hector&quot;,&quot;parse-names&quot;:false,&quot;dropping-particle&quot;:&quot;&quot;,&quot;non-dropping-particle&quot;:&quot;&quot;},{&quot;family&quot;:&quot;Street&quot;,&quot;given&quot;:&quot;Kelly&quot;,&quot;parse-names&quot;:false,&quot;dropping-particle&quot;:&quot;&quot;,&quot;non-dropping-particle&quot;:&quot;&quot;},{&quot;family&quot;:&quot;Saelens&quot;,&quot;given&quot;:&quot;Wouter&quot;,&quot;parse-names&quot;:false,&quot;dropping-particle&quot;:&quot;&quot;,&quot;non-dropping-particle&quot;:&quot;&quot;},{&quot;family&quot;:&quot;Cannoodt&quot;,&quot;given&quot;:&quot;Robrecht&quot;,&quot;parse-names&quot;:false,&quot;dropping-particle&quot;:&quot;&quot;,&quot;non-dropping-particle&quot;:&quot;&quot;},{&quot;family&quot;:&quot;Saeys&quot;,&quot;given&quot;:&quot;Yvan&quot;,&quot;parse-names&quot;:false,&quot;dropping-particle&quot;:&quot;&quot;,&quot;non-dropping-particle&quot;:&quot;&quot;},{&quot;family&quot;:&quot;Dudoit&quot;,&quot;given&quot;:&quot;Sandrine&quot;,&quot;parse-names&quot;:false,&quot;dropping-particle&quot;:&quot;&quot;,&quot;non-dropping-particle&quot;:&quot;&quot;},{&quot;family&quot;:&quot;Clement&quot;,&quot;given&quot;:&quot;Lieven&quot;,&quot;parse-names&quot;:false,&quot;dropping-particle&quot;:&quot;&quot;,&quot;non-dropping-particle&quot;:&quot;&quot;}],&quot;DOI&quot;:&quot;10.1038/s41467-020-14766-3&quot;,&quot;URL&quot;:&quot;https://doi.org/10.1038/s41467-020-14766-3&quot;,&quot;abstract&quot;:&quot;Trajectory inference has radically enhanced single-cell RNA-seq research by enabling the study of dynamic changes in gene expression. Downstream of trajectory inference, it is vital to discover genes that are (i) associated with the lineages in the trajectory, or (ii) differentially expressed between lineages, to illuminate the underlying biological processes. Current data analysis procedures, however, either fail to exploit the continuous resolution provided by trajectory inference, or fail to pinpoint the exact types of differential expression. We introduce tradeSeq, a powerful generalized additive model framework based on the negative binomial distribution that allows flexible inference of both within-lineage and between-lineage differential expression. By incorporating observation-level weights, the model additionally allows to account for zero inflation. We evaluate the method on simulated datasets and on real datasets from droplet-based and full-length protocols, and show that it yields biological insights through a clear interpretation of the data.&quot;},&quot;isTemporary&quot;:false}],&quot;citationTag&quot;:&quot;MENDELEY_CITATION_v3_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&quot;},{&quot;citationID&quot;:&quot;MENDELEY_CITATION_9e23744c-71de-492e-ac9b-f79d6f67cd58&quot;,&quot;properties&quot;:{&quot;noteIndex&quot;:0},&quot;isEdited&quot;:false,&quot;manualOverride&quot;:{&quot;isManuallyOverridden&quot;:false,&quot;citeprocText&quot;:&quot;(Gu et al., 2016)&quot;,&quot;manualOverrideText&quot;:&quot;&quot;},&quot;citationItems&quot;:[{&quot;id&quot;:&quot;9d0ab840-460b-309c-8cec-745797e59d02&quot;,&quot;itemData&quot;:{&quot;type&quot;:&quot;article-journal&quot;,&quot;id&quot;:&quot;9d0ab840-460b-309c-8cec-745797e59d02&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 (Oxford, England)&quot;,&quot;accessed&quot;:{&quot;date-parts&quot;:[[2022,1,7]]},&quot;DOI&quot;:&quot;10.1093/BIOINFORMATICS/BTW313&quot;,&quot;ISSN&quot;:&quot;1367-4811&quot;,&quot;PMID&quot;:&quot;27207943&quot;,&quot;URL&quot;:&quot;https://pubmed.ncbi.nlm.nih.gov/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Bioinformatics&quot;,&quot;issue&quot;:&quot;18&quot;,&quot;volume&quot;:&quot;32&quot;,&quot;expandedJournalTitle&quot;:&quot;Bioinformatics (Oxford, England)&quot;},&quot;isTemporary&quot;:false}],&quot;citationTag&quot;:&quot;MENDELEY_CITATION_v3_eyJjaXRhdGlvbklEIjoiTUVOREVMRVlfQ0lUQVRJT05fOWUyMzc0NGMtNzFkZS00OTJlLWFjOWItZjc5ZDZmNjdjZDU4IiwicHJvcGVydGllcyI6eyJub3RlSW5kZXgiOjB9LCJpc0VkaXRlZCI6ZmFsc2UsIm1hbnVhbE92ZXJyaWRlIjp7ImlzTWFudWFsbHlPdmVycmlkZGVuIjpmYWxzZSwiY2l0ZXByb2NUZXh0IjoiKEd1IGV0IGFsLiwgMjAxNikiLCJtYW51YWxPdmVycmlkZVRleHQiOiIifSwiY2l0YXRpb25JdGVtcyI6W3siaWQiOiI5ZDBhYjg0MC00NjBiLTMwOWMtOGNlYy03NDU3OTdlNTlkMDIiLCJpdGVtRGF0YSI6eyJ0eXBlIjoiYXJ0aWNsZS1qb3VybmFsIiwiaWQiOiI5ZDBhYjg0MC00NjBiLTMwOWMtOGNlYy03NDU3OTdlNTlkMDI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ChPeGZvcmQsIEVuZ2xhbmQpIiwiYWNjZXNzZWQiOnsiZGF0ZS1wYXJ0cyI6W1syMDIyLDEsN11dfSwiRE9JIjoiMTAuMTA5My9CSU9JTkZPUk1BVElDUy9CVFczMTMiLCJJU1NOIjoiMTM2Ny00ODExIiwiUE1JRCI6IjI3MjA3OTQzIiwiVVJMIjoiaHR0cHM6Ly9wdWJtZWQubmNiaS5ubG0ubmloLmdvdi8yNzIwNzk0My8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Jpb2luZm9ybWF0aWNzIiwiaXNzdWUiOiIxOCIsInZvbHVtZSI6IjMyIiwiZXhwYW5kZWRKb3VybmFsVGl0bGUiOiJCaW9pbmZvcm1hdGljcyAoT3hmb3JkLCBFbmdsYW5kKSJ9LCJpc1RlbXBvcmFyeSI6ZmFsc2V9XX0=&quot;},{&quot;citationID&quot;:&quot;MENDELEY_CITATION_da28cdcd-da8d-48d1-b0b5-9d4d6063a390&quot;,&quot;properties&quot;:{&quot;noteIndex&quot;:0},&quot;isEdited&quot;:false,&quot;manualOverride&quot;:{&quot;isManuallyOverridden&quot;:false,&quot;citeprocText&quot;:&quot;(DeTomaso et al., 2019)&quot;,&quot;manualOverrideText&quot;:&quot;&quot;},&quot;citationItems&quot;:[{&quot;id&quot;:&quot;fdafa909-a26a-3cf7-8230-84d430516c9a&quot;,&quot;itemData&quot;:{&quot;type&quot;:&quot;article-journal&quot;,&quot;id&quot;:&quot;fdafa909-a26a-3cf7-8230-84d430516c9a&quot;,&quot;title&quot;:&quot;Functional interpretation of single cell similarity maps&quot;,&quot;author&quot;:[{&quot;family&quot;:&quot;DeTomaso&quot;,&quot;given&quot;:&quot;David&quot;,&quot;parse-names&quot;:false,&quot;dropping-particle&quot;:&quot;&quot;,&quot;non-dropping-particle&quot;:&quot;&quot;},{&quot;family&quot;:&quot;Jones&quot;,&quot;given&quot;:&quot;Matthew G.&quot;,&quot;parse-names&quot;:false,&quot;dropping-particle&quot;:&quot;&quot;,&quot;non-dropping-particle&quot;:&quot;&quot;},{&quot;family&quot;:&quot;Subramaniam&quot;,&quot;given&quot;:&quot;Meena&quot;,&quot;parse-names&quot;:false,&quot;dropping-particle&quot;:&quot;&quot;,&quot;non-dropping-particle&quot;:&quot;&quot;},{&quot;family&quot;:&quot;Ashuach&quot;,&quot;given&quot;:&quot;Tal&quot;,&quot;parse-names&quot;:false,&quot;dropping-particle&quot;:&quot;&quot;,&quot;non-dropping-particle&quot;:&quot;&quot;},{&quot;family&quot;:&quot;Ye&quot;,&quot;given&quot;:&quot;Chun J.&quot;,&quot;parse-names&quot;:false,&quot;dropping-particle&quot;:&quot;&quot;,&quot;non-dropping-particle&quot;:&quot;&quot;},{&quot;family&quot;:&quot;Yosef&quot;,&quot;given&quot;:&quot;Nir&quot;,&quot;parse-names&quot;:false,&quot;dropping-particle&quot;:&quot;&quot;,&quot;non-dropping-particle&quot;:&quot;&quot;}],&quot;container-title&quot;:&quot;Nature Communications&quot;,&quot;DOI&quot;:&quot;10.1038/s41467-019-12235-0&quot;,&quot;ISSN&quot;:&quot;20411723&quot;,&quot;PMID&quot;:&quot;31558714&quot;,&quot;issued&quot;:{&quot;date-parts&quot;:[[2019]]},&quot;abstract&quot;:&quot;We present Vision, a tool for annotating the sources of variation in single cell RNA-seq data in an automated and scalable manner. Vision operates directly on the manifold of cell-cell similarity and employs a flexible annotation approach that can operate either with or without preconceived stratification of the cells into groups or along a continuum. We demonstrate the utility of Vision in several case studies and show that it can derive important sources of cellular variation and link them to experimental meta-data even with relatively homogeneous sets of cells. Vision produces an interactive, low latency and feature rich web-based report that can be easily shared among researchers, thus facilitating data dissemination and collaboration.&quot;,&quot;expandedJournalTitle&quot;:&quot;Nature Communications&quot;},&quot;isTemporary&quot;:false}],&quot;citationTag&quot;:&quot;MENDELEY_CITATION_v3_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&quot;},{&quot;citationID&quot;:&quot;MENDELEY_CITATION_77aa5e06-c7bc-4dfb-a898-02401c352285&quot;,&quot;properties&quot;:{&quot;noteIndex&quot;:0},&quot;isEdited&quot;:false,&quot;manualOverride&quot;:{&quot;isManuallyOverridden&quot;:false,&quot;citeprocText&quot;:&quot;(Diehl et al., 2013)&quot;,&quot;manualOverrideText&quot;:&quot;&quot;},&quot;citationItems&quot;:[{&quot;id&quot;:&quot;3f584007-d8c5-3a33-961c-a56a56fd67e1&quot;,&quot;itemData&quot;:{&quot;type&quot;:&quot;article-journal&quot;,&quot;id&quot;:&quot;3f584007-d8c5-3a33-961c-a56a56fd67e1&quot;,&quot;title&quot;:&quot;Microbiota restricts trafficking of bacteria to mesenteric lymph nodes by CX(3)CR1(hi) cells&quot;,&quot;author&quot;:[{&quot;family&quot;:&quot;Diehl&quot;,&quot;given&quot;:&quot;Gretchen E.&quot;,&quot;parse-names&quot;:false,&quot;dropping-particle&quot;:&quot;&quot;,&quot;non-dropping-particle&quot;:&quot;&quot;},{&quot;family&quot;:&quot;Longman&quot;,&quot;given&quot;:&quot;Randy S.&quot;,&quot;parse-names&quot;:false,&quot;dropping-particle&quot;:&quot;&quot;,&quot;non-dropping-particle&quot;:&quot;&quot;},{&quot;family&quot;:&quot;Zhang&quot;,&quot;given&quot;:&quot;Jing Xin&quot;,&quot;parse-names&quot;:false,&quot;dropping-particle&quot;:&quot;&quot;,&quot;non-dropping-particle&quot;:&quot;&quot;},{&quot;family&quot;:&quot;Breart&quot;,&quot;given&quot;:&quot;Beatrice&quot;,&quot;parse-names&quot;:false,&quot;dropping-particle&quot;:&quot;&quot;,&quot;non-dropping-particle&quot;:&quot;&quot;},{&quot;family&quot;:&quot;Galan&quot;,&quot;given&quot;:&quot;Carolina&quot;,&quot;parse-names&quot;:false,&quot;dropping-particle&quot;:&quot;&quot;,&quot;non-dropping-particle&quot;:&quot;&quot;},{&quot;family&quot;:&quot;Cuesta&quot;,&quot;given&quot;:&quot;Adolfo&quot;,&quot;parse-names&quot;:false,&quot;dropping-particle&quot;:&quot;&quot;,&quot;non-dropping-particle&quot;:&quot;&quot;},{&quot;family&quot;:&quot;Schwab&quot;,&quot;given&quot;:&quot;Susan R.&quot;,&quot;parse-names&quot;:false,&quot;dropping-particle&quot;:&quot;&quot;,&quot;non-dropping-particle&quot;:&quot;&quot;},{&quot;family&quot;:&quot;Littman&quot;,&quot;given&quot;:&quot;Dan R.&quot;,&quot;parse-names&quot;:false,&quot;dropping-particle&quot;:&quot;&quot;,&quot;non-dropping-particle&quot;:&quot;&quot;}],&quot;container-title&quot;:&quot;Nature&quot;,&quot;accessed&quot;:{&quot;date-parts&quot;:[[2022,1,20]]},&quot;DOI&quot;:&quot;10.1038/NATURE11809&quot;,&quot;ISSN&quot;:&quot;1476-4687&quot;,&quot;PMID&quot;:&quot;23334413&quot;,&quot;URL&quot;:&quot;https://pubmed.ncbi.nlm.nih.gov/23334413/&quot;,&quot;issued&quot;:{&quot;date-parts&quot;:[[2013,2,7]]},&quot;page&quot;:&quot;116-120&quot;,&quot;abstract&quot;:&quot;The intestinal microbiota has a critical role in immune system and metabolic homeostasis, but it must be tolerated by the host to avoid inflammatory responses that can damage the epithelial barrier separating the host from the luminal contents. Breakdown of this regulation and the resulting inappropriate immune response to commensals are thought to lead to the development of inflammatory bowel diseases such as Crohn's disease and ulcerative colitis. We proposed that the intestinal immune system is instructed by the microbiota to limit responses to luminal antigens. Here we demonstrate in mice that, at steady state, the microbiota inhibits the transport of both commensal and pathogenic bacteria from the lumen to a key immune inductive site, the mesenteric lymph nodes (MLNs). However, in the absence of Myd88 or under conditions of antibiotic-induced dysbiosis, non-invasive bacteria were trafficked to the MLNs in a CCR7-dependent manner, and induced both T-cell responses and IgA production. Trafficking was carried out by CX 3 CR1 hi mononuclear phagocytes, an intestinal-cell population previously reported to be non-migratory. These findings define a central role for commensals in regulating the migration to the MLNs of CX 3 CR1 hi mononuclear phagocytes endowed with the ability to capture luminal bacteria, thereby compartmentalizing the intestinal immune response to avoid inflammation. © 2013 Macmillan Publishers Limited. All rights reserved.&quot;,&quot;publisher&quot;:&quot;Nature&quot;,&quot;issue&quot;:&quot;7435&quot;,&quot;volume&quot;:&quot;494&quot;,&quot;expandedJournalTitle&quot;:&quot;Nature&quot;},&quot;isTemporary&quot;:false}],&quot;citationTag&quot;:&quot;MENDELEY_CITATION_v3_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&quot;},{&quot;citationID&quot;:&quot;MENDELEY_CITATION_4aec80c3-17da-443e-b330-4edf9dd69a2a&quot;,&quot;properties&quot;:{&quot;noteIndex&quot;:0},&quot;isEdited&quot;:false,&quot;manualOverride&quot;:{&quot;isManuallyOverridden&quot;:false,&quot;citeprocText&quot;:&quot;(Yu et al., 2013)&quot;,&quot;manualOverrideText&quot;:&quot;&quot;},&quot;citationItems&quot;:[{&quot;id&quot;:&quot;ee2a3e2a-9bc5-3a62-8a76-f458ca08c5c5&quot;,&quot;itemData&quot;:{&quot;type&quot;:&quot;article-journal&quot;,&quot;id&quot;:&quot;ee2a3e2a-9bc5-3a62-8a76-f458ca08c5c5&quot;,&quot;title&quot;:&quot;A Gata3-Mafb transcriptional network directs post-synaptic differentiation in synapses specialized for hearing&quot;,&quot;author&quot;:[{&quot;family&quot;:&quot;Yu&quot;,&quot;given&quot;:&quot;Wei Ming&quot;,&quot;parse-names&quot;:false,&quot;dropping-particle&quot;:&quot;&quot;,&quot;non-dropping-particle&quot;:&quot;&quot;},{&quot;family&quot;:&quot;Appler&quot;,&quot;given&quot;:&quot;Jessica M.&quot;,&quot;parse-names&quot;:false,&quot;dropping-particle&quot;:&quot;&quot;,&quot;non-dropping-particle&quot;:&quot;&quot;},{&quot;family&quot;:&quot;Kim&quot;,&quot;given&quot;:&quot;Ye Hyun&quot;,&quot;parse-names&quot;:false,&quot;dropping-particle&quot;:&quot;&quot;,&quot;non-dropping-particle&quot;:&quot;&quot;},{&quot;family&quot;:&quot;Nishitani&quot;,&quot;given&quot;:&quot;Allison M.&quot;,&quot;parse-names&quot;:false,&quot;dropping-particle&quot;:&quot;&quot;,&quot;non-dropping-particle&quot;:&quot;&quot;},{&quot;family&quot;:&quot;Holt&quot;,&quot;given&quot;:&quot;Jeffrey R.&quot;,&quot;parse-names&quot;:false,&quot;dropping-particle&quot;:&quot;&quot;,&quot;non-dropping-particle&quot;:&quot;&quot;},{&quot;family&quot;:&quot;Goodrich&quot;,&quot;given&quot;:&quot;Lisa&quot;,&quot;parse-names&quot;:false,&quot;dropping-particle&quot;:&quot;v.&quot;,&quot;non-dropping-particle&quot;:&quot;&quot;}],&quot;container-title&quot;:&quot;eLife&quot;,&quot;accessed&quot;:{&quot;date-parts&quot;:[[2022,1,20]]},&quot;DOI&quot;:&quot;10.7554/ELIFE.01341.001&quot;,&quot;ISSN&quot;:&quot;2050084X&quot;,&quot;URL&quot;:&quot;https://pubmed.ncbi.nlm.nih.gov/24327562/&quot;,&quot;issued&quot;:{&quot;date-parts&quot;:[[2013,12,10]]},&quot;abstract&quot;:&quot;Information flow through neural circuits is determined by the nature of the synapses linking the subtypes of neurons. How neurons acquire features distinct to each synapse remains unknown. We show that the transcription factor Mafb drives the formation of auditory ribbon synapses, which are specialized for rapid transmission from hair cells to spiral ganglion neurons (SGNs). Mafb acts in SGNs to drive differentiation of the large postsynaptic density (PSD) characteristic of the ribbon synapse. In Mafb mutant mice, SGNs fail to develop normal PSDs, leading to reduced synapse number and impaired auditory responses. Conversely, increased Mafb accelerates synaptogenesis. Moreover, Mafb is responsible for executing one branch of the SGN differentiation program orchestrated by the Gata3 transcriptional network. Remarkably, restoration of Mafb rescues the synapse defect in Gata3 mutants. Hence, Mafb is a powerful regulator of cell-type specific features of auditory synaptogenesis that offers a new entry point for treating hearing loss. © Dellas et al.&quot;,&quot;publisher&quot;:&quot;Elife&quot;,&quot;issue&quot;:&quot;2&quot;,&quot;volume&quot;:&quot;2013&quot;,&quot;expandedJournalTitle&quot;:&quot;eLife&quot;},&quot;isTemporary&quot;:false}],&quot;citationTag&quot;:&quot;MENDELEY_CITATION_v3_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&quot;},{&quot;citationID&quot;:&quot;MENDELEY_CITATION_b8cf0546-5ef4-4c82-97fb-e4d399a62880&quot;,&quot;properties&quot;:{&quot;noteIndex&quot;:0},&quot;isEdited&quot;:false,&quot;manualOverride&quot;:{&quot;isManuallyOverridden&quot;:false,&quot;citeprocText&quot;:&quot;(Wende et al., 2012)&quot;,&quot;manualOverrideText&quot;:&quot;&quot;},&quot;citationTag&quot;:&quot;MENDELEY_CITATION_v3_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&quot;,&quot;citationItems&quot;:[{&quot;id&quot;:&quot;ce0752c8-8e04-3952-85f4-f81601083349&quot;,&quot;itemData&quot;:{&quot;type&quot;:&quot;article-journal&quot;,&quot;id&quot;:&quot;ce0752c8-8e04-3952-85f4-f81601083349&quot;,&quot;title&quot;:&quot;The transcription factor c-Maf controls touch receptor development and function&quot;,&quot;author&quot;:[{&quot;family&quot;:&quot;Wende&quot;,&quot;given&quot;:&quot;Hagen&quot;,&quot;parse-names&quot;:false,&quot;dropping-particle&quot;:&quot;&quot;,&quot;non-dropping-particle&quot;:&quot;&quot;},{&quot;family&quot;:&quot;Lechner&quot;,&quot;given&quot;:&quot;Stefan G.&quot;,&quot;parse-names&quot;:false,&quot;dropping-particle&quot;:&quot;&quot;,&quot;non-dropping-particle&quot;:&quot;&quot;},{&quot;family&quot;:&quot;Cheret&quot;,&quot;given&quot;:&quot;Cyril&quot;,&quot;parse-names&quot;:false,&quot;dropping-particle&quot;:&quot;&quot;,&quot;non-dropping-particle&quot;:&quot;&quot;},{&quot;family&quot;:&quot;Bourane&quot;,&quot;given&quot;:&quot;Steeve&quot;,&quot;parse-names&quot;:false,&quot;dropping-particle&quot;:&quot;&quot;,&quot;non-dropping-particle&quot;:&quot;&quot;},{&quot;family&quot;:&quot;Kolanczyk&quot;,&quot;given&quot;:&quot;Maria E.&quot;,&quot;parse-names&quot;:false,&quot;dropping-particle&quot;:&quot;&quot;,&quot;non-dropping-particle&quot;:&quot;&quot;},{&quot;family&quot;:&quot;Pattyn&quot;,&quot;given&quot;:&quot;Alexandre&quot;,&quot;parse-names&quot;:false,&quot;dropping-particle&quot;:&quot;&quot;,&quot;non-dropping-particle&quot;:&quot;&quot;},{&quot;family&quot;:&quot;Reuter&quot;,&quot;given&quot;:&quot;Katja&quot;,&quot;parse-names&quot;:false,&quot;dropping-particle&quot;:&quot;&quot;,&quot;non-dropping-particle&quot;:&quot;&quot;},{&quot;family&quot;:&quot;Munier&quot;,&quot;given&quot;:&quot;Francis L.&quot;,&quot;parse-names&quot;:false,&quot;dropping-particle&quot;:&quot;&quot;,&quot;non-dropping-particle&quot;:&quot;&quot;},{&quot;family&quot;:&quot;Carroll&quot;,&quot;given&quot;:&quot;Patrick&quot;,&quot;parse-names&quot;:false,&quot;dropping-particle&quot;:&quot;&quot;,&quot;non-dropping-particle&quot;:&quot;&quot;},{&quot;family&quot;:&quot;Lewin&quot;,&quot;given&quot;:&quot;Gary R.&quot;,&quot;parse-names&quot;:false,&quot;dropping-particle&quot;:&quot;&quot;,&quot;non-dropping-particle&quot;:&quot;&quot;},{&quot;family&quot;:&quot;Birchmeier&quot;,&quot;given&quot;:&quot;Carmen&quot;,&quot;parse-names&quot;:false,&quot;dropping-particle&quot;:&quot;&quot;,&quot;non-dropping-particle&quot;:&quot;&quot;}],&quot;container-title&quot;:&quot;Science (New York, N.Y.)&quot;,&quot;accessed&quot;:{&quot;date-parts&quot;:[[2022,1,20]]},&quot;DOI&quot;:&quot;10.1126/SCIENCE.1214314&quot;,&quot;ISSN&quot;:&quot;1095-9203&quot;,&quot;PMID&quot;:&quot;22345400&quot;,&quot;URL&quot;:&quot;https://pubmed.ncbi.nlm.nih.gov/22345400/&quot;,&quot;issued&quot;:{&quot;date-parts&quot;:[[2012,3,16]]},&quot;page&quot;:&quot;1373-1376&quot;,&quot;abstract&quot;:&quot;The sense of touch relies on detection of mechanical stimuli by specialized mechanosensory neurons. The scarcity of molecular data has made it difficult to analyze development of mechanoreceptors and to define the basis of their diversity and function. We show that the transcription factor c-Maf/c-MAF is crucial for mechanosensory function in mice and humans. The development and function of several rapidly adapting mechanoreceptor types are disrupted in c-Maf mutant mice. In particular, Pacinian corpuscles, a type of mechanoreceptor specialized to detect high-frequency vibrations, are severely atrophied. In line with this, sensitivity to high-frequency vibration is reduced in humans carrying a dominant mutation in the c-MAF gene. Thus, our work identifies a key transcription factor specifying development and function of mechanoreceptors and their end organs.&quot;,&quot;publisher&quot;:&quot;Science&quot;,&quot;issue&quot;:&quot;6074&quot;,&quot;volume&quot;:&quot;335&quot;,&quot;expandedJournalTitle&quot;:&quot;Science (New York, N.Y.)&quot;},&quot;isTemporary&quot;:false}]},{&quot;citationID&quot;:&quot;MENDELEY_CITATION_e52f0591-0872-402e-8494-a0d1cb889c44&quot;,&quot;properties&quot;:{&quot;noteIndex&quot;:0},&quot;isEdited&quot;:false,&quot;manualOverride&quot;:{&quot;isManuallyOverridden&quot;:false,&quot;citeprocText&quot;:&quot;(Liu et al., 2019)&quot;,&quot;manualOverrideText&quot;:&quot;&quot;},&quot;citationItems&quot;:[{&quot;id&quot;:&quot;f6d922d3-680a-3a1e-b1f7-b1373f2ee69a&quot;,&quot;itemData&quot;:{&quot;type&quot;:&quot;article-journal&quot;,&quot;id&quot;:&quot;f6d922d3-680a-3a1e-b1f7-b1373f2ee69a&quot;,&quot;title&quot;:&quot;Fate Mapping via Ms4a3-Expression History Traces Monocyte-Derived Cells&quot;,&quot;author&quot;:[{&quot;family&quot;:&quot;Liu&quot;,&quot;given&quot;:&quot;Zhaoyuan&quot;,&quot;parse-names&quot;:false,&quot;dropping-particle&quot;:&quot;&quot;,&quot;non-dropping-particle&quot;:&quot;&quot;},{&quot;family&quot;:&quot;Gu&quot;,&quot;given&quot;:&quot;Yaqi&quot;,&quot;parse-names&quot;:false,&quot;dropping-particle&quot;:&quot;&quot;,&quot;non-dropping-particle&quot;:&quot;&quot;},{&quot;family&quot;:&quot;Chakarov&quot;,&quot;given&quot;:&quot;Svetoslav&quot;,&quot;parse-names&quot;:false,&quot;dropping-particle&quot;:&quot;&quot;,&quot;non-dropping-particle&quot;:&quot;&quot;},{&quot;family&quot;:&quot;Bleriot&quot;,&quot;given&quot;:&quot;Camille&quot;,&quot;parse-names&quot;:false,&quot;dropping-particle&quot;:&quot;&quot;,&quot;non-dropping-particle&quot;:&quot;&quot;},{&quot;family&quot;:&quot;Kwok&quot;,&quot;given&quot;:&quot;Immanuel&quot;,&quot;parse-names&quot;:false,&quot;dropping-particle&quot;:&quot;&quot;,&quot;non-dropping-particle&quot;:&quot;&quot;},{&quot;family&quot;:&quot;Chen&quot;,&quot;given&quot;:&quot;Xin&quot;,&quot;parse-names&quot;:false,&quot;dropping-particle&quot;:&quot;&quot;,&quot;non-dropping-particle&quot;:&quot;&quot;},{&quot;family&quot;:&quot;Shin&quot;,&quot;given&quot;:&quot;Amanda&quot;,&quot;parse-names&quot;:false,&quot;dropping-particle&quot;:&quot;&quot;,&quot;non-dropping-particle&quot;:&quot;&quot;},{&quot;family&quot;:&quot;Huang&quot;,&quot;given&quot;:&quot;Weijie&quot;,&quot;parse-names&quot;:false,&quot;dropping-particle&quot;:&quot;&quot;,&quot;non-dropping-particle&quot;:&quot;&quot;},{&quot;family&quot;:&quot;Dress&quot;,&quot;given&quot;:&quot;Regine J.&quot;,&quot;parse-names&quot;:false,&quot;dropping-particle&quot;:&quot;&quot;,&quot;non-dropping-particle&quot;:&quot;&quot;},{&quot;family&quot;:&quot;Dutertre&quot;,&quot;given&quot;:&quot;Charles Antoine&quot;,&quot;parse-names&quot;:false,&quot;dropping-particle&quot;:&quot;&quot;,&quot;non-dropping-particle&quot;:&quot;&quot;},{&quot;family&quot;:&quot;Schlitzer&quot;,&quot;given&quot;:&quot;Andreas&quot;,&quot;parse-names&quot;:false,&quot;dropping-particle&quot;:&quot;&quot;,&quot;non-dropping-particle&quot;:&quot;&quot;},{&quot;family&quot;:&quot;Chen&quot;,&quot;given&quot;:&quot;Jinmiao&quot;,&quot;parse-names&quot;:false,&quot;dropping-particle&quot;:&quot;&quot;,&quot;non-dropping-particle&quot;:&quot;&quot;},{&quot;family&quot;:&quot;Ng&quot;,&quot;given&quot;:&quot;Lai Guan&quot;,&quot;parse-names&quot;:false,&quot;dropping-particle&quot;:&quot;&quot;,&quot;non-dropping-particle&quot;:&quot;&quot;},{&quot;family&quot;:&quot;Wang&quot;,&quot;given&quot;:&quot;Honglin&quot;,&quot;parse-names&quot;:false,&quot;dropping-particle&quot;:&quot;&quot;,&quot;non-dropping-particle&quot;:&quot;&quot;},{&quot;family&quot;:&quot;Liu&quot;,&quot;given&quot;:&quot;Zhiduo&quot;,&quot;parse-names&quot;:false,&quot;dropping-particle&quot;:&quot;&quot;,&quot;non-dropping-particle&quot;:&quot;&quot;},{&quot;family&quot;:&quot;Su&quot;,&quot;given&quot;:&quot;Bing&quot;,&quot;parse-names&quot;:false,&quot;dropping-particle&quot;:&quot;&quot;,&quot;non-dropping-particle&quot;:&quot;&quot;},{&quot;family&quot;:&quot;Ginhoux&quot;,&quot;given&quot;:&quot;Florent&quot;,&quot;parse-names&quot;:false,&quot;dropping-particle&quot;:&quot;&quot;,&quot;non-dropping-particle&quot;:&quot;&quot;}],&quot;container-title&quot;:&quot;Cell&quot;,&quot;accessed&quot;:{&quot;date-parts&quot;:[[2022,1,20]]},&quot;DOI&quot;:&quot;10.1016/J.CELL.2019.08.009&quot;,&quot;ISSN&quot;:&quot;1097-4172&quot;,&quot;PMID&quot;:&quot;31491389&quot;,&quot;URL&quot;:&quot;https://pubmed.ncbi.nlm.nih.gov/31491389/&quot;,&quot;issued&quot;:{&quot;date-parts&quot;:[[2019,9,5]]},&quot;page&quot;:&quot;1509-1525.e19&quot;,&quot;abstract&quot;:&quot;Most tissue-resident macrophage (RTM) populations are seeded by waves of embryonic hematopoiesis and are self-maintained independently of a bone marrow contribution during adulthood. A proportion of RTMs, however, is constantly replaced by blood monocytes, and their functions compared to embryonic RTMs remain unclear. The kinetics and extent of the contribution of circulating monocytes to RTM replacement during homeostasis, inflammation, and disease are highly debated. Here, we identified Ms4a3 as a specific gene expressed by granulocyte-monocyte progenitors (GMPs) and subsequently generated Ms4a3TdT reporter, Ms4a3Cre, and Ms4a3CreERT2 fate-mapping models. These models traced efficiently monocytes and granulocytes, but no lymphocytes or tissue dendritic cells. Using these models, we precisely quantified the contribution of monocytes to the RTM pool during homeostasis and inflammation. The unambiguous identification of monocyte-derived cells will permit future studies of their function under any condition.&quot;,&quot;publisher&quot;:&quot;Cell&quot;,&quot;issue&quot;:&quot;6&quot;,&quot;volume&quot;:&quot;178&quot;,&quot;expandedJournalTitle&quot;:&quot;Cell&quot;},&quot;isTemporary&quot;:false}],&quot;citationTag&quot;:&quot;MENDELEY_CITATION_v3_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&quot;}]"/>
    <we:property name="MENDELEY_CITATIONS_STYLE" value="&quot;https://www.zotero.org/styles/cel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8DC0-C158-4680-8D1C-6E66AC0B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Vanneste</dc:creator>
  <cp:keywords/>
  <dc:description/>
  <cp:lastModifiedBy>Bai Qiang</cp:lastModifiedBy>
  <cp:revision>2</cp:revision>
  <dcterms:created xsi:type="dcterms:W3CDTF">2022-01-21T11:52:00Z</dcterms:created>
  <dcterms:modified xsi:type="dcterms:W3CDTF">2022-01-21T11:52:00Z</dcterms:modified>
</cp:coreProperties>
</file>